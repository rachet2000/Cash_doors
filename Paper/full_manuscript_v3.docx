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3F31D76A" w14:textId="75DBCE30" w:rsidR="003C5DF0" w:rsidDel="00203F58" w:rsidRDefault="00203F58" w:rsidP="003C5DF0">
      <w:pPr>
        <w:spacing w:line="240" w:lineRule="auto"/>
        <w:jc w:val="center"/>
        <w:outlineLvl w:val="0"/>
        <w:rPr>
          <w:del w:id="0" w:author="Anthony Ross Otto, Dr" w:date="2017-10-05T15:24:00Z"/>
          <w:rFonts w:ascii="Times New Roman" w:hAnsi="Times New Roman" w:cs="Times New Roman"/>
          <w:sz w:val="24"/>
          <w:szCs w:val="24"/>
          <w:lang w:val="en-US"/>
        </w:rPr>
      </w:pPr>
      <w:ins w:id="1" w:author="Anthony Ross Otto, Dr" w:date="2017-10-05T15:24:00Z">
        <w:r>
          <w:rPr>
            <w:rFonts w:ascii="Times New Roman" w:hAnsi="Times New Roman" w:cs="Times New Roman"/>
            <w:sz w:val="24"/>
            <w:szCs w:val="24"/>
            <w:lang w:val="en-US"/>
          </w:rPr>
          <w:t>E</w:t>
        </w:r>
        <w:r w:rsidRPr="00203F58">
          <w:rPr>
            <w:rFonts w:ascii="Times New Roman" w:hAnsi="Times New Roman" w:cs="Times New Roman"/>
            <w:sz w:val="24"/>
            <w:szCs w:val="24"/>
            <w:lang w:val="en-US"/>
          </w:rPr>
          <w:t xml:space="preserve">ngaging episodic memory processes </w:t>
        </w:r>
      </w:ins>
      <w:ins w:id="2" w:author="Anthony Ross Otto, Dr" w:date="2017-10-05T15:31:00Z">
        <w:r w:rsidR="00F62947">
          <w:rPr>
            <w:rFonts w:ascii="Times New Roman" w:hAnsi="Times New Roman" w:cs="Times New Roman"/>
            <w:sz w:val="24"/>
            <w:szCs w:val="24"/>
            <w:lang w:val="en-US"/>
          </w:rPr>
          <w:t xml:space="preserve">influence </w:t>
        </w:r>
      </w:ins>
      <w:ins w:id="3" w:author="Anthony Ross Otto, Dr" w:date="2017-10-05T15:24:00Z">
        <w:r w:rsidRPr="00203F58">
          <w:rPr>
            <w:rFonts w:ascii="Times New Roman" w:hAnsi="Times New Roman" w:cs="Times New Roman"/>
            <w:sz w:val="24"/>
            <w:szCs w:val="24"/>
            <w:lang w:val="en-US"/>
          </w:rPr>
          <w:t>risky decision-making</w:t>
        </w:r>
        <w:r w:rsidRPr="00203F58" w:rsidDel="00203F58">
          <w:rPr>
            <w:rFonts w:ascii="Times New Roman" w:hAnsi="Times New Roman" w:cs="Times New Roman"/>
            <w:sz w:val="24"/>
            <w:szCs w:val="24"/>
            <w:lang w:val="en-US"/>
          </w:rPr>
          <w:t xml:space="preserve"> </w:t>
        </w:r>
      </w:ins>
      <w:commentRangeStart w:id="4"/>
      <w:del w:id="5" w:author="Anthony Ross Otto, Dr" w:date="2017-10-05T15:24:00Z">
        <w:r w:rsidR="003C5DF0" w:rsidRPr="003C5DF0" w:rsidDel="00203F58">
          <w:rPr>
            <w:rFonts w:ascii="Times New Roman" w:hAnsi="Times New Roman" w:cs="Times New Roman"/>
            <w:sz w:val="24"/>
            <w:szCs w:val="24"/>
            <w:lang w:val="en-US"/>
          </w:rPr>
          <w:delText>Episodic specificity induction biases risky decision-making and memories for past outcomes.</w:delText>
        </w:r>
        <w:commentRangeEnd w:id="4"/>
        <w:r w:rsidR="003C5DF0" w:rsidDel="00203F58">
          <w:rPr>
            <w:rStyle w:val="CommentReference"/>
          </w:rPr>
          <w:commentReference w:id="4"/>
        </w:r>
      </w:del>
    </w:p>
    <w:p w14:paraId="6566A22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77777777" w:rsidR="003C5DF0" w:rsidRDefault="003C5DF0" w:rsidP="003C5DF0">
      <w:pPr>
        <w:pStyle w:val="TextBody"/>
        <w:spacing w:line="240" w:lineRule="auto"/>
        <w:ind w:firstLine="0"/>
        <w:jc w:val="both"/>
      </w:pPr>
      <w:r>
        <w:t>Montreal QC</w:t>
      </w:r>
      <w:del w:id="6" w:author="David St-Amand" w:date="2017-10-04T12:51:00Z">
        <w:r w:rsidDel="003353D1">
          <w:delText xml:space="preserve"> </w:delText>
        </w:r>
      </w:del>
      <w:r>
        <w:t xml:space="preserve"> H3A 1G1</w:t>
      </w:r>
    </w:p>
    <w:p w14:paraId="1A513EE4" w14:textId="0B09DC70" w:rsidR="003C5DF0" w:rsidRDefault="003C5DF0" w:rsidP="003C5DF0">
      <w:pPr>
        <w:pStyle w:val="TextBody"/>
        <w:spacing w:line="240" w:lineRule="auto"/>
        <w:ind w:firstLine="0"/>
        <w:jc w:val="both"/>
      </w:pPr>
      <w:r>
        <w:t>email: ross.otto@mcgill.ca</w:t>
      </w:r>
    </w:p>
    <w:p w14:paraId="73D4B19E"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67469584" w14:textId="321C156F" w:rsidR="0091463D" w:rsidRDefault="0091463D" w:rsidP="0091463D">
      <w:pPr>
        <w:spacing w:line="480" w:lineRule="auto"/>
        <w:outlineLvl w:val="0"/>
        <w:rPr>
          <w:rFonts w:ascii="Times New Roman" w:hAnsi="Times New Roman" w:cs="Times New Roman"/>
          <w:sz w:val="24"/>
          <w:szCs w:val="24"/>
          <w:lang w:val="en-US"/>
        </w:rPr>
      </w:pPr>
      <w:commentRangeStart w:id="7"/>
      <w:r>
        <w:rPr>
          <w:rFonts w:ascii="Times New Roman" w:hAnsi="Times New Roman" w:cs="Times New Roman"/>
          <w:b/>
          <w:sz w:val="24"/>
          <w:szCs w:val="24"/>
          <w:lang w:val="en-US"/>
        </w:rPr>
        <w:tab/>
      </w:r>
      <w:ins w:id="8" w:author="David St-Amand" w:date="2017-10-09T21:03:00Z">
        <w:r w:rsidR="00AA7527" w:rsidRPr="003B0E3B">
          <w:rPr>
            <w:rFonts w:ascii="Times New Roman" w:hAnsi="Times New Roman" w:cs="Times New Roman"/>
            <w:sz w:val="24"/>
            <w:szCs w:val="24"/>
            <w:lang w:val="en-US"/>
            <w:rPrChange w:id="9" w:author="David St-Amand" w:date="2017-10-09T23:08:00Z">
              <w:rPr>
                <w:rFonts w:ascii="Times New Roman" w:hAnsi="Times New Roman" w:cs="Times New Roman"/>
                <w:b/>
                <w:sz w:val="24"/>
                <w:szCs w:val="24"/>
                <w:lang w:val="en-US"/>
              </w:rPr>
            </w:rPrChange>
          </w:rPr>
          <w:t>We do not always know what will happen after</w:t>
        </w:r>
      </w:ins>
      <w:ins w:id="10" w:author="David St-Amand" w:date="2017-10-09T21:55:00Z">
        <w:r w:rsidR="004F3E6B">
          <w:rPr>
            <w:rFonts w:ascii="Times New Roman" w:hAnsi="Times New Roman" w:cs="Times New Roman"/>
            <w:sz w:val="24"/>
            <w:szCs w:val="24"/>
            <w:lang w:val="en-US"/>
          </w:rPr>
          <w:t xml:space="preserve"> making a choice</w:t>
        </w:r>
      </w:ins>
      <w:ins w:id="11" w:author="David St-Amand" w:date="2017-10-09T21:03:00Z">
        <w:r w:rsidR="00AA7527" w:rsidRPr="003B0E3B">
          <w:rPr>
            <w:rFonts w:ascii="Times New Roman" w:hAnsi="Times New Roman" w:cs="Times New Roman"/>
            <w:sz w:val="24"/>
            <w:szCs w:val="24"/>
            <w:lang w:val="en-US"/>
            <w:rPrChange w:id="12" w:author="David St-Amand" w:date="2017-10-09T23:08:00Z">
              <w:rPr>
                <w:rFonts w:ascii="Times New Roman" w:hAnsi="Times New Roman" w:cs="Times New Roman"/>
                <w:b/>
                <w:sz w:val="24"/>
                <w:szCs w:val="24"/>
                <w:lang w:val="en-US"/>
              </w:rPr>
            </w:rPrChange>
          </w:rPr>
          <w:t xml:space="preserve">. </w:t>
        </w:r>
      </w:ins>
      <w:ins w:id="13" w:author="David St-Amand" w:date="2017-10-09T21:04:00Z">
        <w:r w:rsidR="00AA7527" w:rsidRPr="003B0E3B">
          <w:rPr>
            <w:rFonts w:ascii="Times New Roman" w:hAnsi="Times New Roman" w:cs="Times New Roman"/>
            <w:sz w:val="24"/>
            <w:szCs w:val="24"/>
            <w:lang w:val="en-US"/>
            <w:rPrChange w:id="14" w:author="David St-Amand" w:date="2017-10-09T23:08:00Z">
              <w:rPr>
                <w:rFonts w:ascii="Times New Roman" w:hAnsi="Times New Roman" w:cs="Times New Roman"/>
                <w:b/>
                <w:sz w:val="24"/>
                <w:szCs w:val="24"/>
                <w:lang w:val="en-US"/>
              </w:rPr>
            </w:rPrChange>
          </w:rPr>
          <w:t xml:space="preserve">Many </w:t>
        </w:r>
        <w:r w:rsidR="006C2647" w:rsidRPr="003B0E3B">
          <w:rPr>
            <w:rFonts w:ascii="Times New Roman" w:hAnsi="Times New Roman" w:cs="Times New Roman"/>
            <w:sz w:val="24"/>
            <w:szCs w:val="24"/>
            <w:lang w:val="en-US"/>
            <w:rPrChange w:id="15" w:author="David St-Amand" w:date="2017-10-09T23:08:00Z">
              <w:rPr>
                <w:rFonts w:ascii="Times New Roman" w:hAnsi="Times New Roman" w:cs="Times New Roman"/>
                <w:b/>
                <w:sz w:val="24"/>
                <w:szCs w:val="24"/>
                <w:lang w:val="en-US"/>
              </w:rPr>
            </w:rPrChange>
          </w:rPr>
          <w:t>decisions</w:t>
        </w:r>
      </w:ins>
      <w:ins w:id="16" w:author="David St-Amand" w:date="2017-10-09T21:06:00Z">
        <w:r w:rsidR="00AA7527" w:rsidRPr="003B0E3B">
          <w:rPr>
            <w:rFonts w:ascii="Times New Roman" w:hAnsi="Times New Roman" w:cs="Times New Roman"/>
            <w:sz w:val="24"/>
            <w:szCs w:val="24"/>
            <w:lang w:val="en-US"/>
            <w:rPrChange w:id="17" w:author="David St-Amand" w:date="2017-10-09T23:08:00Z">
              <w:rPr>
                <w:rFonts w:ascii="Times New Roman" w:hAnsi="Times New Roman" w:cs="Times New Roman"/>
                <w:b/>
                <w:sz w:val="24"/>
                <w:szCs w:val="24"/>
                <w:lang w:val="en-US"/>
              </w:rPr>
            </w:rPrChange>
          </w:rPr>
          <w:t xml:space="preserve"> in ou</w:t>
        </w:r>
        <w:r w:rsidR="004F3E6B" w:rsidRPr="004F3E6B">
          <w:rPr>
            <w:rFonts w:ascii="Times New Roman" w:hAnsi="Times New Roman" w:cs="Times New Roman"/>
            <w:sz w:val="24"/>
            <w:szCs w:val="24"/>
            <w:lang w:val="en-US"/>
          </w:rPr>
          <w:t>r daily lives – whether to go to</w:t>
        </w:r>
        <w:r w:rsidR="00AA7527" w:rsidRPr="003B0E3B">
          <w:rPr>
            <w:rFonts w:ascii="Times New Roman" w:hAnsi="Times New Roman" w:cs="Times New Roman"/>
            <w:sz w:val="24"/>
            <w:szCs w:val="24"/>
            <w:lang w:val="en-US"/>
            <w:rPrChange w:id="18" w:author="David St-Amand" w:date="2017-10-09T23:08:00Z">
              <w:rPr>
                <w:rFonts w:ascii="Times New Roman" w:hAnsi="Times New Roman" w:cs="Times New Roman"/>
                <w:b/>
                <w:sz w:val="24"/>
                <w:szCs w:val="24"/>
                <w:lang w:val="en-US"/>
              </w:rPr>
            </w:rPrChange>
          </w:rPr>
          <w:t xml:space="preserve"> that new fancy restaurant</w:t>
        </w:r>
      </w:ins>
      <w:ins w:id="19" w:author="David St-Amand" w:date="2017-10-09T21:07:00Z">
        <w:r w:rsidR="00AA7527" w:rsidRPr="003B0E3B">
          <w:rPr>
            <w:rFonts w:ascii="Times New Roman" w:hAnsi="Times New Roman" w:cs="Times New Roman"/>
            <w:sz w:val="24"/>
            <w:szCs w:val="24"/>
            <w:lang w:val="en-US"/>
            <w:rPrChange w:id="20" w:author="David St-Amand" w:date="2017-10-09T23:08:00Z">
              <w:rPr>
                <w:rFonts w:ascii="Times New Roman" w:hAnsi="Times New Roman" w:cs="Times New Roman"/>
                <w:b/>
                <w:sz w:val="24"/>
                <w:szCs w:val="24"/>
                <w:lang w:val="en-US"/>
              </w:rPr>
            </w:rPrChange>
          </w:rPr>
          <w:t xml:space="preserve">, to </w:t>
        </w:r>
      </w:ins>
      <w:ins w:id="21" w:author="David St-Amand" w:date="2017-10-09T21:53:00Z">
        <w:r w:rsidR="000139F4" w:rsidRPr="003B0E3B">
          <w:rPr>
            <w:rFonts w:ascii="Times New Roman" w:hAnsi="Times New Roman" w:cs="Times New Roman"/>
            <w:sz w:val="24"/>
            <w:szCs w:val="24"/>
            <w:lang w:val="en-US"/>
            <w:rPrChange w:id="22" w:author="David St-Amand" w:date="2017-10-09T23:08:00Z">
              <w:rPr>
                <w:rFonts w:ascii="Times New Roman" w:hAnsi="Times New Roman" w:cs="Times New Roman"/>
                <w:b/>
                <w:sz w:val="24"/>
                <w:szCs w:val="24"/>
                <w:lang w:val="en-US"/>
              </w:rPr>
            </w:rPrChange>
          </w:rPr>
          <w:t xml:space="preserve">ask </w:t>
        </w:r>
      </w:ins>
      <w:ins w:id="23" w:author="David St-Amand" w:date="2017-10-13T00:05:00Z">
        <w:r w:rsidR="004F3E6B">
          <w:rPr>
            <w:rFonts w:ascii="Times New Roman" w:hAnsi="Times New Roman" w:cs="Times New Roman"/>
            <w:sz w:val="24"/>
            <w:szCs w:val="24"/>
            <w:lang w:val="en-US"/>
          </w:rPr>
          <w:t xml:space="preserve">your new attractive coworker </w:t>
        </w:r>
      </w:ins>
      <w:ins w:id="24" w:author="David St-Amand" w:date="2017-10-09T21:54:00Z">
        <w:r w:rsidR="006C2647" w:rsidRPr="003B0E3B">
          <w:rPr>
            <w:rFonts w:ascii="Times New Roman" w:hAnsi="Times New Roman" w:cs="Times New Roman"/>
            <w:sz w:val="24"/>
            <w:szCs w:val="24"/>
            <w:lang w:val="en-US"/>
            <w:rPrChange w:id="25" w:author="David St-Amand" w:date="2017-10-09T23:08:00Z">
              <w:rPr>
                <w:rFonts w:ascii="Times New Roman" w:hAnsi="Times New Roman" w:cs="Times New Roman"/>
                <w:b/>
                <w:sz w:val="24"/>
                <w:szCs w:val="24"/>
                <w:lang w:val="en-US"/>
              </w:rPr>
            </w:rPrChange>
          </w:rPr>
          <w:t>on a date or to invest in the market –</w:t>
        </w:r>
      </w:ins>
      <w:ins w:id="26" w:author="David St-Amand" w:date="2017-10-09T21:59:00Z">
        <w:r w:rsidR="006C2647" w:rsidRPr="003B0E3B">
          <w:rPr>
            <w:rFonts w:ascii="Times New Roman" w:hAnsi="Times New Roman" w:cs="Times New Roman"/>
            <w:sz w:val="24"/>
            <w:szCs w:val="24"/>
            <w:lang w:val="en-US"/>
            <w:rPrChange w:id="27" w:author="David St-Amand" w:date="2017-10-09T23:08:00Z">
              <w:rPr>
                <w:rFonts w:ascii="Times New Roman" w:hAnsi="Times New Roman" w:cs="Times New Roman"/>
                <w:b/>
                <w:sz w:val="24"/>
                <w:szCs w:val="24"/>
                <w:lang w:val="en-US"/>
              </w:rPr>
            </w:rPrChange>
          </w:rPr>
          <w:t xml:space="preserve"> involve </w:t>
        </w:r>
      </w:ins>
      <w:ins w:id="28" w:author="David St-Amand" w:date="2017-10-09T21:55:00Z">
        <w:r w:rsidR="006C2647" w:rsidRPr="003B0E3B">
          <w:rPr>
            <w:rFonts w:ascii="Times New Roman" w:hAnsi="Times New Roman" w:cs="Times New Roman"/>
            <w:sz w:val="24"/>
            <w:szCs w:val="24"/>
            <w:lang w:val="en-US"/>
            <w:rPrChange w:id="29" w:author="David St-Amand" w:date="2017-10-09T23:08:00Z">
              <w:rPr>
                <w:rFonts w:ascii="Times New Roman" w:hAnsi="Times New Roman" w:cs="Times New Roman"/>
                <w:b/>
                <w:sz w:val="24"/>
                <w:szCs w:val="24"/>
                <w:lang w:val="en-US"/>
              </w:rPr>
            </w:rPrChange>
          </w:rPr>
          <w:t xml:space="preserve">choosing between options that differ in risk, </w:t>
        </w:r>
      </w:ins>
      <w:ins w:id="30" w:author="David St-Amand" w:date="2017-10-09T21:59:00Z">
        <w:r w:rsidR="006C2647" w:rsidRPr="003B0E3B">
          <w:rPr>
            <w:rFonts w:ascii="Times New Roman" w:hAnsi="Times New Roman" w:cs="Times New Roman"/>
            <w:sz w:val="24"/>
            <w:szCs w:val="24"/>
            <w:lang w:val="en-US"/>
            <w:rPrChange w:id="31" w:author="David St-Amand" w:date="2017-10-09T23:08:00Z">
              <w:rPr>
                <w:rFonts w:ascii="Times New Roman" w:hAnsi="Times New Roman" w:cs="Times New Roman"/>
                <w:b/>
                <w:sz w:val="24"/>
                <w:szCs w:val="24"/>
                <w:lang w:val="en-US"/>
              </w:rPr>
            </w:rPrChange>
          </w:rPr>
          <w:t xml:space="preserve">in </w:t>
        </w:r>
      </w:ins>
      <w:ins w:id="32" w:author="David St-Amand" w:date="2017-10-09T21:55:00Z">
        <w:r w:rsidR="006C2647" w:rsidRPr="003B0E3B">
          <w:rPr>
            <w:rFonts w:ascii="Times New Roman" w:hAnsi="Times New Roman" w:cs="Times New Roman"/>
            <w:sz w:val="24"/>
            <w:szCs w:val="24"/>
            <w:lang w:val="en-US"/>
            <w:rPrChange w:id="33" w:author="David St-Amand" w:date="2017-10-09T23:08:00Z">
              <w:rPr>
                <w:rFonts w:ascii="Times New Roman" w:hAnsi="Times New Roman" w:cs="Times New Roman"/>
                <w:b/>
                <w:sz w:val="24"/>
                <w:szCs w:val="24"/>
                <w:lang w:val="en-US"/>
              </w:rPr>
            </w:rPrChange>
          </w:rPr>
          <w:t>the likelihood that the desired outcome will be reached.</w:t>
        </w:r>
      </w:ins>
      <w:ins w:id="34" w:author="David St-Amand" w:date="2017-10-09T21:57:00Z">
        <w:r w:rsidR="00CA1074" w:rsidRPr="003B0E3B">
          <w:rPr>
            <w:rFonts w:ascii="Times New Roman" w:hAnsi="Times New Roman" w:cs="Times New Roman"/>
            <w:sz w:val="24"/>
            <w:szCs w:val="24"/>
            <w:lang w:val="en-US"/>
            <w:rPrChange w:id="35" w:author="David St-Amand" w:date="2017-10-09T23:08:00Z">
              <w:rPr>
                <w:rFonts w:ascii="Times New Roman" w:hAnsi="Times New Roman" w:cs="Times New Roman"/>
                <w:b/>
                <w:sz w:val="24"/>
                <w:szCs w:val="24"/>
                <w:lang w:val="en-US"/>
              </w:rPr>
            </w:rPrChange>
          </w:rPr>
          <w:t xml:space="preserve"> </w:t>
        </w:r>
      </w:ins>
      <w:ins w:id="36" w:author="David St-Amand" w:date="2017-10-09T22:08:00Z">
        <w:r w:rsidR="00CA1074" w:rsidRPr="003B0E3B">
          <w:rPr>
            <w:rFonts w:ascii="Times New Roman" w:hAnsi="Times New Roman" w:cs="Times New Roman"/>
            <w:sz w:val="24"/>
            <w:szCs w:val="24"/>
            <w:lang w:val="en-US"/>
            <w:rPrChange w:id="37" w:author="David St-Amand" w:date="2017-10-09T23:08:00Z">
              <w:rPr>
                <w:rFonts w:ascii="Times New Roman" w:hAnsi="Times New Roman" w:cs="Times New Roman"/>
                <w:b/>
                <w:sz w:val="24"/>
                <w:szCs w:val="24"/>
                <w:lang w:val="en-US"/>
              </w:rPr>
            </w:rPrChange>
          </w:rPr>
          <w:t xml:space="preserve">This likelihood is most often not known, and </w:t>
        </w:r>
      </w:ins>
      <w:ins w:id="38" w:author="David St-Amand" w:date="2017-10-09T22:11:00Z">
        <w:r w:rsidR="00CA1074" w:rsidRPr="003B0E3B">
          <w:rPr>
            <w:rFonts w:ascii="Times New Roman" w:hAnsi="Times New Roman" w:cs="Times New Roman"/>
            <w:sz w:val="24"/>
            <w:szCs w:val="24"/>
            <w:lang w:val="en-US"/>
            <w:rPrChange w:id="39" w:author="David St-Amand" w:date="2017-10-09T23:08:00Z">
              <w:rPr>
                <w:rFonts w:ascii="Times New Roman" w:hAnsi="Times New Roman" w:cs="Times New Roman"/>
                <w:b/>
                <w:sz w:val="24"/>
                <w:szCs w:val="24"/>
                <w:lang w:val="en-US"/>
              </w:rPr>
            </w:rPrChange>
          </w:rPr>
          <w:t>we must draw on our memory of similar situations in order to make a decision</w:t>
        </w:r>
      </w:ins>
      <w:ins w:id="40" w:author="David St-Amand" w:date="2017-10-09T22:12:00Z">
        <w:r w:rsidR="00CA1074" w:rsidRPr="003B0E3B">
          <w:rPr>
            <w:rFonts w:ascii="Times New Roman" w:hAnsi="Times New Roman" w:cs="Times New Roman"/>
            <w:sz w:val="24"/>
            <w:szCs w:val="24"/>
            <w:lang w:val="en-US"/>
            <w:rPrChange w:id="41" w:author="David St-Amand" w:date="2017-10-09T23:08:00Z">
              <w:rPr>
                <w:rFonts w:ascii="Times New Roman" w:hAnsi="Times New Roman" w:cs="Times New Roman"/>
                <w:b/>
                <w:sz w:val="24"/>
                <w:szCs w:val="24"/>
                <w:lang w:val="en-US"/>
              </w:rPr>
            </w:rPrChange>
          </w:rPr>
          <w:t xml:space="preserve"> </w:t>
        </w:r>
        <w:r w:rsidR="00CA1074" w:rsidRPr="003B0E3B">
          <w:rPr>
            <w:rFonts w:ascii="Times New Roman" w:hAnsi="Times New Roman" w:cs="Times New Roman"/>
            <w:sz w:val="24"/>
            <w:szCs w:val="24"/>
            <w:lang w:val="en-US"/>
          </w:rPr>
          <w:fldChar w:fldCharType="begin"/>
        </w:r>
        <w:r w:rsidR="00CA1074" w:rsidRPr="008E44B5">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ins>
      <w:ins w:id="42" w:author="David St-Amand" w:date="2017-10-09T22:11:00Z">
        <w:r w:rsidR="00CA1074" w:rsidRPr="003B0E3B">
          <w:rPr>
            <w:rFonts w:ascii="Times New Roman" w:hAnsi="Times New Roman" w:cs="Times New Roman"/>
            <w:sz w:val="24"/>
            <w:szCs w:val="24"/>
            <w:lang w:val="en-US"/>
            <w:rPrChange w:id="43" w:author="David St-Amand" w:date="2017-10-09T23:08:00Z">
              <w:rPr>
                <w:rFonts w:ascii="Times New Roman" w:hAnsi="Times New Roman" w:cs="Times New Roman"/>
                <w:b/>
                <w:sz w:val="24"/>
                <w:szCs w:val="24"/>
                <w:lang w:val="en-US"/>
              </w:rPr>
            </w:rPrChange>
          </w:rPr>
          <w:t>.</w:t>
        </w:r>
      </w:ins>
      <w:ins w:id="44" w:author="David St-Amand" w:date="2017-10-09T22:12:00Z">
        <w:r w:rsidR="00CA1074" w:rsidRPr="003B0E3B">
          <w:rPr>
            <w:rFonts w:ascii="Times New Roman" w:hAnsi="Times New Roman" w:cs="Times New Roman"/>
            <w:sz w:val="24"/>
            <w:szCs w:val="24"/>
            <w:lang w:val="en-US"/>
            <w:rPrChange w:id="45" w:author="David St-Amand" w:date="2017-10-09T23:08:00Z">
              <w:rPr>
                <w:rFonts w:ascii="Times New Roman" w:hAnsi="Times New Roman" w:cs="Times New Roman"/>
                <w:b/>
                <w:sz w:val="24"/>
                <w:szCs w:val="24"/>
                <w:lang w:val="en-US"/>
              </w:rPr>
            </w:rPrChange>
          </w:rPr>
          <w:t xml:space="preserve"> </w:t>
        </w:r>
      </w:ins>
      <w:ins w:id="46" w:author="David St-Amand" w:date="2017-10-09T22:16:00Z">
        <w:r w:rsidR="002D335A" w:rsidRPr="003B0E3B">
          <w:rPr>
            <w:rFonts w:ascii="Times New Roman" w:hAnsi="Times New Roman" w:cs="Times New Roman"/>
            <w:sz w:val="24"/>
            <w:szCs w:val="24"/>
            <w:lang w:val="en-US"/>
            <w:rPrChange w:id="47" w:author="David St-Amand" w:date="2017-10-09T23:08:00Z">
              <w:rPr>
                <w:rFonts w:ascii="Times New Roman" w:hAnsi="Times New Roman" w:cs="Times New Roman"/>
                <w:b/>
                <w:sz w:val="24"/>
                <w:szCs w:val="24"/>
                <w:lang w:val="en-US"/>
              </w:rPr>
            </w:rPrChange>
          </w:rPr>
          <w:t xml:space="preserve">Episodic memory </w:t>
        </w:r>
      </w:ins>
      <w:ins w:id="48" w:author="David St-Amand" w:date="2017-10-09T22:22:00Z">
        <w:r w:rsidR="002D335A" w:rsidRPr="003B0E3B">
          <w:rPr>
            <w:rFonts w:ascii="Times New Roman" w:hAnsi="Times New Roman" w:cs="Times New Roman"/>
            <w:sz w:val="24"/>
            <w:szCs w:val="24"/>
            <w:rPrChange w:id="49" w:author="David St-Amand" w:date="2017-10-09T23:08:00Z">
              <w:rPr>
                <w:rFonts w:ascii="Times New Roman" w:hAnsi="Times New Roman" w:cs="Times New Roman"/>
                <w:b/>
                <w:sz w:val="24"/>
                <w:szCs w:val="24"/>
              </w:rPr>
            </w:rPrChange>
          </w:rPr>
          <w:t>(Tulving, 1983, 2002</w:t>
        </w:r>
        <w:r w:rsidR="002D335A" w:rsidRPr="003B0E3B">
          <w:rPr>
            <w:rFonts w:ascii="Times New Roman" w:hAnsi="Times New Roman" w:cs="Times New Roman"/>
            <w:sz w:val="24"/>
            <w:szCs w:val="24"/>
            <w:rPrChange w:id="50" w:author="David St-Amand" w:date="2017-10-09T23:08:00Z">
              <w:rPr>
                <w:b/>
              </w:rPr>
            </w:rPrChange>
          </w:rPr>
          <w:t xml:space="preserve">) </w:t>
        </w:r>
      </w:ins>
      <w:ins w:id="51" w:author="David St-Amand" w:date="2017-10-09T22:20:00Z">
        <w:r w:rsidR="002D335A" w:rsidRPr="003B0E3B">
          <w:rPr>
            <w:rFonts w:ascii="Times New Roman" w:hAnsi="Times New Roman" w:cs="Times New Roman"/>
            <w:sz w:val="24"/>
            <w:szCs w:val="24"/>
            <w:lang w:val="en-US"/>
            <w:rPrChange w:id="52" w:author="David St-Amand" w:date="2017-10-09T23:08:00Z">
              <w:rPr>
                <w:rFonts w:ascii="Times New Roman" w:hAnsi="Times New Roman" w:cs="Times New Roman"/>
                <w:b/>
                <w:sz w:val="24"/>
                <w:szCs w:val="24"/>
                <w:lang w:val="en-US"/>
              </w:rPr>
            </w:rPrChange>
          </w:rPr>
          <w:t xml:space="preserve">encodes </w:t>
        </w:r>
      </w:ins>
      <w:ins w:id="53" w:author="David St-Amand" w:date="2017-10-09T22:22:00Z">
        <w:r w:rsidR="002D335A" w:rsidRPr="003B0E3B">
          <w:rPr>
            <w:rFonts w:ascii="Times New Roman" w:hAnsi="Times New Roman" w:cs="Times New Roman"/>
            <w:sz w:val="24"/>
            <w:szCs w:val="24"/>
            <w:lang w:val="en-US"/>
            <w:rPrChange w:id="54" w:author="David St-Amand" w:date="2017-10-09T23:08:00Z">
              <w:rPr>
                <w:rFonts w:ascii="Times New Roman" w:hAnsi="Times New Roman" w:cs="Times New Roman"/>
                <w:b/>
                <w:sz w:val="24"/>
                <w:szCs w:val="24"/>
                <w:lang w:val="en-US"/>
              </w:rPr>
            </w:rPrChange>
          </w:rPr>
          <w:t xml:space="preserve">such </w:t>
        </w:r>
      </w:ins>
      <w:ins w:id="55" w:author="David St-Amand" w:date="2017-10-09T22:17:00Z">
        <w:r w:rsidR="002D335A" w:rsidRPr="003B0E3B">
          <w:rPr>
            <w:rFonts w:ascii="Times New Roman" w:hAnsi="Times New Roman" w:cs="Times New Roman"/>
            <w:sz w:val="24"/>
            <w:szCs w:val="24"/>
            <w:rPrChange w:id="56" w:author="David St-Amand" w:date="2017-10-09T23:08:00Z">
              <w:rPr>
                <w:rFonts w:ascii="Times New Roman" w:hAnsi="Times New Roman" w:cs="Times New Roman"/>
                <w:b/>
                <w:sz w:val="24"/>
                <w:szCs w:val="24"/>
              </w:rPr>
            </w:rPrChange>
          </w:rPr>
          <w:t xml:space="preserve">specific information </w:t>
        </w:r>
      </w:ins>
      <w:ins w:id="57" w:author="David St-Amand" w:date="2017-10-09T22:24:00Z">
        <w:r w:rsidR="002D335A" w:rsidRPr="003B0E3B">
          <w:rPr>
            <w:rFonts w:ascii="Times New Roman" w:hAnsi="Times New Roman" w:cs="Times New Roman"/>
            <w:sz w:val="24"/>
            <w:szCs w:val="24"/>
            <w:rPrChange w:id="58" w:author="David St-Amand" w:date="2017-10-09T23:08:00Z">
              <w:rPr>
                <w:rFonts w:ascii="Times New Roman" w:hAnsi="Times New Roman" w:cs="Times New Roman"/>
                <w:b/>
                <w:sz w:val="24"/>
                <w:szCs w:val="24"/>
              </w:rPr>
            </w:rPrChange>
          </w:rPr>
          <w:t xml:space="preserve">and has been shown to play an adaptive role in decision-making </w:t>
        </w:r>
      </w:ins>
      <w:moveToRangeStart w:id="59" w:author="David St-Amand" w:date="2017-10-09T22:25:00Z" w:name="move495351228"/>
      <w:moveTo w:id="60" w:author="David St-Amand" w:date="2017-10-09T22:25:00Z">
        <w:r w:rsidR="002D335A" w:rsidRPr="003B0E3B">
          <w:rPr>
            <w:rFonts w:ascii="Times New Roman" w:hAnsi="Times New Roman" w:cs="Times New Roman"/>
            <w:sz w:val="24"/>
            <w:szCs w:val="24"/>
            <w:rPrChange w:id="61" w:author="David St-Amand" w:date="2017-10-09T23:08:00Z">
              <w:rPr/>
            </w:rPrChange>
          </w:rPr>
          <w:t>(</w:t>
        </w:r>
        <w:proofErr w:type="spellStart"/>
        <w:r w:rsidR="002D335A" w:rsidRPr="003B0E3B">
          <w:rPr>
            <w:rFonts w:ascii="Times New Roman" w:hAnsi="Times New Roman" w:cs="Times New Roman"/>
            <w:sz w:val="24"/>
            <w:szCs w:val="24"/>
            <w:rPrChange w:id="62" w:author="David St-Amand" w:date="2017-10-09T23:08:00Z">
              <w:rPr/>
            </w:rPrChange>
          </w:rPr>
          <w:t>Murty</w:t>
        </w:r>
      </w:moveTo>
      <w:proofErr w:type="spellEnd"/>
      <w:ins w:id="63" w:author="David St-Amand" w:date="2017-10-09T22:25:00Z">
        <w:r w:rsidR="002D335A" w:rsidRPr="003B0E3B">
          <w:rPr>
            <w:rFonts w:ascii="Times New Roman" w:hAnsi="Times New Roman" w:cs="Times New Roman"/>
            <w:sz w:val="24"/>
            <w:szCs w:val="24"/>
            <w:rPrChange w:id="64" w:author="David St-Amand" w:date="2017-10-09T23:08:00Z">
              <w:rPr/>
            </w:rPrChange>
          </w:rPr>
          <w:t xml:space="preserve">, </w:t>
        </w:r>
        <w:proofErr w:type="spellStart"/>
        <w:r w:rsidR="002D335A" w:rsidRPr="003B0E3B">
          <w:rPr>
            <w:rFonts w:ascii="Times New Roman" w:hAnsi="Times New Roman" w:cs="Times New Roman"/>
            <w:sz w:val="24"/>
            <w:szCs w:val="24"/>
            <w:rPrChange w:id="65" w:author="David St-Amand" w:date="2017-10-09T23:08:00Z">
              <w:rPr/>
            </w:rPrChange>
          </w:rPr>
          <w:t>FeldmanHall</w:t>
        </w:r>
        <w:proofErr w:type="spellEnd"/>
        <w:r w:rsidR="002D335A" w:rsidRPr="003B0E3B">
          <w:rPr>
            <w:rFonts w:ascii="Times New Roman" w:hAnsi="Times New Roman" w:cs="Times New Roman"/>
            <w:sz w:val="24"/>
            <w:szCs w:val="24"/>
            <w:rPrChange w:id="66" w:author="David St-Amand" w:date="2017-10-09T23:08:00Z">
              <w:rPr/>
            </w:rPrChange>
          </w:rPr>
          <w:t xml:space="preserve">, Hunter, Phelps &amp; </w:t>
        </w:r>
      </w:ins>
      <w:proofErr w:type="spellStart"/>
      <w:ins w:id="67" w:author="David St-Amand" w:date="2017-10-09T22:26:00Z">
        <w:r w:rsidR="002D335A" w:rsidRPr="003B0E3B">
          <w:rPr>
            <w:rFonts w:ascii="Times New Roman" w:hAnsi="Times New Roman" w:cs="Times New Roman"/>
            <w:sz w:val="24"/>
            <w:szCs w:val="24"/>
            <w:rPrChange w:id="68" w:author="David St-Amand" w:date="2017-10-09T23:08:00Z">
              <w:rPr/>
            </w:rPrChange>
          </w:rPr>
          <w:t>Davachi</w:t>
        </w:r>
        <w:proofErr w:type="spellEnd"/>
        <w:r w:rsidR="002D335A" w:rsidRPr="003B0E3B">
          <w:rPr>
            <w:rFonts w:ascii="Times New Roman" w:hAnsi="Times New Roman" w:cs="Times New Roman"/>
            <w:sz w:val="24"/>
            <w:szCs w:val="24"/>
            <w:rPrChange w:id="69" w:author="David St-Amand" w:date="2017-10-09T23:08:00Z">
              <w:rPr/>
            </w:rPrChange>
          </w:rPr>
          <w:t>,</w:t>
        </w:r>
      </w:ins>
      <w:moveTo w:id="70" w:author="David St-Amand" w:date="2017-10-09T22:25:00Z">
        <w:del w:id="71" w:author="David St-Amand" w:date="2017-10-09T22:25:00Z">
          <w:r w:rsidR="002D335A" w:rsidRPr="003B0E3B" w:rsidDel="002D335A">
            <w:rPr>
              <w:rFonts w:ascii="Times New Roman" w:hAnsi="Times New Roman" w:cs="Times New Roman"/>
              <w:sz w:val="24"/>
              <w:szCs w:val="24"/>
              <w:rPrChange w:id="72" w:author="David St-Amand" w:date="2017-10-09T23:08:00Z">
                <w:rPr/>
              </w:rPrChange>
            </w:rPr>
            <w:delText xml:space="preserve"> et al.</w:delText>
          </w:r>
        </w:del>
        <w:r w:rsidR="002D335A" w:rsidRPr="003B0E3B">
          <w:rPr>
            <w:rFonts w:ascii="Times New Roman" w:hAnsi="Times New Roman" w:cs="Times New Roman"/>
            <w:sz w:val="24"/>
            <w:szCs w:val="24"/>
            <w:rPrChange w:id="73" w:author="David St-Amand" w:date="2017-10-09T23:08:00Z">
              <w:rPr/>
            </w:rPrChange>
          </w:rPr>
          <w:t xml:space="preserve">, 2016; Duncan &amp; </w:t>
        </w:r>
        <w:proofErr w:type="spellStart"/>
        <w:r w:rsidR="002D335A" w:rsidRPr="003B0E3B">
          <w:rPr>
            <w:rFonts w:ascii="Times New Roman" w:hAnsi="Times New Roman" w:cs="Times New Roman"/>
            <w:sz w:val="24"/>
            <w:szCs w:val="24"/>
            <w:rPrChange w:id="74" w:author="David St-Amand" w:date="2017-10-09T23:08:00Z">
              <w:rPr/>
            </w:rPrChange>
          </w:rPr>
          <w:t>Shohamy</w:t>
        </w:r>
        <w:proofErr w:type="spellEnd"/>
        <w:r w:rsidR="002D335A" w:rsidRPr="003B0E3B">
          <w:rPr>
            <w:rFonts w:ascii="Times New Roman" w:hAnsi="Times New Roman" w:cs="Times New Roman"/>
            <w:sz w:val="24"/>
            <w:szCs w:val="24"/>
            <w:rPrChange w:id="75" w:author="David St-Amand" w:date="2017-10-09T23:08:00Z">
              <w:rPr/>
            </w:rPrChange>
          </w:rPr>
          <w:t xml:space="preserve">, 2016). </w:t>
        </w:r>
      </w:moveTo>
      <w:moveToRangeEnd w:id="59"/>
      <w:ins w:id="76" w:author="David St-Amand" w:date="2017-10-13T00:07:00Z">
        <w:r w:rsidR="004F3E6B">
          <w:rPr>
            <w:rFonts w:ascii="Times New Roman" w:hAnsi="Times New Roman" w:cs="Times New Roman"/>
            <w:sz w:val="24"/>
            <w:szCs w:val="24"/>
          </w:rPr>
          <w:t>Episodic memory might indeed enhance the associations between events and rewards, since t</w:t>
        </w:r>
      </w:ins>
      <w:moveToRangeStart w:id="77" w:author="David St-Amand" w:date="2017-10-09T22:27:00Z" w:name="move495351375"/>
      <w:moveTo w:id="78" w:author="David St-Amand" w:date="2017-10-09T22:27:00Z">
        <w:del w:id="79" w:author="David St-Amand" w:date="2017-10-13T00:07:00Z">
          <w:r w:rsidR="005233A2" w:rsidRPr="003B0E3B" w:rsidDel="004F3E6B">
            <w:rPr>
              <w:rFonts w:ascii="Times New Roman" w:hAnsi="Times New Roman" w:cs="Times New Roman"/>
              <w:sz w:val="24"/>
              <w:szCs w:val="24"/>
              <w:rPrChange w:id="80" w:author="David St-Amand" w:date="2017-10-09T23:08:00Z">
                <w:rPr/>
              </w:rPrChange>
            </w:rPr>
            <w:delText>T</w:delText>
          </w:r>
        </w:del>
        <w:r w:rsidR="005233A2" w:rsidRPr="003B0E3B">
          <w:rPr>
            <w:rFonts w:ascii="Times New Roman" w:hAnsi="Times New Roman" w:cs="Times New Roman"/>
            <w:sz w:val="24"/>
            <w:szCs w:val="24"/>
            <w:rPrChange w:id="81" w:author="David St-Amand" w:date="2017-10-09T23:08:00Z">
              <w:rPr/>
            </w:rPrChange>
          </w:rPr>
          <w:t xml:space="preserve">he hippocampus has been shown to associate rewards </w:t>
        </w:r>
      </w:moveTo>
      <w:ins w:id="82" w:author="David St-Amand" w:date="2017-10-13T00:08:00Z">
        <w:r w:rsidR="004F3E6B">
          <w:rPr>
            <w:rFonts w:ascii="Times New Roman" w:hAnsi="Times New Roman" w:cs="Times New Roman"/>
            <w:sz w:val="24"/>
            <w:szCs w:val="24"/>
          </w:rPr>
          <w:t>with</w:t>
        </w:r>
      </w:ins>
      <w:moveTo w:id="83" w:author="David St-Amand" w:date="2017-10-09T22:27:00Z">
        <w:del w:id="84" w:author="David St-Amand" w:date="2017-10-13T00:08:00Z">
          <w:r w:rsidR="005233A2" w:rsidRPr="003B0E3B" w:rsidDel="004F3E6B">
            <w:rPr>
              <w:rFonts w:ascii="Times New Roman" w:hAnsi="Times New Roman" w:cs="Times New Roman"/>
              <w:sz w:val="24"/>
              <w:szCs w:val="24"/>
              <w:rPrChange w:id="85" w:author="David St-Amand" w:date="2017-10-09T23:08:00Z">
                <w:rPr/>
              </w:rPrChange>
            </w:rPr>
            <w:delText>to</w:delText>
          </w:r>
        </w:del>
        <w:r w:rsidR="005233A2" w:rsidRPr="003B0E3B">
          <w:rPr>
            <w:rFonts w:ascii="Times New Roman" w:hAnsi="Times New Roman" w:cs="Times New Roman"/>
            <w:sz w:val="24"/>
            <w:szCs w:val="24"/>
            <w:rPrChange w:id="86" w:author="David St-Amand" w:date="2017-10-09T23:08:00Z">
              <w:rPr/>
            </w:rPrChange>
          </w:rPr>
          <w:t xml:space="preserve"> similar but previously unseen items (</w:t>
        </w:r>
        <w:proofErr w:type="spellStart"/>
        <w:r w:rsidR="005233A2" w:rsidRPr="003B0E3B">
          <w:rPr>
            <w:rFonts w:ascii="Times New Roman" w:hAnsi="Times New Roman" w:cs="Times New Roman"/>
            <w:sz w:val="24"/>
            <w:szCs w:val="24"/>
            <w:rPrChange w:id="87" w:author="David St-Amand" w:date="2017-10-09T23:08:00Z">
              <w:rPr/>
            </w:rPrChange>
          </w:rPr>
          <w:t>Wimmer</w:t>
        </w:r>
        <w:proofErr w:type="spellEnd"/>
        <w:r w:rsidR="005233A2" w:rsidRPr="003B0E3B">
          <w:rPr>
            <w:rFonts w:ascii="Times New Roman" w:hAnsi="Times New Roman" w:cs="Times New Roman"/>
            <w:sz w:val="24"/>
            <w:szCs w:val="24"/>
            <w:rPrChange w:id="88" w:author="David St-Amand" w:date="2017-10-09T23:08:00Z">
              <w:rPr/>
            </w:rPrChange>
          </w:rPr>
          <w:t xml:space="preserve"> &amp; </w:t>
        </w:r>
        <w:proofErr w:type="spellStart"/>
        <w:r w:rsidR="005233A2" w:rsidRPr="003B0E3B">
          <w:rPr>
            <w:rFonts w:ascii="Times New Roman" w:hAnsi="Times New Roman" w:cs="Times New Roman"/>
            <w:sz w:val="24"/>
            <w:szCs w:val="24"/>
            <w:rPrChange w:id="89" w:author="David St-Amand" w:date="2017-10-09T23:08:00Z">
              <w:rPr/>
            </w:rPrChange>
          </w:rPr>
          <w:t>Shohamy</w:t>
        </w:r>
        <w:proofErr w:type="spellEnd"/>
        <w:r w:rsidR="005233A2" w:rsidRPr="003B0E3B">
          <w:rPr>
            <w:rFonts w:ascii="Times New Roman" w:hAnsi="Times New Roman" w:cs="Times New Roman"/>
            <w:sz w:val="24"/>
            <w:szCs w:val="24"/>
            <w:rPrChange w:id="90" w:author="David St-Amand" w:date="2017-10-09T23:08:00Z">
              <w:rPr/>
            </w:rPrChange>
          </w:rPr>
          <w:t>, 2012</w:t>
        </w:r>
      </w:moveTo>
      <w:ins w:id="91" w:author="David St-Amand" w:date="2017-10-13T00:07:00Z">
        <w:r w:rsidR="004F3E6B">
          <w:rPr>
            <w:rFonts w:ascii="Times New Roman" w:hAnsi="Times New Roman" w:cs="Times New Roman"/>
            <w:sz w:val="24"/>
            <w:szCs w:val="24"/>
          </w:rPr>
          <w:t>).</w:t>
        </w:r>
      </w:ins>
      <w:moveTo w:id="92" w:author="David St-Amand" w:date="2017-10-09T22:27:00Z">
        <w:del w:id="93" w:author="David St-Amand" w:date="2017-10-13T00:07:00Z">
          <w:r w:rsidR="005233A2" w:rsidRPr="003B0E3B" w:rsidDel="004F3E6B">
            <w:rPr>
              <w:rFonts w:ascii="Times New Roman" w:hAnsi="Times New Roman" w:cs="Times New Roman"/>
              <w:sz w:val="24"/>
              <w:szCs w:val="24"/>
              <w:rPrChange w:id="94" w:author="David St-Amand" w:date="2017-10-09T23:08:00Z">
                <w:rPr/>
              </w:rPrChange>
            </w:rPr>
            <w:delText>), suggesting that episodic memory enhances the associations between events and rewards.</w:delText>
          </w:r>
        </w:del>
      </w:moveTo>
      <w:moveToRangeEnd w:id="77"/>
      <w:ins w:id="95" w:author="David St-Amand" w:date="2017-10-09T22:27:00Z">
        <w:r w:rsidR="005233A2" w:rsidRPr="003B0E3B">
          <w:rPr>
            <w:rFonts w:ascii="Times New Roman" w:hAnsi="Times New Roman" w:cs="Times New Roman"/>
            <w:sz w:val="24"/>
            <w:szCs w:val="24"/>
            <w:rPrChange w:id="96" w:author="David St-Amand" w:date="2017-10-09T23:08:00Z">
              <w:rPr>
                <w:b/>
              </w:rPr>
            </w:rPrChange>
          </w:rPr>
          <w:t>Consistent</w:t>
        </w:r>
      </w:ins>
      <w:ins w:id="97" w:author="David St-Amand" w:date="2017-10-09T22:30:00Z">
        <w:r w:rsidR="005233A2" w:rsidRPr="003B0E3B">
          <w:rPr>
            <w:rFonts w:ascii="Times New Roman" w:hAnsi="Times New Roman" w:cs="Times New Roman"/>
            <w:sz w:val="24"/>
            <w:szCs w:val="24"/>
            <w:rPrChange w:id="98" w:author="David St-Amand" w:date="2017-10-09T23:08:00Z">
              <w:rPr>
                <w:b/>
              </w:rPr>
            </w:rPrChange>
          </w:rPr>
          <w:t xml:space="preserve"> with these findings, </w:t>
        </w:r>
      </w:ins>
      <w:ins w:id="99" w:author="David St-Amand" w:date="2017-10-09T23:15:00Z">
        <w:r w:rsidR="00053318">
          <w:rPr>
            <w:rFonts w:ascii="Times New Roman" w:hAnsi="Times New Roman" w:cs="Times New Roman"/>
            <w:sz w:val="24"/>
            <w:szCs w:val="24"/>
          </w:rPr>
          <w:t xml:space="preserve">a </w:t>
        </w:r>
      </w:ins>
      <w:ins w:id="100" w:author="David St-Amand" w:date="2017-10-09T22:30:00Z">
        <w:r w:rsidR="005233A2" w:rsidRPr="003B0E3B">
          <w:rPr>
            <w:rFonts w:ascii="Times New Roman" w:hAnsi="Times New Roman" w:cs="Times New Roman"/>
            <w:sz w:val="24"/>
            <w:szCs w:val="24"/>
            <w:rPrChange w:id="101" w:author="David St-Amand" w:date="2017-10-09T23:08:00Z">
              <w:rPr>
                <w:b/>
              </w:rPr>
            </w:rPrChange>
          </w:rPr>
          <w:t xml:space="preserve">selective </w:t>
        </w:r>
      </w:ins>
      <w:ins w:id="102" w:author="David St-Amand" w:date="2017-10-09T22:31:00Z">
        <w:r w:rsidR="005233A2" w:rsidRPr="003B0E3B">
          <w:rPr>
            <w:rFonts w:ascii="Times New Roman" w:hAnsi="Times New Roman" w:cs="Times New Roman"/>
            <w:sz w:val="24"/>
            <w:szCs w:val="24"/>
            <w:rPrChange w:id="103" w:author="David St-Amand" w:date="2017-10-09T23:08:00Z">
              <w:rPr>
                <w:b/>
              </w:rPr>
            </w:rPrChange>
          </w:rPr>
          <w:t>deficit</w:t>
        </w:r>
      </w:ins>
      <w:ins w:id="104" w:author="David St-Amand" w:date="2017-10-09T22:30:00Z">
        <w:r w:rsidR="005233A2" w:rsidRPr="003B0E3B">
          <w:rPr>
            <w:rFonts w:ascii="Times New Roman" w:hAnsi="Times New Roman" w:cs="Times New Roman"/>
            <w:sz w:val="24"/>
            <w:szCs w:val="24"/>
            <w:rPrChange w:id="105" w:author="David St-Amand" w:date="2017-10-09T23:08:00Z">
              <w:rPr>
                <w:b/>
              </w:rPr>
            </w:rPrChange>
          </w:rPr>
          <w:t xml:space="preserve"> in episodic memory</w:t>
        </w:r>
      </w:ins>
      <w:ins w:id="106" w:author="David St-Amand" w:date="2017-10-09T22:31:00Z">
        <w:r w:rsidR="005233A2" w:rsidRPr="003B0E3B">
          <w:rPr>
            <w:rFonts w:ascii="Times New Roman" w:hAnsi="Times New Roman" w:cs="Times New Roman"/>
            <w:sz w:val="24"/>
            <w:szCs w:val="24"/>
            <w:rPrChange w:id="107" w:author="David St-Amand" w:date="2017-10-09T23:08:00Z">
              <w:rPr>
                <w:b/>
              </w:rPr>
            </w:rPrChange>
          </w:rPr>
          <w:t xml:space="preserve"> (amnesia)</w:t>
        </w:r>
      </w:ins>
      <w:ins w:id="108" w:author="David St-Amand" w:date="2017-10-09T22:27:00Z">
        <w:r w:rsidR="005233A2" w:rsidRPr="003B0E3B">
          <w:rPr>
            <w:rFonts w:ascii="Times New Roman" w:hAnsi="Times New Roman" w:cs="Times New Roman"/>
            <w:sz w:val="24"/>
            <w:szCs w:val="24"/>
            <w:rPrChange w:id="109" w:author="David St-Amand" w:date="2017-10-09T23:08:00Z">
              <w:rPr>
                <w:b/>
              </w:rPr>
            </w:rPrChange>
          </w:rPr>
          <w:t xml:space="preserve"> </w:t>
        </w:r>
      </w:ins>
      <w:ins w:id="110" w:author="David St-Amand" w:date="2017-10-09T23:15:00Z">
        <w:r w:rsidR="00053318">
          <w:rPr>
            <w:rFonts w:ascii="Times New Roman" w:hAnsi="Times New Roman" w:cs="Times New Roman"/>
            <w:sz w:val="24"/>
            <w:szCs w:val="24"/>
          </w:rPr>
          <w:t xml:space="preserve">prevents episodic memory from </w:t>
        </w:r>
        <w:commentRangeStart w:id="111"/>
        <w:r w:rsidR="00053318">
          <w:rPr>
            <w:rFonts w:ascii="Times New Roman" w:hAnsi="Times New Roman" w:cs="Times New Roman"/>
            <w:sz w:val="24"/>
            <w:szCs w:val="24"/>
          </w:rPr>
          <w:t>reducing temporal discounting – the bias we have towards immediate rewards relative to future ones</w:t>
        </w:r>
      </w:ins>
      <w:commentRangeEnd w:id="111"/>
      <w:ins w:id="112" w:author="David St-Amand" w:date="2017-10-13T00:11:00Z">
        <w:r w:rsidR="004F3E6B">
          <w:rPr>
            <w:rStyle w:val="CommentReference"/>
          </w:rPr>
          <w:commentReference w:id="111"/>
        </w:r>
      </w:ins>
      <w:ins w:id="113" w:author="David St-Amand" w:date="2017-10-09T23:17:00Z">
        <w:r w:rsidR="00053318">
          <w:rPr>
            <w:rFonts w:ascii="Times New Roman" w:hAnsi="Times New Roman" w:cs="Times New Roman"/>
            <w:sz w:val="24"/>
            <w:szCs w:val="24"/>
          </w:rPr>
          <w:t xml:space="preserve">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ins>
      <w:ins w:id="114" w:author="David St-Amand" w:date="2017-10-09T23:16:00Z">
        <w:r w:rsidR="00053318">
          <w:rPr>
            <w:rFonts w:ascii="Times New Roman" w:hAnsi="Times New Roman" w:cs="Times New Roman"/>
            <w:sz w:val="24"/>
            <w:szCs w:val="24"/>
          </w:rPr>
          <w:t>.</w:t>
        </w:r>
      </w:ins>
      <w:ins w:id="115" w:author="David St-Amand" w:date="2017-10-09T23:15:00Z">
        <w:r w:rsidR="00053318">
          <w:rPr>
            <w:rFonts w:ascii="Times New Roman" w:hAnsi="Times New Roman" w:cs="Times New Roman"/>
            <w:sz w:val="24"/>
            <w:szCs w:val="24"/>
          </w:rPr>
          <w:t xml:space="preserve"> </w:t>
        </w:r>
      </w:ins>
      <w:ins w:id="116" w:author="David St-Amand" w:date="2017-10-09T23:17:00Z">
        <w:r w:rsidR="00053318">
          <w:rPr>
            <w:rFonts w:ascii="Times New Roman" w:hAnsi="Times New Roman" w:cs="Times New Roman"/>
            <w:sz w:val="24"/>
            <w:szCs w:val="24"/>
          </w:rPr>
          <w:t xml:space="preserve">Patients with lesions in the medial temporal lobes </w:t>
        </w:r>
      </w:ins>
      <w:ins w:id="117" w:author="David St-Amand" w:date="2017-10-09T23:16:00Z">
        <w:r w:rsidR="00053318">
          <w:rPr>
            <w:rFonts w:ascii="Times New Roman" w:hAnsi="Times New Roman" w:cs="Times New Roman"/>
            <w:sz w:val="24"/>
            <w:szCs w:val="24"/>
          </w:rPr>
          <w:t xml:space="preserve">are </w:t>
        </w:r>
      </w:ins>
      <w:ins w:id="118" w:author="David St-Amand" w:date="2017-10-09T23:04:00Z">
        <w:r w:rsidR="003B0E3B" w:rsidRPr="003B0E3B">
          <w:rPr>
            <w:rFonts w:ascii="Times New Roman" w:hAnsi="Times New Roman" w:cs="Times New Roman"/>
            <w:sz w:val="24"/>
            <w:szCs w:val="24"/>
            <w:rPrChange w:id="119" w:author="David St-Amand" w:date="2017-10-09T23:08:00Z">
              <w:rPr>
                <w:b/>
              </w:rPr>
            </w:rPrChange>
          </w:rPr>
          <w:t>also</w:t>
        </w:r>
      </w:ins>
      <w:ins w:id="120" w:author="David St-Amand" w:date="2017-10-09T22:27:00Z">
        <w:r w:rsidR="005233A2" w:rsidRPr="003B0E3B">
          <w:rPr>
            <w:rFonts w:ascii="Times New Roman" w:hAnsi="Times New Roman" w:cs="Times New Roman"/>
            <w:sz w:val="24"/>
            <w:szCs w:val="24"/>
            <w:rPrChange w:id="121" w:author="David St-Amand" w:date="2017-10-09T23:08:00Z">
              <w:rPr>
                <w:b/>
              </w:rPr>
            </w:rPrChange>
          </w:rPr>
          <w:t xml:space="preserve"> impaired in makin</w:t>
        </w:r>
        <w:r w:rsidR="003B0E3B" w:rsidRPr="003B0E3B">
          <w:rPr>
            <w:rFonts w:ascii="Times New Roman" w:hAnsi="Times New Roman" w:cs="Times New Roman"/>
            <w:sz w:val="24"/>
            <w:szCs w:val="24"/>
            <w:rPrChange w:id="122" w:author="David St-Amand" w:date="2017-10-09T23:08:00Z">
              <w:rPr>
                <w:b/>
              </w:rPr>
            </w:rPrChange>
          </w:rPr>
          <w:t>g adaptive value-based decisions in the Iowa Gambling Task (</w:t>
        </w:r>
      </w:ins>
      <w:proofErr w:type="spellStart"/>
      <w:ins w:id="123" w:author="David St-Amand" w:date="2017-10-09T23:07:00Z">
        <w:r w:rsidR="003B0E3B" w:rsidRPr="003B0E3B">
          <w:rPr>
            <w:rFonts w:ascii="Times New Roman" w:hAnsi="Times New Roman" w:cs="Times New Roman"/>
            <w:sz w:val="24"/>
            <w:szCs w:val="24"/>
            <w:rPrChange w:id="124" w:author="David St-Amand" w:date="2017-10-09T23:08:00Z">
              <w:rPr>
                <w:b/>
              </w:rPr>
            </w:rPrChange>
          </w:rPr>
          <w:t>Gutbrod</w:t>
        </w:r>
        <w:proofErr w:type="spellEnd"/>
        <w:r w:rsidR="003B0E3B" w:rsidRPr="003B0E3B">
          <w:rPr>
            <w:rFonts w:ascii="Times New Roman" w:hAnsi="Times New Roman" w:cs="Times New Roman"/>
            <w:sz w:val="24"/>
            <w:szCs w:val="24"/>
            <w:rPrChange w:id="125" w:author="David St-Amand" w:date="2017-10-09T23:08:00Z">
              <w:rPr>
                <w:b/>
              </w:rPr>
            </w:rPrChange>
          </w:rPr>
          <w:t xml:space="preserve"> et al., 2006; </w:t>
        </w:r>
      </w:ins>
      <w:ins w:id="126" w:author="David St-Amand" w:date="2017-10-09T23:08:00Z">
        <w:r w:rsidR="003B0E3B" w:rsidRPr="003B0E3B">
          <w:rPr>
            <w:rFonts w:ascii="Times New Roman" w:hAnsi="Times New Roman" w:cs="Times New Roman"/>
            <w:sz w:val="24"/>
            <w:szCs w:val="24"/>
            <w:rPrChange w:id="127" w:author="David St-Amand" w:date="2017-10-09T23:08:00Z">
              <w:rPr>
                <w:b/>
              </w:rPr>
            </w:rPrChange>
          </w:rPr>
          <w:t>Gupta et al., 2009</w:t>
        </w:r>
      </w:ins>
      <w:ins w:id="128" w:author="David St-Amand" w:date="2017-10-09T22:27:00Z">
        <w:r w:rsidR="003B0E3B" w:rsidRPr="003B0E3B">
          <w:rPr>
            <w:rFonts w:ascii="Times New Roman" w:hAnsi="Times New Roman" w:cs="Times New Roman"/>
            <w:sz w:val="24"/>
            <w:szCs w:val="24"/>
            <w:rPrChange w:id="129" w:author="David St-Amand" w:date="2017-10-09T23:08:00Z">
              <w:rPr>
                <w:b/>
              </w:rPr>
            </w:rPrChange>
          </w:rPr>
          <w:t>)</w:t>
        </w:r>
        <w:r w:rsidR="005233A2" w:rsidRPr="003B0E3B">
          <w:rPr>
            <w:rFonts w:ascii="Times New Roman" w:hAnsi="Times New Roman" w:cs="Times New Roman"/>
            <w:sz w:val="24"/>
            <w:szCs w:val="24"/>
            <w:rPrChange w:id="130" w:author="David St-Amand" w:date="2017-10-09T23:08:00Z">
              <w:rPr>
                <w:b/>
              </w:rPr>
            </w:rPrChange>
          </w:rPr>
          <w:t>.</w:t>
        </w:r>
      </w:ins>
      <w:ins w:id="131" w:author="David St-Amand" w:date="2017-10-09T23:09:00Z">
        <w:r w:rsidR="003B0E3B">
          <w:rPr>
            <w:rFonts w:ascii="Times New Roman" w:hAnsi="Times New Roman" w:cs="Times New Roman"/>
            <w:sz w:val="24"/>
            <w:szCs w:val="24"/>
          </w:rPr>
          <w:t xml:space="preserve"> </w:t>
        </w:r>
      </w:ins>
      <w:ins w:id="132" w:author="David St-Amand" w:date="2017-10-09T23:13:00Z">
        <w:r w:rsidR="008E44B5">
          <w:rPr>
            <w:rFonts w:ascii="Times New Roman" w:hAnsi="Times New Roman" w:cs="Times New Roman"/>
            <w:sz w:val="24"/>
            <w:szCs w:val="24"/>
          </w:rPr>
          <w:t>These findings highlight how episodic memory deficits can affect choice, but there is also evidence that episodic memory processes can alter risky decision-making</w:t>
        </w:r>
      </w:ins>
      <w:ins w:id="133" w:author="David St-Amand" w:date="2017-10-10T01:19:00Z">
        <w:r w:rsidR="0003400F">
          <w:rPr>
            <w:rFonts w:ascii="Times New Roman" w:hAnsi="Times New Roman" w:cs="Times New Roman"/>
            <w:sz w:val="24"/>
            <w:szCs w:val="24"/>
          </w:rPr>
          <w:t>.</w:t>
        </w:r>
      </w:ins>
      <w:ins w:id="134" w:author="David St-Amand" w:date="2017-10-10T01:20:00Z">
        <w:r w:rsidR="0003400F">
          <w:rPr>
            <w:rFonts w:ascii="Times New Roman" w:hAnsi="Times New Roman" w:cs="Times New Roman"/>
            <w:sz w:val="24"/>
            <w:szCs w:val="24"/>
          </w:rPr>
          <w:t xml:space="preserve"> </w:t>
        </w:r>
      </w:ins>
      <w:del w:id="135" w:author="David St-Amand" w:date="2017-10-09T21:57:00Z">
        <w:r w:rsidDel="006C2647">
          <w:rPr>
            <w:rFonts w:ascii="Times New Roman" w:hAnsi="Times New Roman" w:cs="Times New Roman"/>
            <w:sz w:val="24"/>
            <w:szCs w:val="24"/>
            <w:lang w:val="en-US"/>
          </w:rPr>
          <w:delText xml:space="preserve">What we prefer to eat, which products we decide to buy or even whether we take the metro or the bus to get to work today are all decisions that rely, in part, upon knowledge of outcomes of previous decisions without explicit knowledge of the </w:delText>
        </w:r>
        <w:r w:rsidRPr="00B91103" w:rsidDel="006C2647">
          <w:rPr>
            <w:rFonts w:ascii="Times New Roman" w:hAnsi="Times New Roman" w:cs="Times New Roman"/>
            <w:sz w:val="24"/>
            <w:szCs w:val="24"/>
            <w:lang w:val="en-US"/>
          </w:rPr>
          <w:delText xml:space="preserve">outcomes and probabilities of </w:delText>
        </w:r>
        <w:r w:rsidDel="006C2647">
          <w:rPr>
            <w:rFonts w:ascii="Times New Roman" w:hAnsi="Times New Roman" w:cs="Times New Roman"/>
            <w:sz w:val="24"/>
            <w:szCs w:val="24"/>
            <w:lang w:val="en-US"/>
          </w:rPr>
          <w:delText xml:space="preserve">each action. </w:delText>
        </w:r>
      </w:del>
      <w:commentRangeEnd w:id="7"/>
      <w:r w:rsidR="00593309">
        <w:rPr>
          <w:rStyle w:val="CommentReference"/>
        </w:rPr>
        <w:commentReference w:id="7"/>
      </w:r>
      <w:del w:id="136" w:author="David St-Amand" w:date="2017-10-09T22:12:00Z">
        <w:r w:rsidDel="00CA1074">
          <w:rPr>
            <w:rFonts w:ascii="Times New Roman" w:hAnsi="Times New Roman" w:cs="Times New Roman"/>
            <w:sz w:val="24"/>
            <w:szCs w:val="24"/>
            <w:lang w:val="en-US"/>
          </w:rPr>
          <w:delText xml:space="preserve">In </w:delText>
        </w:r>
        <w:commentRangeStart w:id="137"/>
        <w:r w:rsidDel="00CA1074">
          <w:rPr>
            <w:rFonts w:ascii="Times New Roman" w:hAnsi="Times New Roman" w:cs="Times New Roman"/>
            <w:sz w:val="24"/>
            <w:szCs w:val="24"/>
            <w:lang w:val="en-US"/>
          </w:rPr>
          <w:delText xml:space="preserve">contrast </w:delText>
        </w:r>
        <w:commentRangeEnd w:id="137"/>
        <w:r w:rsidR="00F62947" w:rsidDel="00CA1074">
          <w:rPr>
            <w:rStyle w:val="CommentReference"/>
          </w:rPr>
          <w:commentReference w:id="137"/>
        </w:r>
        <w:r w:rsidDel="00CA1074">
          <w:rPr>
            <w:rFonts w:ascii="Times New Roman" w:hAnsi="Times New Roman" w:cs="Times New Roman"/>
            <w:sz w:val="24"/>
            <w:szCs w:val="24"/>
            <w:lang w:val="en-US"/>
          </w:rPr>
          <w:delText xml:space="preserve">to risky decision-making from description, in which the probabilities of different outcomes associated with choices are explicitly known to decision-makers (Kahneman &amp; Tversky, 1979), risky decision-making on the basis of trial-and-error experience involves drawing upon knowledge of past outcomes to guide decision-making </w:delText>
        </w:r>
        <w:r w:rsidDel="00CA1074">
          <w:rPr>
            <w:rFonts w:ascii="Times New Roman" w:hAnsi="Times New Roman" w:cs="Times New Roman"/>
            <w:sz w:val="24"/>
            <w:szCs w:val="24"/>
            <w:lang w:val="en-US"/>
          </w:rPr>
          <w:fldChar w:fldCharType="begin"/>
        </w:r>
        <w:r w:rsidDel="00CA1074">
          <w:rPr>
            <w:rFonts w:ascii="Times New Roman" w:hAnsi="Times New Roman" w:cs="Times New Roman"/>
            <w:sz w:val="24"/>
            <w:szCs w:val="24"/>
            <w:lang w:val="en-US"/>
          </w:rPr>
          <w:del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delInstrText>
        </w:r>
        <w:r w:rsidDel="00CA1074">
          <w:rPr>
            <w:rFonts w:ascii="Times New Roman" w:hAnsi="Times New Roman" w:cs="Times New Roman"/>
            <w:sz w:val="24"/>
            <w:szCs w:val="24"/>
            <w:lang w:val="en-US"/>
          </w:rPr>
          <w:fldChar w:fldCharType="separate"/>
        </w:r>
        <w:r w:rsidDel="00CA1074">
          <w:rPr>
            <w:rFonts w:ascii="Times New Roman" w:hAnsi="Times New Roman" w:cs="Times New Roman"/>
            <w:noProof/>
            <w:sz w:val="24"/>
            <w:szCs w:val="24"/>
            <w:lang w:val="en-US"/>
          </w:rPr>
          <w:delText>(Hertwig &amp; Erev, 2009)</w:delText>
        </w:r>
        <w:r w:rsidDel="00CA1074">
          <w:rPr>
            <w:rFonts w:ascii="Times New Roman" w:hAnsi="Times New Roman" w:cs="Times New Roman"/>
            <w:sz w:val="24"/>
            <w:szCs w:val="24"/>
            <w:lang w:val="en-US"/>
          </w:rPr>
          <w:fldChar w:fldCharType="end"/>
        </w:r>
        <w:r w:rsidDel="00CA1074">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del w:id="138" w:author="David St-Amand" w:date="2017-10-04T15:00:00Z">
        <w:r w:rsidDel="00D8209B">
          <w:rPr>
            <w:rFonts w:ascii="Times New Roman" w:hAnsi="Times New Roman" w:cs="Times New Roman"/>
            <w:sz w:val="24"/>
            <w:szCs w:val="24"/>
            <w:lang w:val="en-US"/>
          </w:rPr>
          <w:delText>Indeed, a large body of research in the last decade has sought to understand how people make decisions under uncertainty using their previous experiences as a guide (</w:delText>
        </w:r>
      </w:del>
      <w:del w:id="139" w:author="David St-Amand" w:date="2017-10-04T14:59:00Z">
        <w:r w:rsidDel="00D8209B">
          <w:rPr>
            <w:rFonts w:ascii="Times New Roman" w:hAnsi="Times New Roman" w:cs="Times New Roman"/>
            <w:sz w:val="24"/>
            <w:szCs w:val="24"/>
            <w:lang w:val="en-US"/>
          </w:rPr>
          <w:delText>*citations to be added*</w:delText>
        </w:r>
      </w:del>
      <w:del w:id="140" w:author="David St-Amand" w:date="2017-10-04T15:00:00Z">
        <w:r w:rsidDel="00D8209B">
          <w:rPr>
            <w:rFonts w:ascii="Times New Roman" w:hAnsi="Times New Roman" w:cs="Times New Roman"/>
            <w:sz w:val="24"/>
            <w:szCs w:val="24"/>
            <w:lang w:val="en-US"/>
          </w:rPr>
          <w:delText>).</w:delText>
        </w:r>
      </w:del>
    </w:p>
    <w:p w14:paraId="19E2CEB5" w14:textId="1CBFC09F" w:rsidR="0091463D" w:rsidRDefault="0091463D" w:rsidP="0091463D">
      <w:pPr>
        <w:pStyle w:val="Default"/>
        <w:spacing w:line="480" w:lineRule="auto"/>
        <w:ind w:firstLine="720"/>
      </w:pPr>
      <w:del w:id="141" w:author="David St-Amand" w:date="2017-10-09T23:12:00Z">
        <w:r w:rsidDel="008E44B5">
          <w:delText xml:space="preserve">At the same time, mnemonic processes are critical to this sort of decision-making as our choices must draw upon previously stored memories of outcomes associated with actions in order  </w:delText>
        </w:r>
        <w:r w:rsidDel="008E44B5">
          <w:fldChar w:fldCharType="begin"/>
        </w:r>
        <w:r w:rsidDel="008E44B5">
          <w:del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delInstrText>
        </w:r>
        <w:r w:rsidDel="008E44B5">
          <w:fldChar w:fldCharType="separate"/>
        </w:r>
        <w:r w:rsidDel="008E44B5">
          <w:rPr>
            <w:noProof/>
          </w:rPr>
          <w:delText>(Hertwig &amp; Erev, 2009; Madan, Ludvig, &amp; Spetch, 2013; Murty, FeldmanHall, Hunter, Phelps, &amp; Davachi, 2016)</w:delText>
        </w:r>
        <w:r w:rsidDel="008E44B5">
          <w:fldChar w:fldCharType="end"/>
        </w:r>
      </w:del>
      <w:del w:id="142" w:author="David St-Amand" w:date="2017-10-09T23:18:00Z">
        <w:r w:rsidDel="00053318">
          <w:delText xml:space="preserve">. </w:delText>
        </w:r>
      </w:del>
      <w:del w:id="143" w:author="David St-Amand" w:date="2017-10-10T01:20:00Z">
        <w:r w:rsidDel="0003400F">
          <w:delText xml:space="preserve">Underlining the consequences of biased memory representations, in risky decision-making from experience, </w:delText>
        </w:r>
      </w:del>
      <w:r w:rsidRPr="00EB1AED">
        <w:t>Madan</w:t>
      </w:r>
      <w:ins w:id="144" w:author="David St-Amand" w:date="2017-10-10T01:20:00Z">
        <w:r w:rsidR="0003400F">
          <w:t xml:space="preserve">, </w:t>
        </w:r>
        <w:proofErr w:type="spellStart"/>
        <w:r w:rsidR="0003400F">
          <w:t>Ludvig</w:t>
        </w:r>
        <w:proofErr w:type="spellEnd"/>
        <w:r w:rsidR="0003400F">
          <w:t xml:space="preserve"> and </w:t>
        </w:r>
        <w:proofErr w:type="spellStart"/>
        <w:r w:rsidR="0003400F">
          <w:t>Spetch</w:t>
        </w:r>
      </w:ins>
      <w:proofErr w:type="spellEnd"/>
      <w:del w:id="145" w:author="David St-Amand" w:date="2017-10-10T01:20:00Z">
        <w:r w:rsidDel="0003400F">
          <w:delText xml:space="preserve"> and colleagues</w:delText>
        </w:r>
      </w:del>
      <w:r>
        <w:t xml:space="preserve"> </w:t>
      </w:r>
      <w:r w:rsidRPr="00EB1AED">
        <w:t>(201</w:t>
      </w:r>
      <w:r>
        <w:t>3</w:t>
      </w:r>
      <w:r w:rsidRPr="00EB1AED">
        <w:t xml:space="preserve">) </w:t>
      </w:r>
      <w:r>
        <w:t>posited</w:t>
      </w:r>
      <w:r w:rsidRPr="00EB1AED">
        <w:t xml:space="preserve"> an extreme-outcome rule where extreme outcomes in risky choice are </w:t>
      </w:r>
      <w:commentRangeStart w:id="146"/>
      <w:proofErr w:type="spellStart"/>
      <w:r>
        <w:t>overweighted</w:t>
      </w:r>
      <w:proofErr w:type="spellEnd"/>
      <w:r>
        <w:t xml:space="preserve"> in memory</w:t>
      </w:r>
      <w:r w:rsidRPr="00EB1AED">
        <w:t xml:space="preserve"> </w:t>
      </w:r>
      <w:commentRangeEnd w:id="146"/>
      <w:r>
        <w:rPr>
          <w:rStyle w:val="CommentReference"/>
          <w:rFonts w:asciiTheme="minorHAnsi" w:hAnsiTheme="minorHAnsi" w:cstheme="minorBidi"/>
          <w:color w:val="auto"/>
          <w:lang w:val="en-CA"/>
        </w:rPr>
        <w:commentReference w:id="146"/>
      </w:r>
      <w:r w:rsidRPr="00EB1AED">
        <w:t>(</w:t>
      </w:r>
      <w:proofErr w:type="spellStart"/>
      <w:r w:rsidRPr="00EB1AED">
        <w:t>Talarico</w:t>
      </w:r>
      <w:proofErr w:type="spellEnd"/>
      <w:r w:rsidRPr="00EB1AED">
        <w:t xml:space="preserve"> &amp; Rubin, 2003) and </w:t>
      </w:r>
      <w:r>
        <w:t>consequently</w:t>
      </w:r>
      <w:r w:rsidRPr="00EB1AED">
        <w:t xml:space="preserve"> are given more </w:t>
      </w:r>
      <w:ins w:id="147" w:author="David St-Amand" w:date="2017-10-13T00:12:00Z">
        <w:r w:rsidR="004F3E6B">
          <w:t>leverage</w:t>
        </w:r>
      </w:ins>
      <w:del w:id="148" w:author="David St-Amand" w:date="2017-10-13T00:12:00Z">
        <w:r w:rsidRPr="00EB1AED" w:rsidDel="004F3E6B">
          <w:delText>weight</w:delText>
        </w:r>
      </w:del>
      <w:r w:rsidRPr="00EB1AED">
        <w:t xml:space="preserve"> when choosing from experience.</w:t>
      </w:r>
      <w:r>
        <w:t xml:space="preserve"> In a decision-from-experience task where the expected values between the certain and risky action</w:t>
      </w:r>
      <w:ins w:id="149" w:author="David St-Amand" w:date="2017-10-13T00:19:00Z">
        <w:r w:rsidR="004F3E6B">
          <w:t>s</w:t>
        </w:r>
      </w:ins>
      <w:r>
        <w:t xml:space="preserve"> </w:t>
      </w:r>
      <w:r>
        <w:lastRenderedPageBreak/>
        <w:t>were equal, the extreme outcome was most frequently reported to be the first “to come to mind.</w:t>
      </w:r>
      <w:del w:id="150" w:author="David St-Amand" w:date="2017-10-10T01:21:00Z">
        <w:r w:rsidDel="0003400F">
          <w:delText>"</w:delText>
        </w:r>
      </w:del>
      <w:ins w:id="151" w:author="David St-Amand" w:date="2017-10-10T01:21:00Z">
        <w:r w:rsidR="0003400F">
          <w:t>”</w:t>
        </w:r>
      </w:ins>
      <w:r>
        <w:t xml:space="preserve"> This memory salience for the extreme outcome was also associated with more risk-taking in decisions from experience (Madan et al., 2013</w:t>
      </w:r>
      <w:ins w:id="152" w:author="David St-Amand" w:date="2017-10-10T01:21:00Z">
        <w:r w:rsidR="0003400F">
          <w:t xml:space="preserve">; </w:t>
        </w:r>
        <w:proofErr w:type="spellStart"/>
        <w:r w:rsidR="0003400F">
          <w:t>Ludvig</w:t>
        </w:r>
        <w:proofErr w:type="spellEnd"/>
        <w:r w:rsidR="0003400F">
          <w:t xml:space="preserve">, Madan &amp; </w:t>
        </w:r>
        <w:proofErr w:type="spellStart"/>
        <w:r w:rsidR="0003400F">
          <w:t>Spetch</w:t>
        </w:r>
        <w:proofErr w:type="spellEnd"/>
        <w:r w:rsidR="0003400F">
          <w:t>, 201</w:t>
        </w:r>
        <w:r w:rsidR="004F3E6B">
          <w:t>5</w:t>
        </w:r>
      </w:ins>
      <w:r>
        <w:t>).</w:t>
      </w:r>
      <w:ins w:id="153" w:author="David St-Amand" w:date="2017-10-10T01:03:00Z">
        <w:r w:rsidR="00335F65">
          <w:t xml:space="preserve"> </w:t>
        </w:r>
        <w:proofErr w:type="gramStart"/>
        <w:r w:rsidR="00335F65">
          <w:t>Similar to</w:t>
        </w:r>
        <w:proofErr w:type="gramEnd"/>
        <w:r w:rsidR="00335F65">
          <w:t xml:space="preserve"> this idea,</w:t>
        </w:r>
      </w:ins>
      <w:ins w:id="154" w:author="David St-Amand" w:date="2017-10-10T01:02:00Z">
        <w:r w:rsidR="00335F65">
          <w:t xml:space="preserve"> </w:t>
        </w:r>
      </w:ins>
      <w:ins w:id="155" w:author="David St-Amand" w:date="2017-10-10T01:03:00Z">
        <w:r w:rsidR="00335F65">
          <w:t>studies using similar gambling tasks reveal that initial outcomes carry a disproportionately large influence on further decisions (</w:t>
        </w:r>
        <w:proofErr w:type="spellStart"/>
        <w:r w:rsidR="00335F65">
          <w:t>Shteingart</w:t>
        </w:r>
        <w:proofErr w:type="spellEnd"/>
        <w:r w:rsidR="00335F65">
          <w:t>, Neiman &amp; Loewenstein, 2013)</w:t>
        </w:r>
      </w:ins>
      <w:ins w:id="156" w:author="David St-Amand" w:date="2017-10-10T01:06:00Z">
        <w:r w:rsidR="00901C09">
          <w:t xml:space="preserve">, which </w:t>
        </w:r>
      </w:ins>
      <w:ins w:id="157" w:author="David St-Amand" w:date="2017-10-10T01:10:00Z">
        <w:r w:rsidR="0056520A">
          <w:t xml:space="preserve">might possibly be due </w:t>
        </w:r>
      </w:ins>
      <w:ins w:id="158" w:author="David St-Amand" w:date="2017-10-10T01:08:00Z">
        <w:r w:rsidR="00901C09">
          <w:t xml:space="preserve">to our better </w:t>
        </w:r>
      </w:ins>
      <w:ins w:id="159" w:author="David St-Amand" w:date="2017-10-10T01:10:00Z">
        <w:r w:rsidR="0056520A">
          <w:t xml:space="preserve">memory for </w:t>
        </w:r>
      </w:ins>
      <w:ins w:id="160" w:author="David St-Amand" w:date="2017-10-10T01:08:00Z">
        <w:r w:rsidR="00901C09">
          <w:t xml:space="preserve">events that </w:t>
        </w:r>
      </w:ins>
      <w:ins w:id="161" w:author="David St-Amand" w:date="2017-10-10T01:09:00Z">
        <w:r w:rsidR="00901C09">
          <w:t>occurred</w:t>
        </w:r>
      </w:ins>
      <w:ins w:id="162" w:author="David St-Amand" w:date="2017-10-10T01:08:00Z">
        <w:r w:rsidR="00901C09">
          <w:t xml:space="preserve"> </w:t>
        </w:r>
      </w:ins>
      <w:ins w:id="163" w:author="David St-Amand" w:date="2017-10-10T01:09:00Z">
        <w:r w:rsidR="00901C09">
          <w:t>at the beginning of a sequence (Murdock, 1960</w:t>
        </w:r>
        <w:r w:rsidR="00423476">
          <w:t>; Tan &amp; Ward, 2000</w:t>
        </w:r>
        <w:r w:rsidR="00901C09">
          <w:t>)</w:t>
        </w:r>
      </w:ins>
      <w:ins w:id="164" w:author="David St-Amand" w:date="2017-10-10T01:08:00Z">
        <w:r w:rsidR="00901C09">
          <w:t xml:space="preserve">. </w:t>
        </w:r>
      </w:ins>
    </w:p>
    <w:p w14:paraId="2D20C2DB" w14:textId="550BF776" w:rsidR="0091463D" w:rsidRDefault="0091463D" w:rsidP="0091463D">
      <w:pPr>
        <w:pStyle w:val="Default"/>
        <w:spacing w:line="480" w:lineRule="auto"/>
        <w:rPr>
          <w:sz w:val="23"/>
          <w:szCs w:val="23"/>
        </w:rPr>
      </w:pPr>
      <w:r>
        <w:tab/>
      </w:r>
      <w:del w:id="165" w:author="David St-Amand" w:date="2017-10-09T22:27:00Z">
        <w:r w:rsidDel="005233A2">
          <w:delText xml:space="preserve">More specifically, episodic memory, </w:delText>
        </w:r>
      </w:del>
      <w:del w:id="166" w:author="David St-Amand" w:date="2017-10-09T22:16:00Z">
        <w:r w:rsidDel="002D335A">
          <w:delText>a form of declarative memory specific to the moment and place it was acquired (Tulving, 1983, 2002)</w:delText>
        </w:r>
      </w:del>
      <w:del w:id="167" w:author="David St-Amand" w:date="2017-10-09T22:27:00Z">
        <w:r w:rsidDel="005233A2">
          <w:delText xml:space="preserve">, has previously been shown to be involved in decision-making. </w:delText>
        </w:r>
      </w:del>
      <w:moveFromRangeStart w:id="168" w:author="David St-Amand" w:date="2017-10-09T22:27:00Z" w:name="move495351375"/>
      <w:moveFrom w:id="169" w:author="David St-Amand" w:date="2017-10-09T22:27:00Z">
        <w:r w:rsidDel="005233A2">
          <w:t>The hippocampus has been shown to associate rewards to similar but previously unseen items (Wimmer &amp; Shohamy, 2012), suggesting that episodic memory enhances the associations between events and rewards</w:t>
        </w:r>
        <w:del w:id="170" w:author="David St-Amand" w:date="2017-10-09T22:28:00Z">
          <w:r w:rsidDel="005233A2">
            <w:delText xml:space="preserve">. </w:delText>
          </w:r>
        </w:del>
      </w:moveFrom>
      <w:moveFromRangeEnd w:id="168"/>
      <w:del w:id="171" w:author="David St-Amand" w:date="2017-10-09T22:28:00Z">
        <w:r w:rsidDel="005233A2">
          <w:delText xml:space="preserve">Consistent with these findings, episodic memory has been shown to play an adaptive role in decision-making </w:delText>
        </w:r>
      </w:del>
      <w:moveFromRangeStart w:id="172" w:author="David St-Amand" w:date="2017-10-09T22:25:00Z" w:name="move495351228"/>
      <w:moveFrom w:id="173" w:author="David St-Amand" w:date="2017-10-09T22:25:00Z">
        <w:del w:id="174" w:author="David St-Amand" w:date="2017-10-09T22:28:00Z">
          <w:r w:rsidDel="005233A2">
            <w:delText>(Murty et al., 2016; Duncan &amp; Shohamy, 2016</w:delText>
          </w:r>
          <w:r w:rsidDel="005233A2">
            <w:rPr>
              <w:sz w:val="23"/>
              <w:szCs w:val="23"/>
            </w:rPr>
            <w:delText>).</w:delText>
          </w:r>
        </w:del>
        <w:r w:rsidDel="002D335A">
          <w:rPr>
            <w:sz w:val="23"/>
            <w:szCs w:val="23"/>
          </w:rPr>
          <w:t xml:space="preserve"> </w:t>
        </w:r>
      </w:moveFrom>
      <w:moveFromRangeEnd w:id="172"/>
    </w:p>
    <w:p w14:paraId="5CE021E0" w14:textId="554F206B" w:rsidR="0091463D" w:rsidRPr="00017CD2" w:rsidRDefault="0091463D" w:rsidP="0091463D">
      <w:pPr>
        <w:pStyle w:val="Default"/>
        <w:spacing w:line="480" w:lineRule="auto"/>
      </w:pPr>
      <w:r>
        <w:rPr>
          <w:sz w:val="23"/>
          <w:szCs w:val="23"/>
        </w:rPr>
        <w:tab/>
      </w:r>
      <w:commentRangeStart w:id="175"/>
      <w:r w:rsidRPr="008D119E">
        <w:rPr>
          <w:highlight w:val="yellow"/>
        </w:rPr>
        <w:t xml:space="preserve">Intriguingly, a recent body of memory research suggests </w:t>
      </w:r>
      <w:del w:id="176" w:author="David St-Amand" w:date="2017-10-10T01:10:00Z">
        <w:r w:rsidRPr="008D119E" w:rsidDel="004376F1">
          <w:rPr>
            <w:highlight w:val="yellow"/>
          </w:rPr>
          <w:delText>that</w:delText>
        </w:r>
      </w:del>
      <w:del w:id="177" w:author="David St-Amand" w:date="2017-10-09T23:35:00Z">
        <w:r w:rsidRPr="008D119E" w:rsidDel="00AD6935">
          <w:rPr>
            <w:highlight w:val="yellow"/>
          </w:rPr>
          <w:delText xml:space="preserve"> </w:delText>
        </w:r>
      </w:del>
      <w:ins w:id="178" w:author="David St-Amand" w:date="2017-10-10T01:10:00Z">
        <w:r w:rsidR="004376F1" w:rsidRPr="008D119E">
          <w:rPr>
            <w:highlight w:val="yellow"/>
          </w:rPr>
          <w:t>that</w:t>
        </w:r>
        <w:r w:rsidR="004376F1">
          <w:rPr>
            <w:highlight w:val="yellow"/>
          </w:rPr>
          <w:t xml:space="preserve"> an</w:t>
        </w:r>
      </w:ins>
      <w:ins w:id="179" w:author="David St-Amand" w:date="2017-10-09T23:34:00Z">
        <w:r w:rsidR="006D2BA1">
          <w:rPr>
            <w:highlight w:val="yellow"/>
          </w:rPr>
          <w:t xml:space="preserve"> episodic specificity induction </w:t>
        </w:r>
      </w:ins>
      <w:ins w:id="180" w:author="David St-Amand" w:date="2017-10-09T23:35:00Z">
        <w:r w:rsidR="00AD6935">
          <w:rPr>
            <w:highlight w:val="yellow"/>
          </w:rPr>
          <w:t>technique that promotes episodic</w:t>
        </w:r>
      </w:ins>
      <w:ins w:id="181" w:author="David St-Amand" w:date="2017-10-09T23:30:00Z">
        <w:r w:rsidR="00AD6935">
          <w:rPr>
            <w:highlight w:val="yellow"/>
          </w:rPr>
          <w:t xml:space="preserve"> memory processes </w:t>
        </w:r>
      </w:ins>
      <w:del w:id="182" w:author="David St-Amand" w:date="2017-10-09T23:29:00Z">
        <w:r w:rsidRPr="008D119E" w:rsidDel="00AD6935">
          <w:rPr>
            <w:highlight w:val="yellow"/>
          </w:rPr>
          <w:delText xml:space="preserve">the extent to which individual focuses on specific details of a past experience </w:delText>
        </w:r>
      </w:del>
      <w:del w:id="183" w:author="David St-Amand" w:date="2017-10-09T23:36:00Z">
        <w:r w:rsidRPr="008D119E" w:rsidDel="00B81797">
          <w:rPr>
            <w:highlight w:val="yellow"/>
          </w:rPr>
          <w:delText>can alter behavior</w:delText>
        </w:r>
      </w:del>
      <w:ins w:id="184" w:author="David St-Amand" w:date="2017-10-09T23:36:00Z">
        <w:r w:rsidR="00B81797">
          <w:rPr>
            <w:highlight w:val="yellow"/>
          </w:rPr>
          <w:t xml:space="preserve"> has downstream consequences on subsequent tasks ranging from autobiographical remembering</w:t>
        </w:r>
      </w:ins>
      <w:ins w:id="185" w:author="David St-Amand" w:date="2017-10-09T23:39:00Z">
        <w:r w:rsidR="00B81797">
          <w:rPr>
            <w:highlight w:val="yellow"/>
          </w:rPr>
          <w:t xml:space="preserve"> (Madore, Gaess</w:t>
        </w:r>
      </w:ins>
      <w:ins w:id="186" w:author="David St-Amand" w:date="2017-10-09T23:40:00Z">
        <w:r w:rsidR="00B81797">
          <w:rPr>
            <w:highlight w:val="yellow"/>
          </w:rPr>
          <w:t>er &amp; Schacter, 2014)</w:t>
        </w:r>
      </w:ins>
      <w:ins w:id="187" w:author="David St-Amand" w:date="2017-10-09T23:36:00Z">
        <w:r w:rsidR="00B81797">
          <w:rPr>
            <w:highlight w:val="yellow"/>
          </w:rPr>
          <w:t xml:space="preserve"> </w:t>
        </w:r>
      </w:ins>
      <w:del w:id="188" w:author="David St-Amand" w:date="2017-10-09T23:36:00Z">
        <w:r w:rsidRPr="008D119E" w:rsidDel="00B81797">
          <w:rPr>
            <w:highlight w:val="yellow"/>
          </w:rPr>
          <w:delText xml:space="preserve"> on </w:delText>
        </w:r>
        <w:commentRangeEnd w:id="175"/>
        <w:r w:rsidR="00190BAA" w:rsidDel="00B81797">
          <w:rPr>
            <w:rStyle w:val="CommentReference"/>
            <w:rFonts w:asciiTheme="minorHAnsi" w:hAnsiTheme="minorHAnsi" w:cstheme="minorBidi"/>
            <w:color w:val="auto"/>
            <w:lang w:val="en-CA"/>
          </w:rPr>
          <w:commentReference w:id="175"/>
        </w:r>
        <w:r w:rsidRPr="008D119E" w:rsidDel="00B81797">
          <w:rPr>
            <w:highlight w:val="yellow"/>
          </w:rPr>
          <w:delText>subsequent tasks</w:delText>
        </w:r>
      </w:del>
      <w:del w:id="189" w:author="David St-Amand" w:date="2017-10-09T23:30:00Z">
        <w:r w:rsidRPr="008D119E" w:rsidDel="00AD6935">
          <w:rPr>
            <w:highlight w:val="yellow"/>
          </w:rPr>
          <w:delText xml:space="preserve"> believed to be dependent on episodic memory</w:delText>
        </w:r>
      </w:del>
      <w:ins w:id="190" w:author="David St-Amand" w:date="2017-10-09T23:36:00Z">
        <w:r w:rsidR="00B81797">
          <w:rPr>
            <w:highlight w:val="yellow"/>
          </w:rPr>
          <w:t xml:space="preserve"> to</w:t>
        </w:r>
      </w:ins>
      <w:del w:id="191" w:author="David St-Amand" w:date="2017-10-09T23:36:00Z">
        <w:r w:rsidRPr="008D119E" w:rsidDel="00B81797">
          <w:rPr>
            <w:highlight w:val="yellow"/>
          </w:rPr>
          <w:delText>, such as</w:delText>
        </w:r>
      </w:del>
      <w:r w:rsidRPr="008D119E">
        <w:rPr>
          <w:highlight w:val="yellow"/>
        </w:rPr>
        <w:t xml:space="preserve"> divergent thinking (Madore</w:t>
      </w:r>
      <w:ins w:id="192" w:author="David St-Amand" w:date="2017-10-04T23:23:00Z">
        <w:r w:rsidR="005E3F4B" w:rsidRPr="008D119E">
          <w:rPr>
            <w:highlight w:val="yellow"/>
          </w:rPr>
          <w:t>, Addis &amp; Schacter</w:t>
        </w:r>
      </w:ins>
      <w:del w:id="193" w:author="David St-Amand" w:date="2017-10-04T23:23:00Z">
        <w:r w:rsidRPr="008D119E" w:rsidDel="005E3F4B">
          <w:rPr>
            <w:highlight w:val="yellow"/>
          </w:rPr>
          <w:delText xml:space="preserve"> et al.</w:delText>
        </w:r>
      </w:del>
      <w:r w:rsidRPr="008D119E">
        <w:rPr>
          <w:highlight w:val="yellow"/>
        </w:rPr>
        <w:t>, 2015) and</w:t>
      </w:r>
      <w:r>
        <w:t xml:space="preserve"> solving of hypothetical social problems (Madore and Schacter, 2014). </w:t>
      </w:r>
      <w:ins w:id="194" w:author="David St-Amand" w:date="2017-10-10T00:09:00Z">
        <w:r w:rsidR="00E5166D">
          <w:t>This technique compares an epis</w:t>
        </w:r>
      </w:ins>
      <w:ins w:id="195" w:author="David St-Amand" w:date="2017-10-10T00:12:00Z">
        <w:r w:rsidR="00E5166D">
          <w:t xml:space="preserve">odic specificity condition where </w:t>
        </w:r>
      </w:ins>
      <w:ins w:id="196" w:author="David St-Amand" w:date="2017-10-10T00:09:00Z">
        <w:r w:rsidR="00E5166D">
          <w:t xml:space="preserve">participants </w:t>
        </w:r>
      </w:ins>
      <w:ins w:id="197" w:author="David St-Amand" w:date="2017-10-10T00:12:00Z">
        <w:r w:rsidR="00E5166D">
          <w:t xml:space="preserve">are trained to recall specific details to a control condition where participants are trained to recall general </w:t>
        </w:r>
      </w:ins>
      <w:ins w:id="198" w:author="David St-Amand" w:date="2017-10-10T00:13:00Z">
        <w:r w:rsidR="00E5166D">
          <w:t>details.</w:t>
        </w:r>
      </w:ins>
      <w:ins w:id="199" w:author="David St-Amand" w:date="2017-10-10T00:10:00Z">
        <w:r w:rsidR="00E5166D">
          <w:t xml:space="preserve"> </w:t>
        </w:r>
      </w:ins>
      <w:ins w:id="200" w:author="David St-Amand" w:date="2017-10-10T00:07:00Z">
        <w:r w:rsidR="00580788">
          <w:t>R</w:t>
        </w:r>
        <w:r w:rsidR="00E5166D">
          <w:t xml:space="preserve">elative to </w:t>
        </w:r>
      </w:ins>
      <w:ins w:id="201" w:author="David St-Amand" w:date="2017-10-10T00:13:00Z">
        <w:r w:rsidR="00E5166D">
          <w:t>the</w:t>
        </w:r>
      </w:ins>
      <w:ins w:id="202" w:author="David St-Amand" w:date="2017-10-10T00:07:00Z">
        <w:r w:rsidR="00580788">
          <w:t xml:space="preserve"> control induction condition, t</w:t>
        </w:r>
      </w:ins>
      <w:del w:id="203" w:author="David St-Amand" w:date="2017-10-10T00:07:00Z">
        <w:r w:rsidDel="00580788">
          <w:delText>T</w:delText>
        </w:r>
      </w:del>
      <w:r>
        <w:t xml:space="preserve">he episodic specificity </w:t>
      </w:r>
      <w:r w:rsidR="00190BAA">
        <w:t>induction</w:t>
      </w:r>
      <w:ins w:id="204" w:author="Signy Sheldon" w:date="2017-10-05T11:04:00Z">
        <w:r w:rsidR="00190BAA">
          <w:t xml:space="preserve"> </w:t>
        </w:r>
        <w:del w:id="205" w:author="David St-Amand" w:date="2017-10-13T00:54:00Z">
          <w:r w:rsidR="00190BAA" w:rsidDel="003F38E6">
            <w:delText>technique</w:delText>
          </w:r>
        </w:del>
      </w:ins>
      <w:del w:id="206" w:author="David St-Amand" w:date="2017-10-13T00:54:00Z">
        <w:r w:rsidDel="003F38E6">
          <w:delText xml:space="preserve"> </w:delText>
        </w:r>
      </w:del>
      <w:r>
        <w:t xml:space="preserve">has been shown to increase the amount of recalled </w:t>
      </w:r>
      <w:ins w:id="207" w:author="David St-Amand" w:date="2017-10-10T00:17:00Z">
        <w:r w:rsidR="00E5166D">
          <w:t xml:space="preserve">and imagined </w:t>
        </w:r>
      </w:ins>
      <w:ins w:id="208" w:author="David St-Amand" w:date="2017-10-09T23:18:00Z">
        <w:r w:rsidR="00053318">
          <w:t xml:space="preserve">specific </w:t>
        </w:r>
      </w:ins>
      <w:commentRangeStart w:id="209"/>
      <w:del w:id="210" w:author="David St-Amand" w:date="2017-10-09T23:18:00Z">
        <w:r w:rsidDel="00053318">
          <w:delText xml:space="preserve">internal (episodic) </w:delText>
        </w:r>
      </w:del>
      <w:r>
        <w:t>details o</w:t>
      </w:r>
      <w:ins w:id="211" w:author="David St-Amand" w:date="2017-10-10T00:17:00Z">
        <w:r w:rsidR="00E5166D">
          <w:t>f viewed pictures</w:t>
        </w:r>
      </w:ins>
      <w:del w:id="212" w:author="David St-Amand" w:date="2017-10-10T00:17:00Z">
        <w:r w:rsidDel="00E5166D">
          <w:delText>n the Autobiographical Interview</w:delText>
        </w:r>
        <w:commentRangeEnd w:id="209"/>
        <w:r w:rsidR="00190BAA" w:rsidDel="00E5166D">
          <w:rPr>
            <w:rStyle w:val="CommentReference"/>
            <w:rFonts w:asciiTheme="minorHAnsi" w:hAnsiTheme="minorHAnsi" w:cstheme="minorBidi"/>
            <w:color w:val="auto"/>
            <w:lang w:val="en-CA"/>
          </w:rPr>
          <w:commentReference w:id="209"/>
        </w:r>
      </w:del>
      <w:r>
        <w:t xml:space="preserve">, but not the amount of </w:t>
      </w:r>
      <w:ins w:id="213" w:author="David St-Amand" w:date="2017-10-09T23:18:00Z">
        <w:r w:rsidR="00053318">
          <w:t xml:space="preserve">general </w:t>
        </w:r>
      </w:ins>
      <w:del w:id="214" w:author="David St-Amand" w:date="2017-10-09T23:18:00Z">
        <w:r w:rsidDel="00053318">
          <w:delText>external (semantic)</w:delText>
        </w:r>
      </w:del>
      <w:r>
        <w:t xml:space="preserve"> details</w:t>
      </w:r>
      <w:commentRangeStart w:id="215"/>
      <w:r>
        <w:t xml:space="preserve"> recalled and imagined </w:t>
      </w:r>
      <w:commentRangeEnd w:id="215"/>
      <w:r w:rsidR="00190BAA">
        <w:rPr>
          <w:rStyle w:val="CommentReference"/>
          <w:rFonts w:asciiTheme="minorHAnsi" w:hAnsiTheme="minorHAnsi" w:cstheme="minorBidi"/>
          <w:color w:val="auto"/>
          <w:lang w:val="en-CA"/>
        </w:rPr>
        <w:commentReference w:id="215"/>
      </w:r>
      <w:r>
        <w:t>(Madore</w:t>
      </w:r>
      <w:ins w:id="216" w:author="David St-Amand" w:date="2017-10-09T23:40:00Z">
        <w:r w:rsidR="00B81797">
          <w:t xml:space="preserve"> et al.</w:t>
        </w:r>
      </w:ins>
      <w:del w:id="217" w:author="David St-Amand" w:date="2017-10-09T23:40:00Z">
        <w:r w:rsidDel="00B81797">
          <w:delText>, Gaesser &amp; Schacter</w:delText>
        </w:r>
      </w:del>
      <w:r>
        <w:t xml:space="preserve">, 2014). </w:t>
      </w:r>
      <w:r w:rsidRPr="00A91779">
        <w:t>To this end, the episodic specificity induction procedure developed by these researchers allows</w:t>
      </w:r>
      <w:del w:id="218" w:author="David St-Amand" w:date="2017-10-09T23:41:00Z">
        <w:r w:rsidRPr="00A91779" w:rsidDel="00B81797">
          <w:delText xml:space="preserve"> </w:delText>
        </w:r>
      </w:del>
      <w:ins w:id="219" w:author="David St-Amand" w:date="2017-10-09T23:41:00Z">
        <w:r w:rsidR="00B81797">
          <w:t xml:space="preserve"> </w:t>
        </w:r>
      </w:ins>
      <w:del w:id="220" w:author="David St-Amand" w:date="2017-10-09T23:41:00Z">
        <w:r w:rsidRPr="00A91779" w:rsidDel="00B81797">
          <w:delText xml:space="preserve">affords </w:delText>
        </w:r>
      </w:del>
      <w:r w:rsidRPr="00A91779">
        <w:t xml:space="preserve">direct experimental manipulation of </w:t>
      </w:r>
      <w:r>
        <w:t>an individual’s</w:t>
      </w:r>
      <w:r w:rsidRPr="00A91779">
        <w:t xml:space="preserve"> </w:t>
      </w:r>
      <w:r>
        <w:t xml:space="preserve">tendency to focus on specific details, taken in comparison to a control induction procedure. </w:t>
      </w:r>
    </w:p>
    <w:p w14:paraId="1D8071CF" w14:textId="1F2145DB" w:rsidR="0091463D" w:rsidDel="00164007" w:rsidRDefault="0091463D" w:rsidP="0091463D">
      <w:pPr>
        <w:pStyle w:val="Default"/>
        <w:spacing w:line="480" w:lineRule="auto"/>
        <w:ind w:firstLine="720"/>
        <w:rPr>
          <w:del w:id="221" w:author="Signy Sheldon" w:date="2017-10-05T11:10:00Z"/>
        </w:rPr>
      </w:pPr>
      <w:r>
        <w:t>Here we leverage the episodic specificity induction procedure to shed light upon the extreme-outcome effects observed by Madan</w:t>
      </w:r>
      <w:ins w:id="222" w:author="David St-Amand" w:date="2017-10-10T01:21:00Z">
        <w:r w:rsidR="0003400F">
          <w:t xml:space="preserve"> and colleagues</w:t>
        </w:r>
      </w:ins>
      <w:del w:id="223" w:author="David St-Amand" w:date="2017-10-04T23:25:00Z">
        <w:r w:rsidDel="00CA1C75">
          <w:delText xml:space="preserve"> et </w:delText>
        </w:r>
      </w:del>
      <w:del w:id="224" w:author="David St-Amand" w:date="2017-10-04T23:24:00Z">
        <w:r w:rsidDel="00CA1C75">
          <w:delText>al</w:delText>
        </w:r>
      </w:del>
      <w:r>
        <w:t>. (201</w:t>
      </w:r>
      <w:ins w:id="225" w:author="David St-Amand" w:date="2017-10-04T23:25:00Z">
        <w:r w:rsidR="00CA1C75">
          <w:t>3</w:t>
        </w:r>
      </w:ins>
      <w:del w:id="226" w:author="David St-Amand" w:date="2017-10-04T23:25:00Z">
        <w:r w:rsidDel="00CA1C75">
          <w:delText>4</w:delText>
        </w:r>
      </w:del>
      <w:r>
        <w:t>)</w:t>
      </w:r>
      <w:ins w:id="227" w:author="David St-Amand" w:date="2017-10-04T23:26:00Z">
        <w:r w:rsidR="00CA1C75">
          <w:t xml:space="preserve">, </w:t>
        </w:r>
        <w:r w:rsidR="00335F65">
          <w:t>and</w:t>
        </w:r>
      </w:ins>
      <w:ins w:id="228" w:author="Signy Sheldon" w:date="2017-10-05T11:05:00Z">
        <w:del w:id="229" w:author="David St-Amand" w:date="2017-10-10T01:00:00Z">
          <w:r w:rsidR="00190BAA" w:rsidDel="00335F65">
            <w:delText xml:space="preserve"> </w:delText>
          </w:r>
        </w:del>
      </w:ins>
      <w:del w:id="230" w:author="David St-Amand" w:date="2017-10-04T23:26:00Z">
        <w:r w:rsidDel="00CA1C75">
          <w:delText xml:space="preserve"> and</w:delText>
        </w:r>
      </w:del>
      <w:ins w:id="231" w:author="David St-Amand" w:date="2017-10-10T01:01:00Z">
        <w:r w:rsidR="00335F65">
          <w:t xml:space="preserve"> </w:t>
        </w:r>
      </w:ins>
      <w:ins w:id="232" w:author="David St-Amand" w:date="2017-10-10T00:59:00Z">
        <w:r w:rsidR="00335F65">
          <w:t>how enhancing episodic</w:t>
        </w:r>
      </w:ins>
      <w:ins w:id="233" w:author="David St-Amand" w:date="2017-10-10T01:00:00Z">
        <w:r w:rsidR="00335F65">
          <w:t xml:space="preserve"> processes alters the way we learn to make risky decisions</w:t>
        </w:r>
      </w:ins>
      <w:ins w:id="234" w:author="David St-Amand" w:date="2017-10-10T01:01:00Z">
        <w:r w:rsidR="00335F65">
          <w:t xml:space="preserve"> from </w:t>
        </w:r>
        <w:r w:rsidR="00335F65">
          <w:lastRenderedPageBreak/>
          <w:t>experience</w:t>
        </w:r>
      </w:ins>
      <w:ins w:id="235" w:author="David St-Amand" w:date="2017-10-10T01:00:00Z">
        <w:r w:rsidR="00335F65">
          <w:t>.</w:t>
        </w:r>
      </w:ins>
      <w:ins w:id="236" w:author="David St-Amand" w:date="2017-10-10T00:59:00Z">
        <w:r w:rsidR="00335F65">
          <w:t xml:space="preserve"> </w:t>
        </w:r>
      </w:ins>
      <w:del w:id="237" w:author="David St-Amand" w:date="2017-10-04T23:26:00Z">
        <w:r w:rsidDel="00CA1C75">
          <w:delText xml:space="preserve"> </w:delText>
        </w:r>
      </w:del>
      <w:del w:id="238" w:author="David St-Amand" w:date="2017-10-10T00:59:00Z">
        <w:r w:rsidDel="00335F65">
          <w:delText>probe the extent to which apparent risk preferences in decision-making</w:delText>
        </w:r>
      </w:del>
      <w:ins w:id="239" w:author="Anthony Ross Otto, Dr" w:date="2017-10-03T11:35:00Z">
        <w:del w:id="240" w:author="David St-Amand" w:date="2017-10-10T00:59:00Z">
          <w:r w:rsidR="00A5141B" w:rsidDel="00335F65">
            <w:delText xml:space="preserve"> </w:delText>
          </w:r>
          <w:commentRangeStart w:id="241"/>
          <w:commentRangeStart w:id="242"/>
          <w:r w:rsidR="00A5141B" w:rsidDel="00335F65">
            <w:delText>from experience</w:delText>
          </w:r>
        </w:del>
      </w:ins>
      <w:del w:id="243" w:author="David St-Amand" w:date="2017-10-10T00:59:00Z">
        <w:r w:rsidDel="00335F65">
          <w:delText xml:space="preserve"> </w:delText>
        </w:r>
        <w:commentRangeEnd w:id="241"/>
        <w:r w:rsidR="00190BAA" w:rsidDel="00335F65">
          <w:rPr>
            <w:rStyle w:val="CommentReference"/>
            <w:rFonts w:asciiTheme="minorHAnsi" w:hAnsiTheme="minorHAnsi" w:cstheme="minorBidi"/>
            <w:color w:val="auto"/>
            <w:lang w:val="en-CA"/>
          </w:rPr>
          <w:commentReference w:id="241"/>
        </w:r>
        <w:commentRangeEnd w:id="242"/>
        <w:r w:rsidR="00335F65" w:rsidDel="00335F65">
          <w:rPr>
            <w:rStyle w:val="CommentReference"/>
            <w:rFonts w:asciiTheme="minorHAnsi" w:hAnsiTheme="minorHAnsi" w:cstheme="minorBidi"/>
            <w:color w:val="auto"/>
            <w:lang w:val="en-CA"/>
          </w:rPr>
          <w:commentReference w:id="242"/>
        </w:r>
        <w:r w:rsidDel="00335F65">
          <w:delText>depend on episodic memory</w:delText>
        </w:r>
      </w:del>
      <w:ins w:id="244" w:author="Anthony Ross Otto, Dr" w:date="2017-10-03T11:34:00Z">
        <w:del w:id="245" w:author="David St-Amand" w:date="2017-10-10T00:59:00Z">
          <w:r w:rsidR="003623CD" w:rsidDel="00335F65">
            <w:delText xml:space="preserve"> </w:delText>
          </w:r>
        </w:del>
        <w:commentRangeStart w:id="246"/>
        <w:r w:rsidR="003623CD">
          <w:fldChar w:fldCharType="begin"/>
        </w:r>
      </w:ins>
      <w:ins w:id="247" w:author="Anthony Ross Otto, Dr" w:date="2017-10-03T11:35:00Z">
        <w:r w:rsidR="00A5141B">
          <w:instrText xml:space="preserve"> ADDIN ZOTERO_ITEM CSL_CITATION {"citationID":"21copeifrv","properties":{"formattedCitation":"(Schacter, Welker, Schacter, &amp; Madore, 2016)","plainCitation":"(Schacter, Welker, Schacter, &amp; Madore, 2016)"},"citationItems":[{"id":3370,"uris":["http://zotero.org/users/55099/items/FQFTEXK2"],"uri":["http://zotero.org/users/55099/items/FQFTEXK2"],"itemData":{"id":3370,"type":"article-journal","title":"Remembering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ins>
      <w:r w:rsidR="003623CD">
        <w:fldChar w:fldCharType="separate"/>
      </w:r>
      <w:ins w:id="248" w:author="Anthony Ross Otto, Dr" w:date="2017-10-03T11:35:00Z">
        <w:r w:rsidR="00A5141B">
          <w:rPr>
            <w:noProof/>
          </w:rPr>
          <w:t>(Schacter, Welker, Schacter, &amp; Madore, 2016)</w:t>
        </w:r>
      </w:ins>
      <w:ins w:id="249" w:author="Anthony Ross Otto, Dr" w:date="2017-10-03T11:34:00Z">
        <w:r w:rsidR="003623CD">
          <w:fldChar w:fldCharType="end"/>
        </w:r>
      </w:ins>
      <w:commentRangeEnd w:id="246"/>
      <w:ins w:id="250" w:author="Anthony Ross Otto, Dr" w:date="2017-10-03T11:35:00Z">
        <w:r w:rsidR="00A5141B">
          <w:rPr>
            <w:rStyle w:val="CommentReference"/>
            <w:rFonts w:asciiTheme="minorHAnsi" w:hAnsiTheme="minorHAnsi" w:cstheme="minorBidi"/>
            <w:color w:val="auto"/>
            <w:lang w:val="en-CA"/>
          </w:rPr>
          <w:commentReference w:id="246"/>
        </w:r>
      </w:ins>
      <w:r>
        <w:t xml:space="preserve">. </w:t>
      </w:r>
      <w:ins w:id="251" w:author="Signy Sheldon" w:date="2017-10-05T11:06:00Z">
        <w:r w:rsidR="00190BAA">
          <w:t xml:space="preserve">We test the specific hypothesis that episodic memory processes supported by </w:t>
        </w:r>
      </w:ins>
      <w:commentRangeStart w:id="252"/>
      <w:del w:id="253" w:author="Signy Sheldon" w:date="2017-10-05T11:06:00Z">
        <w:r w:rsidDel="00190BAA">
          <w:delText xml:space="preserve">Since </w:delText>
        </w:r>
      </w:del>
      <w:r>
        <w:t xml:space="preserve">the hippocampus </w:t>
      </w:r>
      <w:ins w:id="254" w:author="Signy Sheldon" w:date="2017-10-05T11:06:00Z">
        <w:r w:rsidR="00190BAA">
          <w:t xml:space="preserve">will </w:t>
        </w:r>
      </w:ins>
      <w:del w:id="255" w:author="Signy Sheldon" w:date="2017-10-05T11:06:00Z">
        <w:r w:rsidDel="00190BAA">
          <w:delText xml:space="preserve">has been shown to </w:delText>
        </w:r>
      </w:del>
      <w:r>
        <w:t xml:space="preserve">spread </w:t>
      </w:r>
      <w:ins w:id="256" w:author="Signy Sheldon" w:date="2017-10-05T11:07:00Z">
        <w:r w:rsidR="00190BAA">
          <w:t xml:space="preserve">the </w:t>
        </w:r>
      </w:ins>
      <w:r>
        <w:t>positive value of reward</w:t>
      </w:r>
      <w:ins w:id="257" w:author="Signy Sheldon" w:date="2017-10-05T11:07:00Z">
        <w:r w:rsidR="00190BAA">
          <w:t>ed decisions</w:t>
        </w:r>
      </w:ins>
      <w:del w:id="258" w:author="Signy Sheldon" w:date="2017-10-05T11:07:00Z">
        <w:r w:rsidDel="00190BAA">
          <w:delText>s</w:delText>
        </w:r>
      </w:del>
      <w:r>
        <w:t xml:space="preserve"> across associated </w:t>
      </w:r>
      <w:del w:id="259" w:author="Signy Sheldon" w:date="2017-10-05T11:07:00Z">
        <w:r w:rsidDel="00190BAA">
          <w:delText xml:space="preserve">memories </w:delText>
        </w:r>
      </w:del>
      <w:ins w:id="260" w:author="Signy Sheldon" w:date="2017-10-05T11:07:00Z">
        <w:r w:rsidR="00190BAA">
          <w:t xml:space="preserve">instances during decision-making learning </w:t>
        </w:r>
      </w:ins>
      <w:r>
        <w:t>(</w:t>
      </w:r>
      <w:proofErr w:type="spellStart"/>
      <w:r>
        <w:t>Wimmer</w:t>
      </w:r>
      <w:proofErr w:type="spellEnd"/>
      <w:r>
        <w:t xml:space="preserve"> &amp; </w:t>
      </w:r>
      <w:proofErr w:type="spellStart"/>
      <w:r>
        <w:t>Shohamy</w:t>
      </w:r>
      <w:proofErr w:type="spellEnd"/>
      <w:r>
        <w:t xml:space="preserve">, 2012), </w:t>
      </w:r>
      <w:ins w:id="261" w:author="Signy Sheldon" w:date="2017-10-05T11:07:00Z">
        <w:r w:rsidR="00190BAA">
          <w:t xml:space="preserve">acting </w:t>
        </w:r>
      </w:ins>
      <w:del w:id="262" w:author="Signy Sheldon" w:date="2017-10-05T11:07:00Z">
        <w:r w:rsidDel="00190BAA">
          <w:delText xml:space="preserve">episodic memory </w:delText>
        </w:r>
        <w:r w:rsidR="00BF3EA1" w:rsidDel="00190BAA">
          <w:delText>might be a</w:delText>
        </w:r>
      </w:del>
      <w:ins w:id="263" w:author="Signy Sheldon" w:date="2017-10-05T11:07:00Z">
        <w:r w:rsidR="00190BAA">
          <w:t>as a</w:t>
        </w:r>
      </w:ins>
      <w:r w:rsidR="00BF3EA1">
        <w:t xml:space="preserve"> potential cause </w:t>
      </w:r>
      <w:r>
        <w:t>of the extreme-outcome effect.</w:t>
      </w:r>
      <w:commentRangeEnd w:id="252"/>
      <w:r>
        <w:rPr>
          <w:rStyle w:val="CommentReference"/>
          <w:rFonts w:asciiTheme="minorHAnsi" w:hAnsiTheme="minorHAnsi" w:cstheme="minorBidi"/>
          <w:color w:val="auto"/>
          <w:lang w:val="en-CA"/>
        </w:rPr>
        <w:commentReference w:id="252"/>
      </w:r>
      <w:r>
        <w:t xml:space="preserve"> </w:t>
      </w:r>
      <w:commentRangeStart w:id="264"/>
      <w:r>
        <w:t>To</w:t>
      </w:r>
      <w:commentRangeEnd w:id="264"/>
      <w:r w:rsidR="00190BAA">
        <w:rPr>
          <w:rStyle w:val="CommentReference"/>
          <w:rFonts w:asciiTheme="minorHAnsi" w:hAnsiTheme="minorHAnsi" w:cstheme="minorBidi"/>
          <w:color w:val="auto"/>
          <w:lang w:val="en-CA"/>
        </w:rPr>
        <w:commentReference w:id="264"/>
      </w:r>
      <w:r>
        <w:t xml:space="preserve"> investigate this, we designed a</w:t>
      </w:r>
      <w:ins w:id="265" w:author="Signy Sheldon" w:date="2017-10-05T11:09:00Z">
        <w:r w:rsidR="00164007">
          <w:t>n</w:t>
        </w:r>
      </w:ins>
      <w:del w:id="266" w:author="Signy Sheldon" w:date="2017-10-05T11:09:00Z">
        <w:r w:rsidDel="00164007">
          <w:delText>n</w:delText>
        </w:r>
      </w:del>
      <w:r>
        <w:t xml:space="preserve"> experiment </w:t>
      </w:r>
      <w:del w:id="267" w:author="Signy Sheldon" w:date="2017-10-05T11:08:00Z">
        <w:r w:rsidDel="00190BAA">
          <w:delText xml:space="preserve">where </w:delText>
        </w:r>
      </w:del>
      <w:ins w:id="268" w:author="Signy Sheldon" w:date="2017-10-05T11:08:00Z">
        <w:r w:rsidR="00190BAA">
          <w:t xml:space="preserve">in which we combined a risky-decision making task that measures </w:t>
        </w:r>
      </w:ins>
      <w:del w:id="269" w:author="Signy Sheldon" w:date="2017-10-05T11:08:00Z">
        <w:r w:rsidDel="00190BAA">
          <w:delText xml:space="preserve">participants made risky </w:delText>
        </w:r>
      </w:del>
      <w:r>
        <w:t>choice</w:t>
      </w:r>
      <w:ins w:id="270" w:author="Signy Sheldon" w:date="2017-10-05T11:08:00Z">
        <w:r w:rsidR="00190BAA">
          <w:t>s made</w:t>
        </w:r>
      </w:ins>
      <w:del w:id="271" w:author="Signy Sheldon" w:date="2017-10-05T11:08:00Z">
        <w:r w:rsidDel="00190BAA">
          <w:delText>s</w:delText>
        </w:r>
      </w:del>
      <w:r>
        <w:t xml:space="preserve"> from experience (following the procedure of Madan</w:t>
      </w:r>
      <w:ins w:id="272" w:author="David St-Amand" w:date="2017-10-04T23:26:00Z">
        <w:r w:rsidR="00CA1C75">
          <w:t xml:space="preserve"> et al.,</w:t>
        </w:r>
      </w:ins>
      <w:del w:id="273" w:author="David St-Amand" w:date="2017-10-04T23:26:00Z">
        <w:r w:rsidDel="00CA1C75">
          <w:delText>, Ludvig &amp; Spetch</w:delText>
        </w:r>
      </w:del>
      <w:r>
        <w:t>, 201</w:t>
      </w:r>
      <w:ins w:id="274" w:author="David St-Amand" w:date="2017-10-04T23:26:00Z">
        <w:r w:rsidR="00CA1C75">
          <w:t>3</w:t>
        </w:r>
      </w:ins>
      <w:del w:id="275" w:author="David St-Amand" w:date="2017-10-04T23:26:00Z">
        <w:r w:rsidDel="00CA1C75">
          <w:delText>4</w:delText>
        </w:r>
      </w:del>
      <w:ins w:id="276" w:author="David St-Amand" w:date="2017-10-04T23:26:00Z">
        <w:r w:rsidR="00CA1C75">
          <w:t xml:space="preserve">; </w:t>
        </w:r>
        <w:proofErr w:type="spellStart"/>
        <w:r w:rsidR="00CA1C75">
          <w:t>Ludvig</w:t>
        </w:r>
        <w:proofErr w:type="spellEnd"/>
        <w:r w:rsidR="00CA1C75">
          <w:t xml:space="preserve">, </w:t>
        </w:r>
      </w:ins>
      <w:ins w:id="277" w:author="David St-Amand" w:date="2017-10-04T23:27:00Z">
        <w:r w:rsidR="00CA1C75">
          <w:t xml:space="preserve">Madan &amp; </w:t>
        </w:r>
        <w:proofErr w:type="spellStart"/>
        <w:r w:rsidR="00CA1C75">
          <w:t>Spetch</w:t>
        </w:r>
        <w:proofErr w:type="spellEnd"/>
        <w:r w:rsidR="00CA1C75">
          <w:t>, 2014</w:t>
        </w:r>
      </w:ins>
      <w:r>
        <w:t xml:space="preserve">) </w:t>
      </w:r>
      <w:ins w:id="278" w:author="Signy Sheldon" w:date="2017-10-05T11:08:00Z">
        <w:r w:rsidR="00190BAA">
          <w:t xml:space="preserve">with the above-noted episodic specificity induction procedure. To this end, </w:t>
        </w:r>
      </w:ins>
      <w:ins w:id="279" w:author="Signy Sheldon" w:date="2017-10-05T11:10:00Z">
        <w:r w:rsidR="00164007">
          <w:t>we tested that i</w:t>
        </w:r>
      </w:ins>
      <w:del w:id="280" w:author="Signy Sheldon" w:date="2017-10-05T11:08:00Z">
        <w:r w:rsidDel="00190BAA">
          <w:delText xml:space="preserve">after having been exposed to the episodic specificity induction, an experimental procedure where participants are briefly trained in recollecting details of recent experiences. </w:delText>
        </w:r>
        <w:r w:rsidDel="00190BAA">
          <w:rPr>
            <w:rStyle w:val="CommentReference"/>
            <w:rFonts w:asciiTheme="minorHAnsi" w:hAnsiTheme="minorHAnsi" w:cstheme="minorBidi"/>
            <w:color w:val="auto"/>
            <w:lang w:val="en-CA"/>
          </w:rPr>
          <w:commentReference w:id="281"/>
        </w:r>
      </w:del>
      <w:r>
        <w:rPr>
          <w:rStyle w:val="CommentReference"/>
          <w:rFonts w:asciiTheme="minorHAnsi" w:hAnsiTheme="minorHAnsi" w:cstheme="minorBidi"/>
          <w:color w:val="auto"/>
          <w:lang w:val="en-CA"/>
        </w:rPr>
        <w:commentReference w:id="282"/>
      </w:r>
    </w:p>
    <w:p w14:paraId="639AC719" w14:textId="552D3EEE" w:rsidR="0091463D" w:rsidRDefault="0091463D" w:rsidP="0091463D">
      <w:pPr>
        <w:pStyle w:val="Default"/>
        <w:spacing w:line="480" w:lineRule="auto"/>
        <w:ind w:firstLine="720"/>
      </w:pPr>
      <w:del w:id="283" w:author="Signy Sheldon" w:date="2017-10-05T11:09:00Z">
        <w:r w:rsidDel="00164007">
          <w:delText>In short, we hypothesized that the</w:delText>
        </w:r>
      </w:del>
      <w:ins w:id="284" w:author="Signy Sheldon" w:date="2017-10-05T11:09:00Z">
        <w:r w:rsidR="00164007">
          <w:t>f</w:t>
        </w:r>
      </w:ins>
      <w:r>
        <w:t xml:space="preserve"> episodic specificity induction </w:t>
      </w:r>
      <w:ins w:id="285" w:author="Signy Sheldon" w:date="2017-10-05T11:09:00Z">
        <w:r w:rsidR="00164007">
          <w:t xml:space="preserve">engages episodic memory processes to the extent that it </w:t>
        </w:r>
      </w:ins>
      <w:r>
        <w:t>could potentiate the observed overweighting of extreme outcomes</w:t>
      </w:r>
      <w:del w:id="286" w:author="Signy Sheldon" w:date="2017-10-05T11:10:00Z">
        <w:r w:rsidDel="00164007">
          <w:delText>, in turn</w:delText>
        </w:r>
      </w:del>
      <w:ins w:id="287" w:author="Signy Sheldon" w:date="2017-10-05T11:10:00Z">
        <w:r w:rsidR="00164007">
          <w:t>, this would</w:t>
        </w:r>
      </w:ins>
      <w:r>
        <w:t xml:space="preserve"> increas</w:t>
      </w:r>
      <w:ins w:id="288" w:author="Signy Sheldon" w:date="2017-10-05T11:10:00Z">
        <w:r w:rsidR="00164007">
          <w:t>e the</w:t>
        </w:r>
      </w:ins>
      <w:del w:id="289" w:author="Signy Sheldon" w:date="2017-10-05T11:10:00Z">
        <w:r w:rsidDel="00164007">
          <w:delText>ing</w:delText>
        </w:r>
      </w:del>
      <w:r>
        <w:t xml:space="preserve"> apparent preference for the risky (as opposed to sure-thing) action</w:t>
      </w:r>
      <w:ins w:id="290" w:author="Signy Sheldon" w:date="2017-10-05T11:10:00Z">
        <w:r w:rsidR="00164007">
          <w:t xml:space="preserve"> when compared to a general induction procedure</w:t>
        </w:r>
      </w:ins>
      <w:ins w:id="291" w:author="David St-Amand" w:date="2017-10-10T00:56:00Z">
        <w:r w:rsidR="00335F65">
          <w:t>.</w:t>
        </w:r>
      </w:ins>
      <w:del w:id="292" w:author="David St-Amand" w:date="2017-10-10T00:56:00Z">
        <w:r w:rsidDel="00335F65">
          <w:delText>.</w:delText>
        </w:r>
      </w:del>
      <w:r>
        <w:t xml:space="preserve"> </w:t>
      </w:r>
      <w:commentRangeStart w:id="293"/>
      <w:r>
        <w:t xml:space="preserve">To further examine the effects of the episodic specificity induction upon learning, </w:t>
      </w:r>
      <w:r w:rsidRPr="00A81CAE">
        <w:t xml:space="preserve">we fit a simple RL model that quantifies the extent to which an individual participant weighs positive versus negative prediction errors (PEs) in learning the values of the two </w:t>
      </w:r>
      <w:r>
        <w:t>actions.</w:t>
      </w:r>
      <w:commentRangeEnd w:id="293"/>
      <w:r w:rsidR="00AD6935">
        <w:rPr>
          <w:rStyle w:val="CommentReference"/>
          <w:rFonts w:asciiTheme="minorHAnsi" w:hAnsiTheme="minorHAnsi" w:cstheme="minorBidi"/>
          <w:color w:val="auto"/>
          <w:lang w:val="en-CA"/>
        </w:rPr>
        <w:commentReference w:id="293"/>
      </w:r>
    </w:p>
    <w:p w14:paraId="43D4ED10" w14:textId="7945319A" w:rsidR="0091463D" w:rsidRDefault="0091463D" w:rsidP="0091463D">
      <w:pPr>
        <w:jc w:val="center"/>
        <w:outlineLvl w:val="0"/>
        <w:rPr>
          <w:ins w:id="294" w:author="David St-Amand" w:date="2017-10-13T01:09:00Z"/>
          <w:rFonts w:ascii="Times New Roman" w:hAnsi="Times New Roman" w:cs="Times New Roman"/>
          <w:b/>
          <w:sz w:val="24"/>
          <w:szCs w:val="24"/>
          <w:lang w:val="en-US"/>
        </w:rPr>
      </w:pPr>
    </w:p>
    <w:p w14:paraId="6E8CDE86" w14:textId="2D41A501" w:rsidR="00BD4DB4" w:rsidRDefault="00BD4DB4" w:rsidP="0091463D">
      <w:pPr>
        <w:jc w:val="center"/>
        <w:outlineLvl w:val="0"/>
        <w:rPr>
          <w:ins w:id="295" w:author="David St-Amand" w:date="2017-10-13T01:09:00Z"/>
          <w:rFonts w:ascii="Times New Roman" w:hAnsi="Times New Roman" w:cs="Times New Roman"/>
          <w:b/>
          <w:sz w:val="24"/>
          <w:szCs w:val="24"/>
          <w:lang w:val="en-US"/>
        </w:rPr>
      </w:pPr>
    </w:p>
    <w:p w14:paraId="4A63E79C" w14:textId="75B93A1D" w:rsidR="00BD4DB4" w:rsidRDefault="00BD4DB4" w:rsidP="0091463D">
      <w:pPr>
        <w:jc w:val="center"/>
        <w:outlineLvl w:val="0"/>
        <w:rPr>
          <w:ins w:id="296" w:author="David St-Amand" w:date="2017-10-13T01:09:00Z"/>
          <w:rFonts w:ascii="Times New Roman" w:hAnsi="Times New Roman" w:cs="Times New Roman"/>
          <w:b/>
          <w:sz w:val="24"/>
          <w:szCs w:val="24"/>
          <w:lang w:val="en-US"/>
        </w:rPr>
      </w:pPr>
    </w:p>
    <w:p w14:paraId="5DF760B2" w14:textId="764577BC" w:rsidR="00BD4DB4" w:rsidRDefault="00BD4DB4" w:rsidP="0091463D">
      <w:pPr>
        <w:jc w:val="center"/>
        <w:outlineLvl w:val="0"/>
        <w:rPr>
          <w:ins w:id="297" w:author="David St-Amand" w:date="2017-10-13T01:09:00Z"/>
          <w:rFonts w:ascii="Times New Roman" w:hAnsi="Times New Roman" w:cs="Times New Roman"/>
          <w:b/>
          <w:sz w:val="24"/>
          <w:szCs w:val="24"/>
          <w:lang w:val="en-US"/>
        </w:rPr>
      </w:pPr>
    </w:p>
    <w:p w14:paraId="620F56CA" w14:textId="01816804" w:rsidR="00BD4DB4" w:rsidRDefault="00BD4DB4" w:rsidP="0091463D">
      <w:pPr>
        <w:jc w:val="center"/>
        <w:outlineLvl w:val="0"/>
        <w:rPr>
          <w:ins w:id="298" w:author="David St-Amand" w:date="2017-10-13T01:09:00Z"/>
          <w:rFonts w:ascii="Times New Roman" w:hAnsi="Times New Roman" w:cs="Times New Roman"/>
          <w:b/>
          <w:sz w:val="24"/>
          <w:szCs w:val="24"/>
          <w:lang w:val="en-US"/>
        </w:rPr>
      </w:pPr>
    </w:p>
    <w:p w14:paraId="5C8012C1" w14:textId="385C63E3" w:rsidR="00BD4DB4" w:rsidRDefault="00BD4DB4" w:rsidP="0091463D">
      <w:pPr>
        <w:jc w:val="center"/>
        <w:outlineLvl w:val="0"/>
        <w:rPr>
          <w:ins w:id="299" w:author="David St-Amand" w:date="2017-10-13T01:09:00Z"/>
          <w:rFonts w:ascii="Times New Roman" w:hAnsi="Times New Roman" w:cs="Times New Roman"/>
          <w:b/>
          <w:sz w:val="24"/>
          <w:szCs w:val="24"/>
          <w:lang w:val="en-US"/>
        </w:rPr>
      </w:pPr>
    </w:p>
    <w:p w14:paraId="4B70BE60" w14:textId="3F444A95" w:rsidR="00BD4DB4" w:rsidRDefault="00BD4DB4" w:rsidP="0091463D">
      <w:pPr>
        <w:jc w:val="center"/>
        <w:outlineLvl w:val="0"/>
        <w:rPr>
          <w:ins w:id="300" w:author="David St-Amand" w:date="2017-10-13T01:09:00Z"/>
          <w:rFonts w:ascii="Times New Roman" w:hAnsi="Times New Roman" w:cs="Times New Roman"/>
          <w:b/>
          <w:sz w:val="24"/>
          <w:szCs w:val="24"/>
          <w:lang w:val="en-US"/>
        </w:rPr>
      </w:pPr>
    </w:p>
    <w:p w14:paraId="39EE0A93" w14:textId="7C187813" w:rsidR="00BD4DB4" w:rsidRDefault="00BD4DB4" w:rsidP="0091463D">
      <w:pPr>
        <w:jc w:val="center"/>
        <w:outlineLvl w:val="0"/>
        <w:rPr>
          <w:ins w:id="301" w:author="David St-Amand" w:date="2017-10-13T01:09:00Z"/>
          <w:rFonts w:ascii="Times New Roman" w:hAnsi="Times New Roman" w:cs="Times New Roman"/>
          <w:b/>
          <w:sz w:val="24"/>
          <w:szCs w:val="24"/>
          <w:lang w:val="en-US"/>
        </w:rPr>
      </w:pPr>
    </w:p>
    <w:p w14:paraId="125A5C8D" w14:textId="17C29EB2" w:rsidR="00BD4DB4" w:rsidRDefault="00BD4DB4" w:rsidP="0091463D">
      <w:pPr>
        <w:jc w:val="center"/>
        <w:outlineLvl w:val="0"/>
        <w:rPr>
          <w:ins w:id="302" w:author="David St-Amand" w:date="2017-10-13T01:09:00Z"/>
          <w:rFonts w:ascii="Times New Roman" w:hAnsi="Times New Roman" w:cs="Times New Roman"/>
          <w:b/>
          <w:sz w:val="24"/>
          <w:szCs w:val="24"/>
          <w:lang w:val="en-US"/>
        </w:rPr>
      </w:pPr>
    </w:p>
    <w:p w14:paraId="204EE40A" w14:textId="77777777" w:rsidR="00BD4DB4" w:rsidRDefault="00BD4DB4" w:rsidP="0091463D">
      <w:pPr>
        <w:jc w:val="center"/>
        <w:outlineLvl w:val="0"/>
        <w:rPr>
          <w:rFonts w:ascii="Times New Roman" w:hAnsi="Times New Roman" w:cs="Times New Roman"/>
          <w:b/>
          <w:sz w:val="24"/>
          <w:szCs w:val="24"/>
          <w:lang w:val="en-US"/>
        </w:rPr>
      </w:pPr>
    </w:p>
    <w:p w14:paraId="5A9756A1" w14:textId="1602A3B3" w:rsidR="0091463D" w:rsidDel="00DE5780" w:rsidRDefault="0091463D" w:rsidP="0091463D">
      <w:pPr>
        <w:jc w:val="center"/>
        <w:outlineLvl w:val="0"/>
        <w:rPr>
          <w:del w:id="303" w:author="Signy Sheldon" w:date="2017-10-05T11:10:00Z"/>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4CD6FBB2" w:rsidR="0091463D" w:rsidRDefault="0091463D" w:rsidP="0091463D">
      <w:pPr>
        <w:spacing w:line="480" w:lineRule="auto"/>
        <w:ind w:firstLine="720"/>
        <w:rPr>
          <w:ins w:id="304" w:author="David St-Amand" w:date="2017-10-13T01:08:00Z"/>
          <w:rFonts w:ascii="Times New Roman" w:hAnsi="Times New Roman" w:cs="Times New Roman"/>
          <w:sz w:val="24"/>
          <w:szCs w:val="24"/>
          <w:lang w:val="en-US"/>
        </w:rPr>
      </w:pPr>
      <w:commentRangeStart w:id="305"/>
      <w:r>
        <w:rPr>
          <w:rFonts w:ascii="Times New Roman" w:hAnsi="Times New Roman" w:cs="Times New Roman"/>
          <w:sz w:val="24"/>
          <w:szCs w:val="24"/>
          <w:lang w:val="en-US"/>
        </w:rPr>
        <w:t xml:space="preserve">In </w:t>
      </w:r>
      <w:commentRangeEnd w:id="305"/>
      <w:r>
        <w:rPr>
          <w:rStyle w:val="CommentReference"/>
        </w:rPr>
        <w:commentReference w:id="305"/>
      </w:r>
      <w:r>
        <w:rPr>
          <w:rFonts w:ascii="Times New Roman" w:hAnsi="Times New Roman" w:cs="Times New Roman"/>
          <w:sz w:val="24"/>
          <w:szCs w:val="24"/>
          <w:lang w:val="en-US"/>
        </w:rPr>
        <w:t xml:space="preserve">Experiment 1, </w:t>
      </w:r>
      <w:ins w:id="306" w:author="Signy Sheldon" w:date="2017-10-05T11:11:00Z">
        <w:r w:rsidR="00DE5780">
          <w:rPr>
            <w:rFonts w:ascii="Times New Roman" w:hAnsi="Times New Roman" w:cs="Times New Roman"/>
            <w:sz w:val="24"/>
            <w:szCs w:val="24"/>
            <w:lang w:val="en-US"/>
          </w:rPr>
          <w:t xml:space="preserve">we used </w:t>
        </w:r>
      </w:ins>
      <w:ins w:id="307" w:author="Signy Sheldon" w:date="2017-10-05T11:13:00Z">
        <w:r w:rsidR="006044C4">
          <w:rPr>
            <w:rFonts w:ascii="Times New Roman" w:hAnsi="Times New Roman" w:cs="Times New Roman"/>
            <w:sz w:val="24"/>
            <w:szCs w:val="24"/>
            <w:lang w:val="en-US"/>
          </w:rPr>
          <w:t>a</w:t>
        </w:r>
      </w:ins>
      <w:ins w:id="308" w:author="Signy Sheldon" w:date="2017-10-05T11:11:00Z">
        <w:r w:rsidR="00DE5780">
          <w:rPr>
            <w:rFonts w:ascii="Times New Roman" w:hAnsi="Times New Roman" w:cs="Times New Roman"/>
            <w:sz w:val="24"/>
            <w:szCs w:val="24"/>
            <w:lang w:val="en-US"/>
          </w:rPr>
          <w:t xml:space="preserve"> design in which half of the tested </w:t>
        </w:r>
      </w:ins>
      <w:r>
        <w:rPr>
          <w:rFonts w:ascii="Times New Roman" w:hAnsi="Times New Roman" w:cs="Times New Roman"/>
          <w:sz w:val="24"/>
          <w:szCs w:val="24"/>
          <w:lang w:val="en-US"/>
        </w:rPr>
        <w:t xml:space="preserve">participants were </w:t>
      </w:r>
      <w:ins w:id="309" w:author="Signy Sheldon" w:date="2017-10-05T11:13:00Z">
        <w:r w:rsidR="006044C4">
          <w:rPr>
            <w:rFonts w:ascii="Times New Roman" w:hAnsi="Times New Roman" w:cs="Times New Roman"/>
            <w:sz w:val="24"/>
            <w:szCs w:val="24"/>
            <w:lang w:val="en-US"/>
          </w:rPr>
          <w:t xml:space="preserve">first </w:t>
        </w:r>
      </w:ins>
      <w:del w:id="310" w:author="Signy Sheldon" w:date="2017-10-05T11:11:00Z">
        <w:r w:rsidDel="00DE5780">
          <w:rPr>
            <w:rFonts w:ascii="Times New Roman" w:hAnsi="Times New Roman" w:cs="Times New Roman"/>
            <w:sz w:val="24"/>
            <w:szCs w:val="24"/>
            <w:lang w:val="en-US"/>
          </w:rPr>
          <w:delText xml:space="preserve">either briefly </w:delText>
        </w:r>
      </w:del>
      <w:r>
        <w:rPr>
          <w:rFonts w:ascii="Times New Roman" w:hAnsi="Times New Roman" w:cs="Times New Roman"/>
          <w:sz w:val="24"/>
          <w:szCs w:val="24"/>
          <w:lang w:val="en-US"/>
        </w:rPr>
        <w:t xml:space="preserve">trained </w:t>
      </w:r>
      <w:ins w:id="311" w:author="Signy Sheldon" w:date="2017-10-05T11:11:00Z">
        <w:r w:rsidR="00DE5780">
          <w:rPr>
            <w:rFonts w:ascii="Times New Roman" w:hAnsi="Times New Roman" w:cs="Times New Roman"/>
            <w:sz w:val="24"/>
            <w:szCs w:val="24"/>
            <w:lang w:val="en-US"/>
          </w:rPr>
          <w:t xml:space="preserve">to </w:t>
        </w:r>
      </w:ins>
      <w:del w:id="312" w:author="Signy Sheldon" w:date="2017-10-05T11:11:00Z">
        <w:r w:rsidDel="00DE5780">
          <w:rPr>
            <w:rFonts w:ascii="Times New Roman" w:hAnsi="Times New Roman" w:cs="Times New Roman"/>
            <w:sz w:val="24"/>
            <w:szCs w:val="24"/>
            <w:lang w:val="en-US"/>
          </w:rPr>
          <w:delText xml:space="preserve">in </w:delText>
        </w:r>
      </w:del>
      <w:r>
        <w:rPr>
          <w:rFonts w:ascii="Times New Roman" w:hAnsi="Times New Roman" w:cs="Times New Roman"/>
          <w:sz w:val="24"/>
          <w:szCs w:val="24"/>
          <w:lang w:val="en-US"/>
        </w:rPr>
        <w:t>recollect</w:t>
      </w:r>
      <w:ins w:id="313" w:author="Signy Sheldon" w:date="2017-10-05T11:11:00Z">
        <w:r w:rsidR="00DE5780">
          <w:rPr>
            <w:rFonts w:ascii="Times New Roman" w:hAnsi="Times New Roman" w:cs="Times New Roman"/>
            <w:sz w:val="24"/>
            <w:szCs w:val="24"/>
            <w:lang w:val="en-US"/>
          </w:rPr>
          <w:t xml:space="preserve"> specific</w:t>
        </w:r>
      </w:ins>
      <w:del w:id="314" w:author="Signy Sheldon" w:date="2017-10-05T11:11:00Z">
        <w:r w:rsidDel="00DE5780">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details </w:t>
      </w:r>
      <w:del w:id="315" w:author="Signy Sheldon" w:date="2017-10-05T11:11:00Z">
        <w:r w:rsidDel="00DE5780">
          <w:rPr>
            <w:rFonts w:ascii="Times New Roman" w:hAnsi="Times New Roman" w:cs="Times New Roman"/>
            <w:sz w:val="24"/>
            <w:szCs w:val="24"/>
            <w:lang w:val="en-US"/>
          </w:rPr>
          <w:delText>of a</w:delText>
        </w:r>
      </w:del>
      <w:ins w:id="316" w:author="Signy Sheldon" w:date="2017-10-05T11:11:00Z">
        <w:del w:id="317" w:author="David St-Amand" w:date="2017-10-13T00:56:00Z">
          <w:r w:rsidR="00DE5780" w:rsidDel="003F38E6">
            <w:rPr>
              <w:rFonts w:ascii="Times New Roman" w:hAnsi="Times New Roman" w:cs="Times New Roman"/>
              <w:sz w:val="24"/>
              <w:szCs w:val="24"/>
              <w:lang w:val="en-US"/>
            </w:rPr>
            <w:delText>from a viewed</w:delText>
          </w:r>
        </w:del>
      </w:ins>
      <w:del w:id="318" w:author="David St-Amand" w:date="2017-10-13T00:56:00Z">
        <w:r w:rsidDel="003F38E6">
          <w:rPr>
            <w:rFonts w:ascii="Times New Roman" w:hAnsi="Times New Roman" w:cs="Times New Roman"/>
            <w:sz w:val="24"/>
            <w:szCs w:val="24"/>
            <w:lang w:val="en-US"/>
          </w:rPr>
          <w:delText xml:space="preserve"> video</w:delText>
        </w:r>
      </w:del>
      <w:ins w:id="319" w:author="Signy Sheldon" w:date="2017-10-05T11:11:00Z">
        <w:r w:rsidR="00DE5780">
          <w:rPr>
            <w:rFonts w:ascii="Times New Roman" w:hAnsi="Times New Roman" w:cs="Times New Roman"/>
            <w:sz w:val="24"/>
            <w:szCs w:val="24"/>
            <w:lang w:val="en-US"/>
          </w:rPr>
          <w:t xml:space="preserve"> (episodic specificity induction)</w:t>
        </w:r>
      </w:ins>
      <w:r>
        <w:rPr>
          <w:rFonts w:ascii="Times New Roman" w:hAnsi="Times New Roman" w:cs="Times New Roman"/>
          <w:sz w:val="24"/>
          <w:szCs w:val="24"/>
          <w:lang w:val="en-US"/>
        </w:rPr>
        <w:t xml:space="preserve"> or </w:t>
      </w:r>
      <w:ins w:id="320" w:author="Signy Sheldon" w:date="2017-10-05T11:11:00Z">
        <w:del w:id="321" w:author="David St-Amand" w:date="2017-10-13T00:56:00Z">
          <w:r w:rsidR="00DE5780" w:rsidDel="003F38E6">
            <w:rPr>
              <w:rFonts w:ascii="Times New Roman" w:hAnsi="Times New Roman" w:cs="Times New Roman"/>
              <w:sz w:val="24"/>
              <w:szCs w:val="24"/>
              <w:lang w:val="en-US"/>
            </w:rPr>
            <w:delText>were</w:delText>
          </w:r>
        </w:del>
      </w:ins>
      <w:ins w:id="322" w:author="Signy Sheldon" w:date="2017-10-05T11:13:00Z">
        <w:del w:id="323" w:author="David St-Amand" w:date="2017-10-13T00:56:00Z">
          <w:r w:rsidR="006044C4" w:rsidDel="003F38E6">
            <w:rPr>
              <w:rFonts w:ascii="Times New Roman" w:hAnsi="Times New Roman" w:cs="Times New Roman"/>
              <w:sz w:val="24"/>
              <w:szCs w:val="24"/>
              <w:lang w:val="en-US"/>
            </w:rPr>
            <w:delText xml:space="preserve"> first </w:delText>
          </w:r>
        </w:del>
      </w:ins>
      <w:ins w:id="324" w:author="Signy Sheldon" w:date="2017-10-05T11:11:00Z">
        <w:del w:id="325" w:author="David St-Amand" w:date="2017-10-13T00:56:00Z">
          <w:r w:rsidR="00DE5780" w:rsidDel="003F38E6">
            <w:rPr>
              <w:rFonts w:ascii="Times New Roman" w:hAnsi="Times New Roman" w:cs="Times New Roman"/>
              <w:sz w:val="24"/>
              <w:szCs w:val="24"/>
              <w:lang w:val="en-US"/>
            </w:rPr>
            <w:delText xml:space="preserve">trained </w:delText>
          </w:r>
        </w:del>
      </w:ins>
      <w:del w:id="326" w:author="Signy Sheldon" w:date="2017-10-05T11:11:00Z">
        <w:r w:rsidDel="00DE5780">
          <w:rPr>
            <w:rFonts w:ascii="Times New Roman" w:hAnsi="Times New Roman" w:cs="Times New Roman"/>
            <w:sz w:val="24"/>
            <w:szCs w:val="24"/>
            <w:lang w:val="en-US"/>
          </w:rPr>
          <w:delText xml:space="preserve">had </w:delText>
        </w:r>
      </w:del>
      <w:r>
        <w:rPr>
          <w:rFonts w:ascii="Times New Roman" w:hAnsi="Times New Roman" w:cs="Times New Roman"/>
          <w:sz w:val="24"/>
          <w:szCs w:val="24"/>
          <w:lang w:val="en-US"/>
        </w:rPr>
        <w:t xml:space="preserve">to describe </w:t>
      </w:r>
      <w:ins w:id="327" w:author="Signy Sheldon" w:date="2017-10-05T11:11:00Z">
        <w:r w:rsidR="00DE5780">
          <w:rPr>
            <w:rFonts w:ascii="Times New Roman" w:hAnsi="Times New Roman" w:cs="Times New Roman"/>
            <w:sz w:val="24"/>
            <w:szCs w:val="24"/>
            <w:lang w:val="en-US"/>
          </w:rPr>
          <w:t xml:space="preserve">gist and </w:t>
        </w:r>
      </w:ins>
      <w:r>
        <w:rPr>
          <w:rFonts w:ascii="Times New Roman" w:hAnsi="Times New Roman" w:cs="Times New Roman"/>
          <w:sz w:val="24"/>
          <w:szCs w:val="24"/>
          <w:lang w:val="en-US"/>
        </w:rPr>
        <w:t xml:space="preserve">general information about </w:t>
      </w:r>
      <w:ins w:id="328" w:author="Signy Sheldon" w:date="2017-10-05T11:11:00Z">
        <w:r w:rsidR="00DE5780">
          <w:rPr>
            <w:rFonts w:ascii="Times New Roman" w:hAnsi="Times New Roman" w:cs="Times New Roman"/>
            <w:sz w:val="24"/>
            <w:szCs w:val="24"/>
            <w:lang w:val="en-US"/>
          </w:rPr>
          <w:t xml:space="preserve">a viewed </w:t>
        </w:r>
      </w:ins>
      <w:del w:id="329" w:author="Signy Sheldon" w:date="2017-10-05T11:11:00Z">
        <w:r w:rsidDel="00DE5780">
          <w:rPr>
            <w:rFonts w:ascii="Times New Roman" w:hAnsi="Times New Roman" w:cs="Times New Roman"/>
            <w:sz w:val="24"/>
            <w:szCs w:val="24"/>
            <w:lang w:val="en-US"/>
          </w:rPr>
          <w:delText xml:space="preserve">the same </w:delText>
        </w:r>
      </w:del>
      <w:r>
        <w:rPr>
          <w:rFonts w:ascii="Times New Roman" w:hAnsi="Times New Roman" w:cs="Times New Roman"/>
          <w:sz w:val="24"/>
          <w:szCs w:val="24"/>
          <w:lang w:val="en-US"/>
        </w:rPr>
        <w:t>video</w:t>
      </w:r>
      <w:del w:id="330" w:author="Signy Sheldon" w:date="2017-10-05T11:12:00Z">
        <w:r w:rsidDel="00DE5780">
          <w:rPr>
            <w:rFonts w:ascii="Times New Roman" w:hAnsi="Times New Roman" w:cs="Times New Roman"/>
            <w:sz w:val="24"/>
            <w:szCs w:val="24"/>
            <w:lang w:val="en-US"/>
          </w:rPr>
          <w:delText>s</w:delText>
        </w:r>
      </w:del>
      <w:del w:id="331" w:author="Signy Sheldon" w:date="2017-10-05T11:11:00Z">
        <w:r w:rsidDel="00DE5780">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ins w:id="332" w:author="Anthony Ross Otto, Dr" w:date="2017-10-03T11:35:00Z">
        <w:r w:rsidR="00A5141B">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333" w:author="Anthony Ross Otto, Dr" w:date="2017-10-03T11:35:00Z">
        <w:r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ins w:id="334" w:author="David St-Amand" w:date="2017-10-04T23:27:00Z">
        <w:r w:rsidR="006420A9">
          <w:rPr>
            <w:rFonts w:ascii="Times New Roman" w:hAnsi="Times New Roman" w:cs="Times New Roman"/>
            <w:noProof/>
            <w:sz w:val="24"/>
            <w:szCs w:val="24"/>
            <w:lang w:val="en-US"/>
          </w:rPr>
          <w:t xml:space="preserve"> et al.</w:t>
        </w:r>
      </w:ins>
      <w:del w:id="335" w:author="David St-Amand" w:date="2017-10-04T23:27:00Z">
        <w:r w:rsidDel="006420A9">
          <w:rPr>
            <w:rFonts w:ascii="Times New Roman" w:hAnsi="Times New Roman" w:cs="Times New Roman"/>
            <w:noProof/>
            <w:sz w:val="24"/>
            <w:szCs w:val="24"/>
            <w:lang w:val="en-US"/>
          </w:rPr>
          <w:delText>, Addis &amp; Schacter</w:delText>
        </w:r>
      </w:del>
      <w:r>
        <w:rPr>
          <w:rFonts w:ascii="Times New Roman" w:hAnsi="Times New Roman" w:cs="Times New Roman"/>
          <w:noProof/>
          <w:sz w:val="24"/>
          <w:szCs w:val="24"/>
          <w:lang w:val="en-US"/>
        </w:rPr>
        <w:t xml:space="preserve">, 2015; Madore </w:t>
      </w:r>
      <w:ins w:id="336" w:author="David St-Amand" w:date="2017-10-04T23:28:00Z">
        <w:r w:rsidR="006420A9">
          <w:rPr>
            <w:rFonts w:ascii="Times New Roman" w:hAnsi="Times New Roman" w:cs="Times New Roman"/>
            <w:noProof/>
            <w:sz w:val="24"/>
            <w:szCs w:val="24"/>
            <w:lang w:val="en-US"/>
          </w:rPr>
          <w:t>&amp;</w:t>
        </w:r>
      </w:ins>
      <w:del w:id="337" w:author="David St-Amand" w:date="2017-10-04T23:28:00Z">
        <w:r w:rsidDel="006420A9">
          <w:rPr>
            <w:rFonts w:ascii="Times New Roman" w:hAnsi="Times New Roman" w:cs="Times New Roman"/>
            <w:noProof/>
            <w:sz w:val="24"/>
            <w:szCs w:val="24"/>
            <w:lang w:val="en-US"/>
          </w:rPr>
          <w:delText>et</w:delText>
        </w:r>
      </w:del>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ins w:id="338" w:author="Signy Sheldon" w:date="2017-10-05T11:12:00Z">
        <w:r w:rsidR="00DE5780">
          <w:rPr>
            <w:rFonts w:ascii="Times New Roman" w:hAnsi="Times New Roman" w:cs="Times New Roman"/>
            <w:sz w:val="24"/>
            <w:szCs w:val="24"/>
            <w:lang w:val="en-US"/>
          </w:rPr>
          <w:t xml:space="preserve"> before completing a </w:t>
        </w:r>
        <w:commentRangeStart w:id="339"/>
        <w:r w:rsidR="00DE5780">
          <w:rPr>
            <w:rFonts w:ascii="Times New Roman" w:hAnsi="Times New Roman" w:cs="Times New Roman"/>
            <w:sz w:val="24"/>
            <w:szCs w:val="24"/>
            <w:lang w:val="en-US"/>
          </w:rPr>
          <w:t>risky decision-making test</w:t>
        </w:r>
      </w:ins>
      <w:commentRangeEnd w:id="339"/>
      <w:r w:rsidR="00980A09">
        <w:rPr>
          <w:rStyle w:val="CommentReference"/>
        </w:rPr>
        <w:commentReference w:id="339"/>
      </w:r>
      <w:ins w:id="340" w:author="Signy Sheldon" w:date="2017-10-05T11:12:00Z">
        <w:r w:rsidR="00DE5780">
          <w:rPr>
            <w:rFonts w:ascii="Times New Roman" w:hAnsi="Times New Roman" w:cs="Times New Roman"/>
            <w:sz w:val="24"/>
            <w:szCs w:val="24"/>
            <w:lang w:val="en-US"/>
          </w:rPr>
          <w:t xml:space="preserve">. </w:t>
        </w:r>
      </w:ins>
      <w:del w:id="341" w:author="Signy Sheldon" w:date="2017-10-05T11:12:00Z">
        <w:r w:rsidDel="00DE5780">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Experiment 2 served as a control</w:t>
      </w:r>
      <w:del w:id="342" w:author="Signy Sheldon" w:date="2017-10-05T11:12:00Z">
        <w:r w:rsidDel="00DE5780">
          <w:rPr>
            <w:rFonts w:ascii="Times New Roman" w:hAnsi="Times New Roman" w:cs="Times New Roman"/>
            <w:sz w:val="24"/>
            <w:szCs w:val="24"/>
            <w:lang w:val="en-US"/>
          </w:rPr>
          <w:delText xml:space="preserve"> </w:delText>
        </w:r>
      </w:del>
      <w:ins w:id="343" w:author="Signy Sheldon" w:date="2017-10-05T11:12:00Z">
        <w:r w:rsidR="00DE5780">
          <w:rPr>
            <w:rFonts w:ascii="Times New Roman" w:hAnsi="Times New Roman" w:cs="Times New Roman"/>
            <w:sz w:val="24"/>
            <w:szCs w:val="24"/>
            <w:lang w:val="en-US"/>
          </w:rPr>
          <w:t xml:space="preserve"> condition </w:t>
        </w:r>
      </w:ins>
      <w:del w:id="344" w:author="Signy Sheldon" w:date="2017-10-05T11:12:00Z">
        <w:r w:rsidDel="00DE5780">
          <w:rPr>
            <w:rFonts w:ascii="Times New Roman" w:hAnsi="Times New Roman" w:cs="Times New Roman"/>
            <w:sz w:val="24"/>
            <w:szCs w:val="24"/>
            <w:lang w:val="en-US"/>
          </w:rPr>
          <w:delText xml:space="preserve">study, </w:delText>
        </w:r>
      </w:del>
      <w:r>
        <w:rPr>
          <w:rFonts w:ascii="Times New Roman" w:hAnsi="Times New Roman" w:cs="Times New Roman"/>
          <w:sz w:val="24"/>
          <w:szCs w:val="24"/>
          <w:lang w:val="en-US"/>
        </w:rPr>
        <w:t>in which</w:t>
      </w:r>
      <w:ins w:id="345" w:author="Signy Sheldon" w:date="2017-10-05T11:12:00Z">
        <w:r w:rsidR="00DE5780">
          <w:rPr>
            <w:rFonts w:ascii="Times New Roman" w:hAnsi="Times New Roman" w:cs="Times New Roman"/>
            <w:sz w:val="24"/>
            <w:szCs w:val="24"/>
            <w:lang w:val="en-US"/>
          </w:rPr>
          <w:t xml:space="preserve"> a new set of</w:t>
        </w:r>
      </w:ins>
      <w:r>
        <w:rPr>
          <w:rFonts w:ascii="Times New Roman" w:hAnsi="Times New Roman" w:cs="Times New Roman"/>
          <w:sz w:val="24"/>
          <w:szCs w:val="24"/>
          <w:lang w:val="en-US"/>
        </w:rPr>
        <w:t xml:space="preserve"> participants performed </w:t>
      </w:r>
      <w:del w:id="346" w:author="David St-Amand" w:date="2017-10-13T00:57:00Z">
        <w:r w:rsidDel="003F38E6">
          <w:rPr>
            <w:rFonts w:ascii="Times New Roman" w:hAnsi="Times New Roman" w:cs="Times New Roman"/>
            <w:sz w:val="24"/>
            <w:szCs w:val="24"/>
            <w:lang w:val="en-US"/>
          </w:rPr>
          <w:delText xml:space="preserve">the </w:delText>
        </w:r>
      </w:del>
      <w:ins w:id="347" w:author="Signy Sheldon" w:date="2017-10-05T11:12:00Z">
        <w:del w:id="348" w:author="David St-Amand" w:date="2017-10-13T00:57:00Z">
          <w:r w:rsidR="00DE5780" w:rsidDel="003F38E6">
            <w:rPr>
              <w:rFonts w:ascii="Times New Roman" w:hAnsi="Times New Roman" w:cs="Times New Roman"/>
              <w:sz w:val="24"/>
              <w:szCs w:val="24"/>
              <w:lang w:val="en-US"/>
            </w:rPr>
            <w:delText xml:space="preserve">a </w:delText>
          </w:r>
        </w:del>
      </w:ins>
      <w:ins w:id="349" w:author="David St-Amand" w:date="2017-10-13T00:57:00Z">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test </w:t>
        </w:r>
      </w:ins>
      <w:ins w:id="350" w:author="Signy Sheldon" w:date="2017-10-05T11:12:00Z">
        <w:del w:id="351" w:author="David St-Amand" w:date="2017-10-13T00:57:00Z">
          <w:r w:rsidR="00DE5780" w:rsidDel="003F38E6">
            <w:rPr>
              <w:rFonts w:ascii="Times New Roman" w:hAnsi="Times New Roman" w:cs="Times New Roman"/>
              <w:sz w:val="24"/>
              <w:szCs w:val="24"/>
              <w:lang w:val="en-US"/>
            </w:rPr>
            <w:delText>risky decision-making</w:delText>
          </w:r>
          <w:r w:rsidR="00DE5780" w:rsidDel="00980A09">
            <w:rPr>
              <w:rFonts w:ascii="Times New Roman" w:hAnsi="Times New Roman" w:cs="Times New Roman"/>
              <w:sz w:val="24"/>
              <w:szCs w:val="24"/>
              <w:lang w:val="en-US"/>
            </w:rPr>
            <w:delText xml:space="preserve"> </w:delText>
          </w:r>
        </w:del>
      </w:ins>
      <w:del w:id="352" w:author="Signy Sheldon" w:date="2017-10-05T11:12:00Z">
        <w:r w:rsidDel="00DE5780">
          <w:rPr>
            <w:rFonts w:ascii="Times New Roman" w:hAnsi="Times New Roman" w:cs="Times New Roman"/>
            <w:sz w:val="24"/>
            <w:szCs w:val="24"/>
            <w:lang w:val="en-US"/>
          </w:rPr>
          <w:delText xml:space="preserve">gambling task </w:delText>
        </w:r>
      </w:del>
      <w:r>
        <w:rPr>
          <w:rFonts w:ascii="Times New Roman" w:hAnsi="Times New Roman" w:cs="Times New Roman"/>
          <w:sz w:val="24"/>
          <w:szCs w:val="24"/>
          <w:lang w:val="en-US"/>
        </w:rPr>
        <w:t xml:space="preserve">without any prior </w:t>
      </w:r>
      <w:del w:id="353" w:author="Signy Sheldon" w:date="2017-10-05T11:12:00Z">
        <w:r w:rsidDel="00DE5780">
          <w:rPr>
            <w:rFonts w:ascii="Times New Roman" w:hAnsi="Times New Roman" w:cs="Times New Roman"/>
            <w:sz w:val="24"/>
            <w:szCs w:val="24"/>
            <w:lang w:val="en-US"/>
          </w:rPr>
          <w:delText xml:space="preserve">video or </w:delText>
        </w:r>
      </w:del>
      <w:r>
        <w:rPr>
          <w:rFonts w:ascii="Times New Roman" w:hAnsi="Times New Roman" w:cs="Times New Roman"/>
          <w:sz w:val="24"/>
          <w:szCs w:val="24"/>
          <w:lang w:val="en-US"/>
        </w:rPr>
        <w:t>induction</w:t>
      </w:r>
      <w:ins w:id="354" w:author="Signy Sheldon" w:date="2017-10-05T11:12:00Z">
        <w:del w:id="355" w:author="David St-Amand" w:date="2017-10-13T00:57:00Z">
          <w:r w:rsidR="00DE5780" w:rsidDel="003F38E6">
            <w:rPr>
              <w:rFonts w:ascii="Times New Roman" w:hAnsi="Times New Roman" w:cs="Times New Roman"/>
              <w:sz w:val="24"/>
              <w:szCs w:val="24"/>
              <w:lang w:val="en-US"/>
            </w:rPr>
            <w:delText xml:space="preserve"> task</w:delText>
          </w:r>
        </w:del>
      </w:ins>
      <w:r>
        <w:rPr>
          <w:rFonts w:ascii="Times New Roman" w:hAnsi="Times New Roman" w:cs="Times New Roman"/>
          <w:sz w:val="24"/>
          <w:szCs w:val="24"/>
          <w:lang w:val="en-US"/>
        </w:rPr>
        <w:t xml:space="preserve">. </w:t>
      </w:r>
    </w:p>
    <w:p w14:paraId="2913D7A9" w14:textId="55FCA819" w:rsidR="00BD4DB4" w:rsidRDefault="002C0A8D" w:rsidP="00BD4DB4">
      <w:pPr>
        <w:spacing w:line="480" w:lineRule="auto"/>
        <w:ind w:firstLine="720"/>
        <w:rPr>
          <w:ins w:id="356" w:author="David St-Amand" w:date="2017-10-13T01:09:00Z"/>
          <w:rFonts w:ascii="Times New Roman" w:hAnsi="Times New Roman" w:cs="Times New Roman"/>
          <w:sz w:val="24"/>
          <w:szCs w:val="24"/>
          <w:lang w:val="en-US"/>
        </w:rPr>
        <w:pPrChange w:id="357" w:author="David St-Amand" w:date="2017-10-13T01:09:00Z">
          <w:pPr>
            <w:spacing w:line="480" w:lineRule="auto"/>
            <w:ind w:firstLine="720"/>
          </w:pPr>
        </w:pPrChange>
      </w:pPr>
      <w:ins w:id="358" w:author="David St-Amand" w:date="2017-10-13T01:08:00Z">
        <w:r>
          <w:rPr>
            <w:rFonts w:ascii="Times New Roman" w:hAnsi="Times New Roman" w:cs="Times New Roman"/>
            <w:sz w:val="24"/>
            <w:szCs w:val="24"/>
            <w:lang w:val="en-US"/>
          </w:rPr>
          <w:t>Across participants we manipulated the outcome information learned from first four trials of the experiment were good or bad outcomes, such that half of the participants were given a “first win” trial order (</w:t>
        </w:r>
        <w:r>
          <w:rPr>
            <w:rFonts w:ascii="Times New Roman" w:hAnsi="Times New Roman" w:cs="Times New Roman"/>
            <w:sz w:val="24"/>
            <w:szCs w:val="24"/>
            <w:lang w:val="en-US"/>
          </w:rPr>
          <w:t>win-loss-win-loss and the other half were given a first-loss trial order (loss-win-loss-win). This “first outcome” manipulation allowed us to systematically evaluate the impact of the very first outcome on risk preferences while controlling for unlikely early events.</w:t>
        </w:r>
      </w:ins>
    </w:p>
    <w:p w14:paraId="58C9A8F0" w14:textId="77777777" w:rsidR="00BD4DB4" w:rsidRDefault="00BD4DB4" w:rsidP="00BD4DB4">
      <w:pPr>
        <w:spacing w:line="480" w:lineRule="auto"/>
        <w:ind w:firstLine="720"/>
        <w:rPr>
          <w:rFonts w:ascii="Times New Roman" w:hAnsi="Times New Roman" w:cs="Times New Roman"/>
          <w:sz w:val="24"/>
          <w:szCs w:val="24"/>
          <w:lang w:val="en-US"/>
        </w:rPr>
        <w:pPrChange w:id="359" w:author="David St-Amand" w:date="2017-10-13T01:09:00Z">
          <w:pPr>
            <w:spacing w:line="480" w:lineRule="auto"/>
            <w:ind w:firstLine="720"/>
          </w:pPr>
        </w:pPrChange>
      </w:pP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5C86F484" w:rsidR="0091463D" w:rsidRDefault="0091463D" w:rsidP="0091463D">
      <w:pPr>
        <w:spacing w:line="480" w:lineRule="auto"/>
        <w:ind w:firstLine="720"/>
        <w:rPr>
          <w:ins w:id="360" w:author="David St-Amand" w:date="2017-10-04T21:30:00Z"/>
          <w:rFonts w:ascii="Times New Roman" w:hAnsi="Times New Roman" w:cs="Times New Roman"/>
          <w:sz w:val="24"/>
          <w:szCs w:val="24"/>
          <w:lang w:val="en-US"/>
        </w:rPr>
      </w:pPr>
      <w:r>
        <w:rPr>
          <w:rFonts w:ascii="Times New Roman" w:hAnsi="Times New Roman" w:cs="Times New Roman"/>
          <w:sz w:val="24"/>
          <w:szCs w:val="24"/>
          <w:lang w:val="en-US"/>
        </w:rPr>
        <w:t>Experiment 1 was conducted as a within-subject design, with every participant undergoing both the control and episodic specificity induction procedures. Participants performed the episodic or control interview and then performed the gambling task.</w:t>
      </w:r>
      <w:ins w:id="361" w:author="David St-Amand" w:date="2017-10-04T21:30:00Z">
        <w:r w:rsidR="004D08E6">
          <w:rPr>
            <w:rFonts w:ascii="Times New Roman" w:hAnsi="Times New Roman" w:cs="Times New Roman"/>
            <w:sz w:val="24"/>
            <w:szCs w:val="24"/>
            <w:lang w:val="en-US"/>
          </w:rPr>
          <w:t xml:space="preserve"> The experimental procedure can be seen in figure 1A. </w:t>
        </w:r>
      </w:ins>
      <w:r>
        <w:rPr>
          <w:rFonts w:ascii="Times New Roman" w:hAnsi="Times New Roman" w:cs="Times New Roman"/>
          <w:sz w:val="24"/>
          <w:szCs w:val="24"/>
          <w:lang w:val="en-US"/>
        </w:rPr>
        <w:t xml:space="preserve"> Due to apparent carryover effects</w:t>
      </w:r>
      <w:del w:id="362" w:author="David St-Amand" w:date="2017-10-13T00:59:00Z">
        <w:r w:rsidDel="00980A09">
          <w:rPr>
            <w:rFonts w:ascii="Times New Roman" w:hAnsi="Times New Roman" w:cs="Times New Roman"/>
            <w:sz w:val="24"/>
            <w:szCs w:val="24"/>
            <w:lang w:val="en-US"/>
          </w:rPr>
          <w:delText xml:space="preserve"> between</w:delText>
        </w:r>
      </w:del>
      <w:r>
        <w:rPr>
          <w:rFonts w:ascii="Times New Roman" w:hAnsi="Times New Roman" w:cs="Times New Roman"/>
          <w:sz w:val="24"/>
          <w:szCs w:val="24"/>
          <w:lang w:val="en-US"/>
        </w:rPr>
        <w:t xml:space="preserve"> across the two sessions, below we report only the results from the first session of the experiment</w:t>
      </w:r>
      <w:ins w:id="363" w:author="David St-Amand" w:date="2017-10-13T00:59:00Z">
        <w:r w:rsidR="00980A09">
          <w:rPr>
            <w:rFonts w:ascii="Times New Roman" w:hAnsi="Times New Roman" w:cs="Times New Roman"/>
            <w:sz w:val="24"/>
            <w:szCs w:val="24"/>
            <w:lang w:val="en-US"/>
          </w:rPr>
          <w:t>.</w:t>
        </w:r>
      </w:ins>
      <w:ins w:id="364" w:author="Signy Sheldon" w:date="2017-10-05T11:13:00Z">
        <w:del w:id="365" w:author="David St-Amand" w:date="2017-10-13T00:59:00Z">
          <w:r w:rsidR="006044C4" w:rsidDel="00980A09">
            <w:rPr>
              <w:rFonts w:ascii="Times New Roman" w:hAnsi="Times New Roman" w:cs="Times New Roman"/>
              <w:sz w:val="24"/>
              <w:szCs w:val="24"/>
              <w:lang w:val="en-US"/>
            </w:rPr>
            <w:delText>,</w:delText>
          </w:r>
        </w:del>
        <w:r w:rsidR="006044C4">
          <w:rPr>
            <w:rFonts w:ascii="Times New Roman" w:hAnsi="Times New Roman" w:cs="Times New Roman"/>
            <w:sz w:val="24"/>
            <w:szCs w:val="24"/>
            <w:lang w:val="en-US"/>
          </w:rPr>
          <w:t xml:space="preserve"> </w:t>
        </w:r>
      </w:ins>
      <w:ins w:id="366" w:author="David St-Amand" w:date="2017-10-13T00:59:00Z">
        <w:r w:rsidR="00980A09">
          <w:rPr>
            <w:rFonts w:ascii="Times New Roman" w:hAnsi="Times New Roman" w:cs="Times New Roman"/>
            <w:sz w:val="24"/>
            <w:szCs w:val="24"/>
            <w:lang w:val="en-US"/>
          </w:rPr>
          <w:t>T</w:t>
        </w:r>
      </w:ins>
      <w:ins w:id="367" w:author="Signy Sheldon" w:date="2017-10-05T11:13:00Z">
        <w:del w:id="368" w:author="David St-Amand" w:date="2017-10-13T00:59:00Z">
          <w:r w:rsidR="006044C4" w:rsidDel="00980A09">
            <w:rPr>
              <w:rFonts w:ascii="Times New Roman" w:hAnsi="Times New Roman" w:cs="Times New Roman"/>
              <w:sz w:val="24"/>
              <w:szCs w:val="24"/>
              <w:lang w:val="en-US"/>
            </w:rPr>
            <w:delText>t</w:delText>
          </w:r>
        </w:del>
        <w:r w:rsidR="006044C4">
          <w:rPr>
            <w:rFonts w:ascii="Times New Roman" w:hAnsi="Times New Roman" w:cs="Times New Roman"/>
            <w:sz w:val="24"/>
            <w:szCs w:val="24"/>
            <w:lang w:val="en-US"/>
          </w:rPr>
          <w:t>hus</w:t>
        </w:r>
      </w:ins>
      <w:ins w:id="369" w:author="David St-Amand" w:date="2017-10-13T00:59:00Z">
        <w:r w:rsidR="00980A09">
          <w:rPr>
            <w:rFonts w:ascii="Times New Roman" w:hAnsi="Times New Roman" w:cs="Times New Roman"/>
            <w:sz w:val="24"/>
            <w:szCs w:val="24"/>
            <w:lang w:val="en-US"/>
          </w:rPr>
          <w:t>,</w:t>
        </w:r>
      </w:ins>
      <w:ins w:id="370" w:author="Signy Sheldon" w:date="2017-10-05T11:13:00Z">
        <w:r w:rsidR="006044C4">
          <w:rPr>
            <w:rFonts w:ascii="Times New Roman" w:hAnsi="Times New Roman" w:cs="Times New Roman"/>
            <w:sz w:val="24"/>
            <w:szCs w:val="24"/>
            <w:lang w:val="en-US"/>
          </w:rPr>
          <w:t xml:space="preserve"> our study is effectively a between-subjects </w:t>
        </w:r>
        <w:commentRangeStart w:id="371"/>
        <w:r w:rsidR="006044C4">
          <w:rPr>
            <w:rFonts w:ascii="Times New Roman" w:hAnsi="Times New Roman" w:cs="Times New Roman"/>
            <w:sz w:val="24"/>
            <w:szCs w:val="24"/>
            <w:lang w:val="en-US"/>
          </w:rPr>
          <w:t>design</w:t>
        </w:r>
        <w:commentRangeEnd w:id="371"/>
        <w:r w:rsidR="00F74E71">
          <w:rPr>
            <w:rStyle w:val="CommentReference"/>
          </w:rPr>
          <w:commentReference w:id="371"/>
        </w:r>
      </w:ins>
      <w:r>
        <w:rPr>
          <w:rFonts w:ascii="Times New Roman" w:hAnsi="Times New Roman" w:cs="Times New Roman"/>
          <w:sz w:val="24"/>
          <w:szCs w:val="24"/>
          <w:lang w:val="en-US"/>
        </w:rPr>
        <w:t>.</w:t>
      </w:r>
    </w:p>
    <w:p w14:paraId="183AC3A8" w14:textId="547DEE85" w:rsidR="004D08E6" w:rsidRDefault="00396146" w:rsidP="0091463D">
      <w:pPr>
        <w:spacing w:line="480" w:lineRule="auto"/>
        <w:ind w:firstLine="720"/>
        <w:rPr>
          <w:ins w:id="372" w:author="David St-Amand" w:date="2017-10-04T21:32:00Z"/>
          <w:rFonts w:ascii="Times New Roman" w:hAnsi="Times New Roman" w:cs="Times New Roman"/>
          <w:sz w:val="24"/>
          <w:szCs w:val="24"/>
          <w:lang w:val="en-US"/>
        </w:rPr>
      </w:pPr>
      <w:r>
        <w:rPr>
          <w:rStyle w:val="CommentReference"/>
        </w:rPr>
        <w:lastRenderedPageBreak/>
        <w:commentReference w:id="373"/>
      </w:r>
      <w:r w:rsidR="00AC69A9">
        <w:rPr>
          <w:rStyle w:val="CommentReference"/>
        </w:rPr>
        <w:commentReference w:id="374"/>
      </w:r>
      <w:ins w:id="375" w:author="David St-Amand" w:date="2017-10-13T00:03:00Z">
        <w:r w:rsidR="00312B7F">
          <w:rPr>
            <w:rFonts w:ascii="Times New Roman" w:hAnsi="Times New Roman" w:cs="Times New Roman"/>
            <w:noProof/>
            <w:sz w:val="24"/>
            <w:szCs w:val="24"/>
            <w:lang w:val="en-US"/>
          </w:rPr>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8"/>
                      <a:stretch>
                        <a:fillRect/>
                      </a:stretch>
                    </pic:blipFill>
                    <pic:spPr>
                      <a:xfrm>
                        <a:off x="0" y="0"/>
                        <a:ext cx="5486400" cy="4189730"/>
                      </a:xfrm>
                      <a:prstGeom prst="rect">
                        <a:avLst/>
                      </a:prstGeom>
                    </pic:spPr>
                  </pic:pic>
                </a:graphicData>
              </a:graphic>
            </wp:inline>
          </w:drawing>
        </w:r>
      </w:ins>
    </w:p>
    <w:p w14:paraId="6C2342E8" w14:textId="7D0EC09B" w:rsidR="004D08E6" w:rsidDel="00AC69A9" w:rsidRDefault="004D08E6" w:rsidP="0091463D">
      <w:pPr>
        <w:spacing w:line="480" w:lineRule="auto"/>
        <w:ind w:firstLine="720"/>
        <w:rPr>
          <w:del w:id="376" w:author="David St-Amand" w:date="2017-10-09T14:08:00Z"/>
          <w:rFonts w:ascii="Times New Roman" w:hAnsi="Times New Roman" w:cs="Times New Roman"/>
          <w:i/>
          <w:sz w:val="24"/>
          <w:szCs w:val="24"/>
          <w:lang w:val="en-US"/>
        </w:rPr>
      </w:pPr>
      <w:ins w:id="377" w:author="David St-Amand" w:date="2017-10-04T21:32:00Z">
        <w:r>
          <w:rPr>
            <w:rFonts w:ascii="Times New Roman" w:hAnsi="Times New Roman" w:cs="Times New Roman"/>
            <w:sz w:val="20"/>
            <w:szCs w:val="20"/>
            <w:lang w:val="en-US"/>
          </w:rPr>
          <w:t xml:space="preserve">Figure 1: </w:t>
        </w:r>
      </w:ins>
      <w:ins w:id="378" w:author="David St-Amand" w:date="2017-10-13T00:01:00Z">
        <w:r w:rsidR="00E92850">
          <w:rPr>
            <w:rFonts w:ascii="Times New Roman" w:hAnsi="Times New Roman" w:cs="Times New Roman"/>
            <w:sz w:val="20"/>
            <w:szCs w:val="20"/>
            <w:lang w:val="en-US"/>
          </w:rPr>
          <w:t xml:space="preserve">Example of stimuli shown to participants during the gambling task </w:t>
        </w:r>
      </w:ins>
      <w:ins w:id="379" w:author="David St-Amand" w:date="2017-10-04T21:32:00Z">
        <w:r>
          <w:rPr>
            <w:rFonts w:ascii="Times New Roman" w:hAnsi="Times New Roman" w:cs="Times New Roman"/>
            <w:sz w:val="20"/>
            <w:szCs w:val="20"/>
            <w:lang w:val="en-US"/>
          </w:rPr>
          <w:t xml:space="preserve">(A) and </w:t>
        </w:r>
      </w:ins>
      <w:ins w:id="380" w:author="David St-Amand" w:date="2017-10-13T00:01:00Z">
        <w:r w:rsidR="00E92850">
          <w:rPr>
            <w:rFonts w:ascii="Times New Roman" w:hAnsi="Times New Roman" w:cs="Times New Roman"/>
            <w:sz w:val="20"/>
            <w:szCs w:val="20"/>
            <w:lang w:val="en-US"/>
          </w:rPr>
          <w:t xml:space="preserve">possible outcomes </w:t>
        </w:r>
      </w:ins>
      <w:ins w:id="381" w:author="David St-Amand" w:date="2017-10-04T21:32:00Z">
        <w:r>
          <w:rPr>
            <w:rFonts w:ascii="Times New Roman" w:hAnsi="Times New Roman" w:cs="Times New Roman"/>
            <w:sz w:val="20"/>
            <w:szCs w:val="20"/>
            <w:lang w:val="en-US"/>
          </w:rPr>
          <w:t xml:space="preserve">(B). </w:t>
        </w:r>
      </w:ins>
    </w:p>
    <w:p w14:paraId="0C8B22FF" w14:textId="77777777" w:rsidR="00AC69A9" w:rsidRPr="004D08E6" w:rsidRDefault="00AC69A9" w:rsidP="0091463D">
      <w:pPr>
        <w:spacing w:line="480" w:lineRule="auto"/>
        <w:ind w:firstLine="720"/>
        <w:rPr>
          <w:ins w:id="382" w:author="David St-Amand" w:date="2017-10-09T14:08:00Z"/>
          <w:rFonts w:ascii="Times New Roman" w:hAnsi="Times New Roman" w:cs="Times New Roman"/>
          <w:sz w:val="20"/>
          <w:szCs w:val="20"/>
          <w:lang w:val="en-US"/>
          <w:rPrChange w:id="383" w:author="David St-Amand" w:date="2017-10-04T21:32:00Z">
            <w:rPr>
              <w:ins w:id="384" w:author="David St-Amand" w:date="2017-10-09T14:08:00Z"/>
              <w:rFonts w:ascii="Times New Roman" w:hAnsi="Times New Roman" w:cs="Times New Roman"/>
              <w:sz w:val="24"/>
              <w:szCs w:val="24"/>
              <w:lang w:val="en-US"/>
            </w:rPr>
          </w:rPrChange>
        </w:rPr>
      </w:pPr>
    </w:p>
    <w:p w14:paraId="42DC50CA" w14:textId="5F58A139" w:rsidR="0091463D" w:rsidRDefault="0091463D" w:rsidP="00AC69A9">
      <w:pPr>
        <w:spacing w:line="480" w:lineRule="auto"/>
        <w:rPr>
          <w:rFonts w:ascii="Times New Roman" w:hAnsi="Times New Roman" w:cs="Times New Roman"/>
          <w:i/>
          <w:sz w:val="24"/>
          <w:szCs w:val="24"/>
          <w:lang w:val="en-US"/>
        </w:rPr>
      </w:pPr>
      <w:commentRangeStart w:id="385"/>
      <w:r>
        <w:rPr>
          <w:rFonts w:ascii="Times New Roman" w:hAnsi="Times New Roman" w:cs="Times New Roman"/>
          <w:i/>
          <w:sz w:val="24"/>
          <w:szCs w:val="24"/>
          <w:lang w:val="en-US"/>
        </w:rPr>
        <w:t>Participants</w:t>
      </w:r>
      <w:commentRangeEnd w:id="385"/>
      <w:r>
        <w:rPr>
          <w:rStyle w:val="CommentReference"/>
        </w:rPr>
        <w:commentReference w:id="385"/>
      </w:r>
    </w:p>
    <w:p w14:paraId="191426AF" w14:textId="166694F1" w:rsidR="0091463D" w:rsidRPr="00581271" w:rsidRDefault="0091463D">
      <w:pPr>
        <w:spacing w:line="480" w:lineRule="auto"/>
        <w:ind w:firstLine="720"/>
        <w:rPr>
          <w:rFonts w:ascii="Times New Roman" w:hAnsi="Times New Roman" w:cs="Times New Roman"/>
          <w:i/>
          <w:sz w:val="24"/>
          <w:szCs w:val="24"/>
          <w:lang w:val="en-US"/>
        </w:rPr>
        <w:pPrChange w:id="386" w:author="David St-Amand" w:date="2017-10-09T14:08:00Z">
          <w:pPr>
            <w:spacing w:line="480" w:lineRule="auto"/>
          </w:pPr>
        </w:pPrChange>
      </w:pPr>
      <w:r>
        <w:rPr>
          <w:rFonts w:ascii="Times New Roman" w:hAnsi="Times New Roman" w:cs="Times New Roman"/>
          <w:sz w:val="24"/>
          <w:szCs w:val="24"/>
          <w:lang w:val="en-US"/>
        </w:rPr>
        <w:t xml:space="preserve">We collected data from 47 participants who were recruited through McGill’s classified ads system. </w:t>
      </w:r>
      <w:moveFromRangeStart w:id="387" w:author="David St-Amand" w:date="2017-10-13T01:09:00Z" w:name="move495620306"/>
      <w:moveFrom w:id="388" w:author="David St-Amand" w:date="2017-10-13T01:09:00Z">
        <w:r w:rsidRPr="00581271" w:rsidDel="00BD4DB4">
          <w:rPr>
            <w:rFonts w:ascii="Times New Roman" w:hAnsi="Times New Roman" w:cs="Times New Roman"/>
            <w:sz w:val="24"/>
            <w:szCs w:val="24"/>
          </w:rPr>
          <w:t>This</w:t>
        </w:r>
        <w:r w:rsidRPr="003542B6" w:rsidDel="00BD4DB4">
          <w:rPr>
            <w:rFonts w:ascii="Times New Roman" w:hAnsi="Times New Roman" w:cs="Times New Roman"/>
            <w:sz w:val="24"/>
            <w:szCs w:val="24"/>
          </w:rPr>
          <w:t xml:space="preserve"> study was approved by McG</w:t>
        </w:r>
        <w:r w:rsidDel="00BD4DB4">
          <w:rPr>
            <w:rFonts w:ascii="Times New Roman" w:hAnsi="Times New Roman" w:cs="Times New Roman"/>
            <w:sz w:val="24"/>
            <w:szCs w:val="24"/>
          </w:rPr>
          <w:t>ill’s Research Ethics Office (REB).</w:t>
        </w:r>
        <w:r w:rsidDel="00BD4DB4">
          <w:rPr>
            <w:rFonts w:ascii="Times New Roman" w:hAnsi="Times New Roman" w:cs="Times New Roman"/>
            <w:sz w:val="24"/>
            <w:szCs w:val="24"/>
            <w:lang w:val="en-US"/>
          </w:rPr>
          <w:t xml:space="preserve"> </w:t>
        </w:r>
      </w:moveFrom>
      <w:moveFromRangeEnd w:id="387"/>
      <w:ins w:id="389" w:author="David St-Amand" w:date="2017-10-04T11:54:00Z">
        <w:r w:rsidR="00DF788B">
          <w:rPr>
            <w:rFonts w:ascii="Times New Roman" w:hAnsi="Times New Roman" w:cs="Times New Roman"/>
            <w:sz w:val="24"/>
            <w:szCs w:val="24"/>
            <w:lang w:val="en-US"/>
          </w:rPr>
          <w:t xml:space="preserve">We excluded participants who had insufficient levels of early exploration (i.e. </w:t>
        </w:r>
      </w:ins>
      <w:ins w:id="390" w:author="David St-Amand" w:date="2017-10-04T11:55:00Z">
        <w:r w:rsidR="00DF788B">
          <w:rPr>
            <w:rFonts w:ascii="Times New Roman" w:hAnsi="Times New Roman" w:cs="Times New Roman"/>
            <w:sz w:val="24"/>
            <w:szCs w:val="24"/>
            <w:lang w:val="en-US"/>
          </w:rPr>
          <w:t>10% of risky choices or less during the first 30 trials) or</w:t>
        </w:r>
      </w:ins>
      <w:ins w:id="391" w:author="David St-Amand" w:date="2017-10-04T12:38:00Z">
        <w:r w:rsidR="00897D16">
          <w:rPr>
            <w:rFonts w:ascii="Times New Roman" w:hAnsi="Times New Roman" w:cs="Times New Roman"/>
            <w:sz w:val="24"/>
            <w:szCs w:val="24"/>
            <w:lang w:val="en-US"/>
          </w:rPr>
          <w:t xml:space="preserve"> outliers who</w:t>
        </w:r>
      </w:ins>
      <w:ins w:id="392" w:author="David St-Amand" w:date="2017-10-04T11:55:00Z">
        <w:r w:rsidR="00DF788B">
          <w:rPr>
            <w:rFonts w:ascii="Times New Roman" w:hAnsi="Times New Roman" w:cs="Times New Roman"/>
            <w:sz w:val="24"/>
            <w:szCs w:val="24"/>
            <w:lang w:val="en-US"/>
          </w:rPr>
          <w:t xml:space="preserve"> were </w:t>
        </w:r>
      </w:ins>
      <w:ins w:id="393" w:author="David St-Amand" w:date="2017-10-04T11:56:00Z">
        <w:r w:rsidR="00DF788B">
          <w:rPr>
            <w:rFonts w:ascii="Times New Roman" w:hAnsi="Times New Roman" w:cs="Times New Roman"/>
            <w:sz w:val="24"/>
            <w:szCs w:val="24"/>
            <w:lang w:val="en-US"/>
          </w:rPr>
          <w:t xml:space="preserve">at least </w:t>
        </w:r>
      </w:ins>
      <w:ins w:id="394" w:author="David St-Amand" w:date="2017-10-04T11:55:00Z">
        <w:r w:rsidR="00897D16">
          <w:rPr>
            <w:rFonts w:ascii="Times New Roman" w:hAnsi="Times New Roman" w:cs="Times New Roman"/>
            <w:sz w:val="24"/>
            <w:szCs w:val="24"/>
            <w:lang w:val="en-US"/>
          </w:rPr>
          <w:t>1</w:t>
        </w:r>
        <w:r w:rsidR="00DF788B">
          <w:rPr>
            <w:rFonts w:ascii="Times New Roman" w:hAnsi="Times New Roman" w:cs="Times New Roman"/>
            <w:sz w:val="24"/>
            <w:szCs w:val="24"/>
            <w:lang w:val="en-US"/>
          </w:rPr>
          <w:t xml:space="preserve"> standard deviations away from</w:t>
        </w:r>
      </w:ins>
      <w:ins w:id="395" w:author="David St-Amand" w:date="2017-10-04T11:56:00Z">
        <w:r w:rsidR="00DF788B">
          <w:rPr>
            <w:rFonts w:ascii="Times New Roman" w:hAnsi="Times New Roman" w:cs="Times New Roman"/>
            <w:sz w:val="24"/>
            <w:szCs w:val="24"/>
            <w:lang w:val="en-US"/>
          </w:rPr>
          <w:t xml:space="preserve"> any other participant in their respective condition.</w:t>
        </w:r>
      </w:ins>
      <w:ins w:id="396" w:author="David St-Amand" w:date="2017-10-04T11:55:00Z">
        <w:r w:rsidR="00DF788B">
          <w:rPr>
            <w:rFonts w:ascii="Times New Roman" w:hAnsi="Times New Roman" w:cs="Times New Roman"/>
            <w:sz w:val="24"/>
            <w:szCs w:val="24"/>
            <w:lang w:val="en-US"/>
          </w:rPr>
          <w:t xml:space="preserve"> </w:t>
        </w:r>
      </w:ins>
      <w:ins w:id="397" w:author="David St-Amand" w:date="2017-10-04T12:37:00Z">
        <w:r w:rsidR="00897D16">
          <w:rPr>
            <w:rFonts w:ascii="Times New Roman" w:hAnsi="Times New Roman" w:cs="Times New Roman"/>
            <w:sz w:val="24"/>
            <w:szCs w:val="24"/>
            <w:lang w:val="en-US"/>
          </w:rPr>
          <w:t xml:space="preserve">In experiment 1, we excluded 4 participants with </w:t>
        </w:r>
      </w:ins>
      <w:ins w:id="398" w:author="David St-Amand" w:date="2017-10-04T12:38:00Z">
        <w:r w:rsidR="00897D16">
          <w:rPr>
            <w:rFonts w:ascii="Times New Roman" w:hAnsi="Times New Roman" w:cs="Times New Roman"/>
            <w:sz w:val="24"/>
            <w:szCs w:val="24"/>
            <w:lang w:val="en-US"/>
          </w:rPr>
          <w:t>insufficient</w:t>
        </w:r>
      </w:ins>
      <w:ins w:id="399" w:author="David St-Amand" w:date="2017-10-04T12:37:00Z">
        <w:r w:rsidR="00897D16">
          <w:rPr>
            <w:rFonts w:ascii="Times New Roman" w:hAnsi="Times New Roman" w:cs="Times New Roman"/>
            <w:sz w:val="24"/>
            <w:szCs w:val="24"/>
            <w:lang w:val="en-US"/>
          </w:rPr>
          <w:t xml:space="preserve"> levels of ear</w:t>
        </w:r>
        <w:r w:rsidR="000239E7">
          <w:rPr>
            <w:rFonts w:ascii="Times New Roman" w:hAnsi="Times New Roman" w:cs="Times New Roman"/>
            <w:sz w:val="24"/>
            <w:szCs w:val="24"/>
            <w:lang w:val="en-US"/>
          </w:rPr>
          <w:t>ly exploration and 1 outlier from</w:t>
        </w:r>
        <w:r w:rsidR="00897D16">
          <w:rPr>
            <w:rFonts w:ascii="Times New Roman" w:hAnsi="Times New Roman" w:cs="Times New Roman"/>
            <w:sz w:val="24"/>
            <w:szCs w:val="24"/>
            <w:lang w:val="en-US"/>
          </w:rPr>
          <w:t xml:space="preserve"> the control condition. </w:t>
        </w:r>
      </w:ins>
      <w:del w:id="400" w:author="David St-Amand" w:date="2017-10-04T12:39:00Z">
        <w:r w:rsidDel="00687289">
          <w:rPr>
            <w:rFonts w:ascii="Times New Roman" w:hAnsi="Times New Roman" w:cs="Times New Roman"/>
            <w:sz w:val="24"/>
            <w:szCs w:val="24"/>
            <w:lang w:val="en-US"/>
          </w:rPr>
          <w:delText xml:space="preserve">Five participants were excluded from the </w:delText>
        </w:r>
        <w:commentRangeStart w:id="401"/>
        <w:r w:rsidDel="00687289">
          <w:rPr>
            <w:rFonts w:ascii="Times New Roman" w:hAnsi="Times New Roman" w:cs="Times New Roman"/>
            <w:sz w:val="24"/>
            <w:szCs w:val="24"/>
            <w:lang w:val="en-US"/>
          </w:rPr>
          <w:delText xml:space="preserve">analysis for having insufficient levels of exploration; four of them chose the risky option 3 times or less </w:delText>
        </w:r>
      </w:del>
      <w:del w:id="402" w:author="David St-Amand" w:date="2017-10-04T11:54:00Z">
        <w:r w:rsidDel="00DF788B">
          <w:rPr>
            <w:rFonts w:ascii="Times New Roman" w:hAnsi="Times New Roman" w:cs="Times New Roman"/>
            <w:sz w:val="24"/>
            <w:szCs w:val="24"/>
            <w:lang w:val="en-US"/>
          </w:rPr>
          <w:delText xml:space="preserve"> </w:delText>
        </w:r>
      </w:del>
      <w:del w:id="403" w:author="David St-Amand" w:date="2017-10-04T12:39:00Z">
        <w:r w:rsidDel="00687289">
          <w:rPr>
            <w:rFonts w:ascii="Times New Roman" w:hAnsi="Times New Roman" w:cs="Times New Roman"/>
            <w:sz w:val="24"/>
            <w:szCs w:val="24"/>
            <w:lang w:val="en-US"/>
          </w:rPr>
          <w:delText xml:space="preserve">during the first 30 trials, and one chose the risky option 7 times overall. One participant from the control condition was excluded for being approximately 4 standard deviations (estimated without the outlier) away from the mean overall level of risk-taking in the control group. </w:delText>
        </w:r>
      </w:del>
      <w:r>
        <w:rPr>
          <w:rFonts w:ascii="Times New Roman" w:hAnsi="Times New Roman" w:cs="Times New Roman"/>
          <w:sz w:val="24"/>
          <w:szCs w:val="24"/>
          <w:lang w:val="en-US"/>
        </w:rPr>
        <w:t xml:space="preserve">Of the remaining 41 participants,  </w:t>
      </w:r>
      <w:commentRangeEnd w:id="401"/>
      <w:r w:rsidR="003C5DF0">
        <w:rPr>
          <w:rStyle w:val="CommentReference"/>
        </w:rPr>
        <w:commentReference w:id="401"/>
      </w:r>
      <w:r>
        <w:rPr>
          <w:rFonts w:ascii="Times New Roman" w:hAnsi="Times New Roman" w:cs="Times New Roman"/>
          <w:sz w:val="24"/>
          <w:szCs w:val="24"/>
          <w:lang w:val="en-US"/>
        </w:rPr>
        <w:t>21 participants were randomly assigned to the Episodic</w:t>
      </w:r>
      <w:ins w:id="404" w:author="David St-Amand" w:date="2017-10-13T01:06:00Z">
        <w:r w:rsidR="005B4504">
          <w:rPr>
            <w:rFonts w:ascii="Times New Roman" w:hAnsi="Times New Roman" w:cs="Times New Roman"/>
            <w:sz w:val="24"/>
            <w:szCs w:val="24"/>
            <w:lang w:val="en-US"/>
          </w:rPr>
          <w:t xml:space="preserve"> induction</w:t>
        </w:r>
      </w:ins>
      <w:r>
        <w:rPr>
          <w:rFonts w:ascii="Times New Roman" w:hAnsi="Times New Roman" w:cs="Times New Roman"/>
          <w:sz w:val="24"/>
          <w:szCs w:val="24"/>
          <w:lang w:val="en-US"/>
        </w:rPr>
        <w:t xml:space="preserve"> condition, and 20 </w:t>
      </w:r>
      <w:r>
        <w:rPr>
          <w:rFonts w:ascii="Times New Roman" w:hAnsi="Times New Roman" w:cs="Times New Roman"/>
          <w:sz w:val="24"/>
          <w:szCs w:val="24"/>
          <w:lang w:val="en-US"/>
        </w:rPr>
        <w:lastRenderedPageBreak/>
        <w:t>participants were randomly assigned to the Control</w:t>
      </w:r>
      <w:ins w:id="405" w:author="David St-Amand" w:date="2017-10-13T01:06:00Z">
        <w:r w:rsidR="005B4504">
          <w:rPr>
            <w:rFonts w:ascii="Times New Roman" w:hAnsi="Times New Roman" w:cs="Times New Roman"/>
            <w:sz w:val="24"/>
            <w:szCs w:val="24"/>
            <w:lang w:val="en-US"/>
          </w:rPr>
          <w:t xml:space="preserve"> induction</w:t>
        </w:r>
      </w:ins>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ins w:id="406" w:author="David St-Amand" w:date="2017-10-13T01:10:00Z">
        <w:r w:rsidR="00703E40">
          <w:rPr>
            <w:rFonts w:ascii="Times New Roman" w:hAnsi="Times New Roman" w:cs="Times New Roman"/>
            <w:sz w:val="24"/>
            <w:szCs w:val="24"/>
            <w:lang w:val="en-US"/>
          </w:rPr>
          <w:t xml:space="preserve"> bonus</w:t>
        </w:r>
      </w:ins>
      <w:r>
        <w:rPr>
          <w:rFonts w:ascii="Times New Roman" w:hAnsi="Times New Roman" w:cs="Times New Roman"/>
          <w:sz w:val="24"/>
          <w:szCs w:val="24"/>
          <w:lang w:val="en-US"/>
        </w:rPr>
        <w:t xml:space="preserve"> of $1.2</w:t>
      </w:r>
      <w:ins w:id="407" w:author="David St-Amand" w:date="2017-10-13T01:19:00Z">
        <w:r w:rsidR="00D97722">
          <w:rPr>
            <w:rFonts w:ascii="Times New Roman" w:hAnsi="Times New Roman" w:cs="Times New Roman"/>
            <w:sz w:val="24"/>
            <w:szCs w:val="24"/>
            <w:lang w:val="en-US"/>
          </w:rPr>
          <w:t>4</w:t>
        </w:r>
      </w:ins>
      <w:del w:id="408" w:author="David St-Amand" w:date="2017-10-13T01:19:00Z">
        <w:r w:rsidDel="00D97722">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ins w:id="409" w:author="David St-Amand" w:date="2017-10-04T23:29:00Z">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ins>
      <w:proofErr w:type="spellEnd"/>
      <w:del w:id="410" w:author="David St-Amand" w:date="2017-10-04T23:29:00Z">
        <w:r w:rsidDel="006420A9">
          <w:rPr>
            <w:rFonts w:ascii="Times New Roman" w:hAnsi="Times New Roman" w:cs="Times New Roman"/>
            <w:sz w:val="24"/>
            <w:szCs w:val="24"/>
            <w:lang w:val="en-US"/>
          </w:rPr>
          <w:delText xml:space="preserve"> et al.</w:delText>
        </w:r>
      </w:del>
      <w:r>
        <w:rPr>
          <w:rFonts w:ascii="Times New Roman" w:hAnsi="Times New Roman" w:cs="Times New Roman"/>
          <w:sz w:val="24"/>
          <w:szCs w:val="24"/>
          <w:lang w:val="en-US"/>
        </w:rPr>
        <w:t xml:space="preserve">, 1988) both at the beginning of the experimental session and at the end, and the Offer Self-Image Questionnaire (OSIQ; Patton &amp; </w:t>
      </w:r>
      <w:proofErr w:type="spellStart"/>
      <w:r>
        <w:rPr>
          <w:rFonts w:ascii="Times New Roman" w:hAnsi="Times New Roman" w:cs="Times New Roman"/>
          <w:sz w:val="24"/>
          <w:szCs w:val="24"/>
          <w:lang w:val="en-US"/>
        </w:rPr>
        <w:t>Noller</w:t>
      </w:r>
      <w:proofErr w:type="spellEnd"/>
      <w:r>
        <w:rPr>
          <w:rFonts w:ascii="Times New Roman" w:hAnsi="Times New Roman" w:cs="Times New Roman"/>
          <w:sz w:val="24"/>
          <w:szCs w:val="24"/>
          <w:lang w:val="en-US"/>
        </w:rPr>
        <w:t>, 199</w:t>
      </w:r>
      <w:ins w:id="411" w:author="David St-Amand" w:date="2017-10-13T01:11:00Z">
        <w:r w:rsidR="00703E40">
          <w:rPr>
            <w:rFonts w:ascii="Times New Roman" w:hAnsi="Times New Roman" w:cs="Times New Roman"/>
            <w:sz w:val="24"/>
            <w:szCs w:val="24"/>
            <w:lang w:val="en-US"/>
          </w:rPr>
          <w:t>4</w:t>
        </w:r>
      </w:ins>
      <w:del w:id="412" w:author="David St-Amand" w:date="2017-10-13T01:11:00Z">
        <w:r w:rsidDel="00703E40">
          <w:rPr>
            <w:rFonts w:ascii="Times New Roman" w:hAnsi="Times New Roman" w:cs="Times New Roman"/>
            <w:sz w:val="24"/>
            <w:szCs w:val="24"/>
            <w:lang w:val="en-US"/>
          </w:rPr>
          <w:delText>1</w:delText>
        </w:r>
      </w:del>
      <w:r>
        <w:rPr>
          <w:rFonts w:ascii="Times New Roman" w:hAnsi="Times New Roman" w:cs="Times New Roman"/>
          <w:sz w:val="24"/>
          <w:szCs w:val="24"/>
          <w:lang w:val="en-US"/>
        </w:rPr>
        <w:t xml:space="preserve">) at the end of the experimental session. </w:t>
      </w:r>
      <w:moveToRangeStart w:id="413" w:author="David St-Amand" w:date="2017-10-13T01:09:00Z" w:name="move495620306"/>
      <w:moveTo w:id="414" w:author="David St-Amand" w:date="2017-10-13T01:09:00Z">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moveTo>
      <w:moveToRangeEnd w:id="413"/>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2AB68E18" w14:textId="2E86B11F" w:rsidR="0091463D" w:rsidRPr="00CA22BE" w:rsidDel="00F74E71" w:rsidRDefault="0091463D" w:rsidP="0091463D">
      <w:pPr>
        <w:spacing w:line="480" w:lineRule="auto"/>
        <w:ind w:firstLine="720"/>
        <w:rPr>
          <w:del w:id="415" w:author="Signy Sheldon" w:date="2017-10-05T11:17:00Z"/>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del w:id="416" w:author="Signy Sheldon" w:date="2017-10-05T11:14:00Z">
        <w:r w:rsidDel="00F74E71">
          <w:rPr>
            <w:rFonts w:ascii="Times New Roman" w:hAnsi="Times New Roman" w:cs="Times New Roman"/>
            <w:sz w:val="24"/>
            <w:szCs w:val="24"/>
            <w:lang w:val="en-US"/>
          </w:rPr>
          <w:delText>of</w:delText>
        </w:r>
        <w:r w:rsidRPr="00036043" w:rsidDel="00F74E71">
          <w:rPr>
            <w:rFonts w:ascii="Times New Roman" w:hAnsi="Times New Roman" w:cs="Times New Roman"/>
            <w:sz w:val="24"/>
            <w:szCs w:val="24"/>
            <w:lang w:val="en-US"/>
          </w:rPr>
          <w:delText xml:space="preserve"> </w:delText>
        </w:r>
      </w:del>
      <w:ins w:id="417" w:author="Signy Sheldon" w:date="2017-10-05T11:14:00Z">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del w:id="418" w:author="Signy Sheldon" w:date="2017-10-05T11:15:00Z">
        <w:r w:rsidRPr="00036043" w:rsidDel="00F74E71">
          <w:rPr>
            <w:rFonts w:ascii="Times New Roman" w:hAnsi="Times New Roman" w:cs="Times New Roman"/>
            <w:sz w:val="24"/>
            <w:szCs w:val="24"/>
            <w:lang w:val="en-US"/>
          </w:rPr>
          <w:delText xml:space="preserve"> </w:delText>
        </w:r>
      </w:del>
      <w:ins w:id="419" w:author="Signy Sheldon" w:date="2017-10-05T11:14:00Z">
        <w:r w:rsidR="00F74E71">
          <w:rPr>
            <w:rFonts w:ascii="Times New Roman" w:hAnsi="Times New Roman" w:cs="Times New Roman"/>
            <w:sz w:val="24"/>
            <w:szCs w:val="24"/>
            <w:lang w:val="en-US"/>
          </w:rPr>
          <w:t xml:space="preserve"> </w:t>
        </w:r>
      </w:ins>
      <w:del w:id="420" w:author="Signy Sheldon" w:date="2017-10-05T11:14:00Z">
        <w:r w:rsidRPr="00036043" w:rsidDel="00F74E71">
          <w:rPr>
            <w:rFonts w:ascii="Times New Roman" w:hAnsi="Times New Roman" w:cs="Times New Roman"/>
            <w:sz w:val="24"/>
            <w:szCs w:val="24"/>
            <w:lang w:val="en-US"/>
          </w:rPr>
          <w:delText>T</w:delText>
        </w:r>
      </w:del>
      <w:ins w:id="421" w:author="Signy Sheldon" w:date="2017-10-05T11:14: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episodic specificity induction is an experimental manipulation </w:t>
      </w:r>
      <w:del w:id="422" w:author="Signy Sheldon" w:date="2017-10-05T11:14:00Z">
        <w:r w:rsidRPr="00036043" w:rsidDel="00F74E71">
          <w:rPr>
            <w:rFonts w:ascii="Times New Roman" w:hAnsi="Times New Roman" w:cs="Times New Roman"/>
            <w:sz w:val="24"/>
            <w:szCs w:val="24"/>
            <w:lang w:val="en-US"/>
          </w:rPr>
          <w:delText xml:space="preserve">that has been inspired </w:delText>
        </w:r>
        <w:r w:rsidDel="00F74E71">
          <w:rPr>
            <w:rFonts w:ascii="Times New Roman" w:hAnsi="Times New Roman" w:cs="Times New Roman"/>
            <w:sz w:val="24"/>
            <w:szCs w:val="24"/>
            <w:lang w:val="en-US"/>
          </w:rPr>
          <w:delText>by</w:delText>
        </w:r>
        <w:r w:rsidRPr="00036043" w:rsidDel="00F74E71">
          <w:rPr>
            <w:rFonts w:ascii="Times New Roman" w:hAnsi="Times New Roman" w:cs="Times New Roman"/>
            <w:sz w:val="24"/>
            <w:szCs w:val="24"/>
            <w:lang w:val="en-US"/>
          </w:rPr>
          <w:delText xml:space="preserve"> the</w:delText>
        </w:r>
      </w:del>
      <w:ins w:id="423" w:author="Signy Sheldon" w:date="2017-10-05T11:14:00Z">
        <w:r w:rsidR="00F74E71">
          <w:rPr>
            <w:rFonts w:ascii="Times New Roman" w:hAnsi="Times New Roman" w:cs="Times New Roman"/>
            <w:sz w:val="24"/>
            <w:szCs w:val="24"/>
            <w:lang w:val="en-US"/>
          </w:rPr>
          <w:t xml:space="preserve">based </w:t>
        </w:r>
      </w:ins>
      <w:ins w:id="424" w:author="Signy Sheldon" w:date="2017-10-05T11:15:00Z">
        <w:r w:rsidR="00F74E71">
          <w:rPr>
            <w:rFonts w:ascii="Times New Roman" w:hAnsi="Times New Roman" w:cs="Times New Roman"/>
            <w:sz w:val="24"/>
            <w:szCs w:val="24"/>
            <w:lang w:val="en-US"/>
          </w:rPr>
          <w:t>on an established</w:t>
        </w:r>
      </w:ins>
      <w:r w:rsidRPr="00036043">
        <w:rPr>
          <w:rFonts w:ascii="Times New Roman" w:hAnsi="Times New Roman" w:cs="Times New Roman"/>
          <w:sz w:val="24"/>
          <w:szCs w:val="24"/>
          <w:lang w:val="en-US"/>
        </w:rPr>
        <w:t xml:space="preserve"> </w:t>
      </w:r>
      <w:ins w:id="425" w:author="Signy Sheldon" w:date="2017-10-05T11:15:00Z">
        <w:r w:rsidR="00F74E71">
          <w:rPr>
            <w:rFonts w:ascii="Times New Roman" w:hAnsi="Times New Roman" w:cs="Times New Roman"/>
            <w:sz w:val="24"/>
            <w:szCs w:val="24"/>
            <w:lang w:val="en-US"/>
          </w:rPr>
          <w:t xml:space="preserve">eyewitness testimony </w:t>
        </w:r>
      </w:ins>
      <w:del w:id="426" w:author="Signy Sheldon" w:date="2017-10-05T11:15:00Z">
        <w:r w:rsidRPr="00036043" w:rsidDel="00F74E71">
          <w:rPr>
            <w:rFonts w:ascii="Times New Roman" w:hAnsi="Times New Roman" w:cs="Times New Roman"/>
            <w:sz w:val="24"/>
            <w:szCs w:val="24"/>
            <w:lang w:val="en-US"/>
          </w:rPr>
          <w:delText xml:space="preserve">Cognitive </w:delText>
        </w:r>
      </w:del>
      <w:r w:rsidRPr="00036043">
        <w:rPr>
          <w:rFonts w:ascii="Times New Roman" w:hAnsi="Times New Roman" w:cs="Times New Roman"/>
          <w:sz w:val="24"/>
          <w:szCs w:val="24"/>
          <w:lang w:val="en-US"/>
        </w:rPr>
        <w:t>interview</w:t>
      </w:r>
      <w:ins w:id="427" w:author="Signy Sheldon" w:date="2017-10-05T11:15:00Z">
        <w:r w:rsidR="00F74E71">
          <w:rPr>
            <w:rFonts w:ascii="Times New Roman" w:hAnsi="Times New Roman" w:cs="Times New Roman"/>
            <w:sz w:val="24"/>
            <w:szCs w:val="24"/>
            <w:lang w:val="en-US"/>
          </w:rPr>
          <w:t xml:space="preserve"> technique known to </w:t>
        </w:r>
      </w:ins>
      <w:del w:id="428" w:author="Signy Sheldon" w:date="2017-10-05T11:15:00Z">
        <w:r w:rsidRPr="00036043" w:rsidDel="00F74E71">
          <w:rPr>
            <w:rFonts w:ascii="Times New Roman" w:hAnsi="Times New Roman" w:cs="Times New Roman"/>
            <w:sz w:val="24"/>
            <w:szCs w:val="24"/>
            <w:lang w:val="en-US"/>
          </w:rPr>
          <w:delText xml:space="preserve">, which has been shown to </w:delText>
        </w:r>
      </w:del>
      <w:r w:rsidRPr="00036043">
        <w:rPr>
          <w:rFonts w:ascii="Times New Roman" w:hAnsi="Times New Roman" w:cs="Times New Roman"/>
          <w:sz w:val="24"/>
          <w:szCs w:val="24"/>
          <w:lang w:val="en-US"/>
        </w:rPr>
        <w:t xml:space="preserve">enhance the number of </w:t>
      </w:r>
      <w:del w:id="429" w:author="Signy Sheldon" w:date="2017-10-05T11:15:00Z">
        <w:r w:rsidRPr="00036043" w:rsidDel="00F74E71">
          <w:rPr>
            <w:rFonts w:ascii="Times New Roman" w:hAnsi="Times New Roman" w:cs="Times New Roman"/>
            <w:sz w:val="24"/>
            <w:szCs w:val="24"/>
            <w:lang w:val="en-US"/>
          </w:rPr>
          <w:delText xml:space="preserve">accurate </w:delText>
        </w:r>
      </w:del>
      <w:r w:rsidRPr="00036043">
        <w:rPr>
          <w:rFonts w:ascii="Times New Roman" w:hAnsi="Times New Roman" w:cs="Times New Roman"/>
          <w:sz w:val="24"/>
          <w:szCs w:val="24"/>
          <w:lang w:val="en-US"/>
        </w:rPr>
        <w:t xml:space="preserve">details </w:t>
      </w:r>
      <w:del w:id="430" w:author="Signy Sheldon" w:date="2017-10-05T11:15:00Z">
        <w:r w:rsidRPr="00036043" w:rsidDel="00F74E71">
          <w:rPr>
            <w:rFonts w:ascii="Times New Roman" w:hAnsi="Times New Roman" w:cs="Times New Roman"/>
            <w:sz w:val="24"/>
            <w:szCs w:val="24"/>
            <w:lang w:val="en-US"/>
          </w:rPr>
          <w:delText xml:space="preserve">eyewitnesses </w:delText>
        </w:r>
      </w:del>
      <w:ins w:id="431" w:author="Signy Sheldon" w:date="2017-10-05T11:15:00Z">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ins>
      <w:r w:rsidRPr="00036043">
        <w:rPr>
          <w:rFonts w:ascii="Times New Roman" w:hAnsi="Times New Roman" w:cs="Times New Roman"/>
          <w:sz w:val="24"/>
          <w:szCs w:val="24"/>
          <w:lang w:val="en-US"/>
        </w:rPr>
        <w:t xml:space="preserve">can recall </w:t>
      </w:r>
      <w:ins w:id="432" w:author="Signy Sheldon" w:date="2017-10-05T11:15:00Z">
        <w:r w:rsidR="00F74E71">
          <w:rPr>
            <w:rFonts w:ascii="Times New Roman" w:hAnsi="Times New Roman" w:cs="Times New Roman"/>
            <w:sz w:val="24"/>
            <w:szCs w:val="24"/>
            <w:lang w:val="en-US"/>
          </w:rPr>
          <w:t xml:space="preserve">from witnessed </w:t>
        </w:r>
      </w:ins>
      <w:del w:id="433" w:author="Signy Sheldon" w:date="2017-10-05T11:15:00Z">
        <w:r w:rsidRPr="00036043" w:rsidDel="00F74E71">
          <w:rPr>
            <w:rFonts w:ascii="Times New Roman" w:hAnsi="Times New Roman" w:cs="Times New Roman"/>
            <w:sz w:val="24"/>
            <w:szCs w:val="24"/>
            <w:lang w:val="en-US"/>
          </w:rPr>
          <w:delText xml:space="preserve">about </w:delText>
        </w:r>
      </w:del>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ins w:id="434" w:author="Signy Sheldon" w:date="2017-10-05T11:16:00Z">
        <w:r w:rsidR="00F74E71">
          <w:rPr>
            <w:rFonts w:ascii="Times New Roman" w:hAnsi="Times New Roman" w:cs="Times New Roman"/>
            <w:sz w:val="24"/>
            <w:szCs w:val="24"/>
            <w:lang w:val="en-US"/>
          </w:rPr>
          <w:t xml:space="preserve">In short, both the specificity and control induction conditions begin with </w:t>
        </w:r>
      </w:ins>
      <w:del w:id="435" w:author="Signy Sheldon" w:date="2017-10-05T11:16:00Z">
        <w:r w:rsidRPr="00036043" w:rsidDel="00F74E71">
          <w:rPr>
            <w:rFonts w:ascii="Times New Roman" w:hAnsi="Times New Roman" w:cs="Times New Roman"/>
            <w:sz w:val="24"/>
            <w:szCs w:val="24"/>
            <w:lang w:val="en-US"/>
          </w:rPr>
          <w:delText>T</w:delText>
        </w:r>
      </w:del>
      <w:ins w:id="436" w:author="Signy Sheldon" w:date="2017-10-05T11:16:00Z">
        <w:r w:rsidR="00F74E71">
          <w:rPr>
            <w:rFonts w:ascii="Times New Roman" w:hAnsi="Times New Roman" w:cs="Times New Roman"/>
            <w:sz w:val="24"/>
            <w:szCs w:val="24"/>
            <w:lang w:val="en-US"/>
          </w:rPr>
          <w:t>t</w:t>
        </w:r>
      </w:ins>
      <w:r w:rsidRPr="00036043">
        <w:rPr>
          <w:rFonts w:ascii="Times New Roman" w:hAnsi="Times New Roman" w:cs="Times New Roman"/>
          <w:sz w:val="24"/>
          <w:szCs w:val="24"/>
          <w:lang w:val="en-US"/>
        </w:rPr>
        <w:t xml:space="preserve">he participants </w:t>
      </w:r>
      <w:del w:id="437" w:author="Signy Sheldon" w:date="2017-10-05T11:16:00Z">
        <w:r w:rsidRPr="00036043" w:rsidDel="00F74E71">
          <w:rPr>
            <w:rFonts w:ascii="Times New Roman" w:hAnsi="Times New Roman" w:cs="Times New Roman"/>
            <w:sz w:val="24"/>
            <w:szCs w:val="24"/>
            <w:lang w:val="en-US"/>
          </w:rPr>
          <w:delText>first watched</w:delText>
        </w:r>
      </w:del>
      <w:ins w:id="438" w:author="Signy Sheldon" w:date="2017-10-05T11:16:00Z">
        <w:r w:rsidR="00F74E71">
          <w:rPr>
            <w:rFonts w:ascii="Times New Roman" w:hAnsi="Times New Roman" w:cs="Times New Roman"/>
            <w:sz w:val="24"/>
            <w:szCs w:val="24"/>
            <w:lang w:val="en-US"/>
          </w:rPr>
          <w:t>watching</w:t>
        </w:r>
      </w:ins>
      <w:r w:rsidRPr="00036043">
        <w:rPr>
          <w:rFonts w:ascii="Times New Roman" w:hAnsi="Times New Roman" w:cs="Times New Roman"/>
          <w:sz w:val="24"/>
          <w:szCs w:val="24"/>
          <w:lang w:val="en-US"/>
        </w:rPr>
        <w:t xml:space="preserve"> a 4-minutes </w:t>
      </w:r>
      <w:commentRangeStart w:id="439"/>
      <w:r w:rsidRPr="00036043">
        <w:rPr>
          <w:rFonts w:ascii="Times New Roman" w:hAnsi="Times New Roman" w:cs="Times New Roman"/>
          <w:sz w:val="24"/>
          <w:szCs w:val="24"/>
          <w:lang w:val="en-US"/>
        </w:rPr>
        <w:t>long video</w:t>
      </w:r>
      <w:ins w:id="440" w:author="Signy Sheldon" w:date="2017-10-05T11:16:00Z">
        <w:r w:rsidR="00F74E71">
          <w:rPr>
            <w:rFonts w:ascii="Times New Roman" w:hAnsi="Times New Roman" w:cs="Times New Roman"/>
            <w:sz w:val="24"/>
            <w:szCs w:val="24"/>
            <w:lang w:val="en-US"/>
          </w:rPr>
          <w:t xml:space="preserve"> of a video involving actions of people in everyday settings (here we used clips </w:t>
        </w:r>
      </w:ins>
      <w:del w:id="441" w:author="Signy Sheldon" w:date="2017-10-05T11:16:00Z">
        <w:r w:rsidDel="00F74E71">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of “Mr. Bean”</w:t>
      </w:r>
      <w:del w:id="442" w:author="David St-Amand" w:date="2017-10-13T00:53:00Z">
        <w:r w:rsidDel="006D2BA1">
          <w:rPr>
            <w:rFonts w:ascii="Times New Roman" w:hAnsi="Times New Roman" w:cs="Times New Roman"/>
            <w:sz w:val="24"/>
            <w:szCs w:val="24"/>
            <w:lang w:val="en-US"/>
          </w:rPr>
          <w:delText xml:space="preserve"> </w:delText>
        </w:r>
      </w:del>
      <w:ins w:id="443" w:author="Signy Sheldon" w:date="2017-10-05T11:16:00Z">
        <w:r w:rsidR="00F74E71">
          <w:rPr>
            <w:rFonts w:ascii="Times New Roman" w:hAnsi="Times New Roman" w:cs="Times New Roman"/>
            <w:sz w:val="24"/>
            <w:szCs w:val="24"/>
            <w:lang w:val="en-US"/>
          </w:rPr>
          <w:t xml:space="preserve">). They </w:t>
        </w:r>
      </w:ins>
      <w:del w:id="444" w:author="Signy Sheldon" w:date="2017-10-05T11:16:00Z">
        <w:r w:rsidDel="00F74E71">
          <w:rPr>
            <w:rFonts w:ascii="Times New Roman" w:hAnsi="Times New Roman" w:cs="Times New Roman"/>
            <w:sz w:val="24"/>
            <w:szCs w:val="24"/>
            <w:lang w:val="en-US"/>
          </w:rPr>
          <w:delText xml:space="preserve">and </w:delText>
        </w:r>
      </w:del>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ins w:id="445" w:author="Signy Sheldon" w:date="2017-10-05T11:16:00Z">
        <w:r w:rsidR="00F74E71">
          <w:rPr>
            <w:rFonts w:ascii="Times New Roman" w:hAnsi="Times New Roman" w:cs="Times New Roman"/>
            <w:sz w:val="24"/>
            <w:szCs w:val="24"/>
            <w:lang w:val="en-US"/>
          </w:rPr>
          <w:t>the video</w:t>
        </w:r>
      </w:ins>
      <w:del w:id="446" w:author="Signy Sheldon" w:date="2017-10-05T11:16:00Z">
        <w:r w:rsidRPr="00036043" w:rsidDel="00F74E71">
          <w:rPr>
            <w:rFonts w:ascii="Times New Roman" w:hAnsi="Times New Roman" w:cs="Times New Roman"/>
            <w:sz w:val="24"/>
            <w:szCs w:val="24"/>
            <w:lang w:val="en-US"/>
          </w:rPr>
          <w:delText>it</w:delText>
        </w:r>
      </w:del>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439"/>
      <w:r>
        <w:rPr>
          <w:rStyle w:val="CommentReference"/>
        </w:rPr>
        <w:commentReference w:id="439"/>
      </w:r>
      <w:commentRangeStart w:id="447"/>
      <w:commentRangeStart w:id="448"/>
      <w:del w:id="449" w:author="Signy Sheldon" w:date="2017-10-05T11:17:00Z">
        <w:r w:rsidDel="00F74E71">
          <w:rPr>
            <w:rFonts w:ascii="Times New Roman" w:hAnsi="Times New Roman" w:cs="Times New Roman"/>
            <w:sz w:val="24"/>
            <w:szCs w:val="24"/>
          </w:rPr>
          <w:delText xml:space="preserve">These videos are similar to those used in the original episodic specificity induction insofar as they contain a sequence of actions between characters, with plenty of episodic details. These videos were previously shown to be effective for the episodic specificity induction in our lab (results not yet published). </w:delText>
        </w:r>
      </w:del>
      <w:commentRangeEnd w:id="447"/>
      <w:r>
        <w:rPr>
          <w:rStyle w:val="CommentReference"/>
        </w:rPr>
        <w:commentReference w:id="447"/>
      </w:r>
      <w:commentRangeEnd w:id="448"/>
      <w:r>
        <w:rPr>
          <w:rStyle w:val="CommentReference"/>
        </w:rPr>
        <w:commentReference w:id="448"/>
      </w:r>
    </w:p>
    <w:p w14:paraId="3875F899" w14:textId="342459CB" w:rsidR="0091463D" w:rsidRPr="0097691A" w:rsidRDefault="00F74E71" w:rsidP="0091463D">
      <w:pPr>
        <w:spacing w:line="480" w:lineRule="auto"/>
        <w:ind w:firstLine="720"/>
        <w:rPr>
          <w:rFonts w:ascii="Times New Roman" w:hAnsi="Times New Roman" w:cs="Times New Roman"/>
          <w:sz w:val="24"/>
          <w:szCs w:val="24"/>
        </w:rPr>
      </w:pPr>
      <w:ins w:id="450" w:author="Signy Sheldon" w:date="2017-10-05T11:17:00Z">
        <w:r>
          <w:rPr>
            <w:rFonts w:ascii="Times New Roman" w:hAnsi="Times New Roman" w:cs="Times New Roman"/>
            <w:sz w:val="24"/>
            <w:szCs w:val="24"/>
            <w:lang w:val="en-US"/>
          </w:rPr>
          <w:t xml:space="preserve"> </w:t>
        </w:r>
      </w:ins>
      <w:r w:rsidR="0091463D" w:rsidRPr="00036043">
        <w:rPr>
          <w:rFonts w:ascii="Times New Roman" w:hAnsi="Times New Roman" w:cs="Times New Roman"/>
          <w:sz w:val="24"/>
          <w:szCs w:val="24"/>
          <w:lang w:val="en-US"/>
        </w:rPr>
        <w:t xml:space="preserve">At the end of the video, participants were interviewed </w:t>
      </w:r>
      <w:ins w:id="451" w:author="Signy Sheldon" w:date="2017-10-05T11:17:00Z">
        <w:r>
          <w:rPr>
            <w:rFonts w:ascii="Times New Roman" w:hAnsi="Times New Roman" w:cs="Times New Roman"/>
            <w:sz w:val="24"/>
            <w:szCs w:val="24"/>
            <w:lang w:val="en-US"/>
          </w:rPr>
          <w:t xml:space="preserve">about the views. In the episodic specificity condition, </w:t>
        </w:r>
      </w:ins>
      <w:del w:id="452" w:author="Signy Sheldon" w:date="2017-10-05T11:17:00Z">
        <w:r w:rsidR="0091463D" w:rsidRPr="00036043" w:rsidDel="00F74E71">
          <w:rPr>
            <w:rFonts w:ascii="Times New Roman" w:hAnsi="Times New Roman" w:cs="Times New Roman"/>
            <w:sz w:val="24"/>
            <w:szCs w:val="24"/>
            <w:lang w:val="en-US"/>
          </w:rPr>
          <w:delText xml:space="preserve">and asked different questions depending on </w:delText>
        </w:r>
        <w:r w:rsidR="0091463D" w:rsidDel="00F74E71">
          <w:rPr>
            <w:rFonts w:ascii="Times New Roman" w:hAnsi="Times New Roman" w:cs="Times New Roman"/>
            <w:sz w:val="24"/>
            <w:szCs w:val="24"/>
            <w:lang w:val="en-US"/>
          </w:rPr>
          <w:delText xml:space="preserve">the memory condition (Episodic or Control), following past work </w:delText>
        </w:r>
      </w:del>
      <w:r w:rsidR="0091463D">
        <w:rPr>
          <w:rFonts w:ascii="Times New Roman" w:hAnsi="Times New Roman" w:cs="Times New Roman"/>
          <w:sz w:val="24"/>
          <w:szCs w:val="24"/>
          <w:lang w:val="en-US"/>
        </w:rPr>
        <w:fldChar w:fldCharType="begin"/>
      </w:r>
      <w:ins w:id="453" w:author="Anthony Ross Otto, Dr" w:date="2017-10-03T11:35:00Z">
        <w:r w:rsidR="00A5141B">
          <w:rPr>
            <w:rFonts w:ascii="Times New Roman" w:hAnsi="Times New Roman" w:cs="Times New Roman"/>
            <w:sz w:val="24"/>
            <w:szCs w:val="24"/>
            <w:lang w:val="en-US"/>
          </w:rPr>
          <w:instrText xml:space="preserve"> ADDIN ZOTERO_ITEM CSL_CITATION {"citationID":"xRise9Bx","properties":{"formattedCitation":"(Jing et al., 2016; Madore et al., 2016)","plainCitation":"(Jing et al., 2016; Madore et al., 2016)"},"citationItems":[{"id":690,"uris":["http://zotero.org/users/55099/items/H29IQVVU"],"uri":["http://zotero.org/users/55099/items/H29IQVVU"],"itemData":{"id":690,"type":"article-journal","title":"Worrying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L."}],"issued":{"date-parts":[["2016"]]}}},{"id":54,"uris":["http://zotero.org/users/55099/items/35NSKGK8"],"uri":["http://zotero.org/users/55099/items/35NSKGK8"],"itemData":{"id":54,"type":"article-journal","title":"Episodic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ins>
      <w:del w:id="454" w:author="Anthony Ross Otto, Dr" w:date="2017-10-03T11:35:00Z">
        <w:r w:rsidR="0091463D" w:rsidDel="00A5141B">
          <w:rPr>
            <w:rFonts w:ascii="Times New Roman" w:hAnsi="Times New Roman" w:cs="Times New Roman"/>
            <w:sz w:val="24"/>
            <w:szCs w:val="24"/>
            <w:lang w:val="en-US"/>
          </w:rPr>
          <w:del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delInstrText>
        </w:r>
      </w:del>
      <w:r w:rsidR="0091463D">
        <w:rPr>
          <w:rFonts w:ascii="Times New Roman" w:hAnsi="Times New Roman" w:cs="Times New Roman"/>
          <w:sz w:val="24"/>
          <w:szCs w:val="24"/>
          <w:lang w:val="en-US"/>
        </w:rPr>
        <w:fldChar w:fldCharType="separate"/>
      </w:r>
      <w:ins w:id="455" w:author="Anthony Ross Otto, Dr" w:date="2017-10-03T11:35:00Z">
        <w:r w:rsidR="00A5141B">
          <w:rPr>
            <w:rFonts w:ascii="Times New Roman" w:hAnsi="Times New Roman" w:cs="Times New Roman"/>
            <w:noProof/>
            <w:sz w:val="24"/>
            <w:szCs w:val="24"/>
            <w:lang w:val="en-US"/>
          </w:rPr>
          <w:t>(Jing et al., 2016; Madore et al., 2016)</w:t>
        </w:r>
      </w:ins>
      <w:del w:id="456" w:author="Anthony Ross Otto, Dr" w:date="2017-10-03T11:35:00Z">
        <w:r w:rsidR="0091463D" w:rsidRPr="00A5141B" w:rsidDel="00A5141B">
          <w:rPr>
            <w:rFonts w:ascii="Times New Roman" w:hAnsi="Times New Roman" w:cs="Times New Roman"/>
            <w:noProof/>
            <w:sz w:val="24"/>
            <w:szCs w:val="24"/>
            <w:lang w:val="en-US"/>
          </w:rPr>
          <w:delText>(Jing, Madore, &amp; Schacter, 2016; Madore, Szpunar, Addis, &amp; Schacter, 2016; Madore, Addis &amp; Schacter, 2015; Madore et Schacter, 2014)</w:delText>
        </w:r>
      </w:del>
      <w:r w:rsidR="0091463D">
        <w:rPr>
          <w:rFonts w:ascii="Times New Roman" w:hAnsi="Times New Roman" w:cs="Times New Roman"/>
          <w:sz w:val="24"/>
          <w:szCs w:val="24"/>
          <w:lang w:val="en-US"/>
        </w:rPr>
        <w:fldChar w:fldCharType="end"/>
      </w:r>
      <w:del w:id="457" w:author="Signy Sheldon" w:date="2017-10-05T11:17:00Z">
        <w:r w:rsidR="0091463D" w:rsidRPr="00036043" w:rsidDel="00F74E71">
          <w:rPr>
            <w:rFonts w:ascii="Times New Roman" w:hAnsi="Times New Roman" w:cs="Times New Roman"/>
            <w:sz w:val="24"/>
            <w:szCs w:val="24"/>
            <w:lang w:val="en-US"/>
          </w:rPr>
          <w:delText xml:space="preserve">. In the </w:delText>
        </w:r>
        <w:r w:rsidR="0091463D" w:rsidDel="00F74E71">
          <w:rPr>
            <w:rFonts w:ascii="Times New Roman" w:hAnsi="Times New Roman" w:cs="Times New Roman"/>
            <w:sz w:val="24"/>
            <w:szCs w:val="24"/>
            <w:lang w:val="en-US"/>
          </w:rPr>
          <w:delText>E</w:delText>
        </w:r>
        <w:r w:rsidR="0091463D" w:rsidRPr="00036043" w:rsidDel="00F74E71">
          <w:rPr>
            <w:rFonts w:ascii="Times New Roman" w:hAnsi="Times New Roman" w:cs="Times New Roman"/>
            <w:sz w:val="24"/>
            <w:szCs w:val="24"/>
            <w:lang w:val="en-US"/>
          </w:rPr>
          <w:delText>pisodic condition</w:delText>
        </w:r>
      </w:del>
      <w:r w:rsidR="0091463D" w:rsidRPr="00036043">
        <w:rPr>
          <w:rFonts w:ascii="Times New Roman" w:hAnsi="Times New Roman" w:cs="Times New Roman"/>
          <w:sz w:val="24"/>
          <w:szCs w:val="24"/>
          <w:lang w:val="en-US"/>
        </w:rPr>
        <w:t>, participants were first asked to</w:t>
      </w:r>
      <w:ins w:id="458" w:author="Signy Sheldon" w:date="2017-10-05T11:17:00Z">
        <w:r>
          <w:rPr>
            <w:rFonts w:ascii="Times New Roman" w:hAnsi="Times New Roman" w:cs="Times New Roman"/>
            <w:sz w:val="24"/>
            <w:szCs w:val="24"/>
            <w:lang w:val="en-US"/>
          </w:rPr>
          <w:t xml:space="preserve"> get a strong mental image of the video in mind and then</w:t>
        </w:r>
      </w:ins>
      <w:r w:rsidR="0091463D" w:rsidRPr="00036043">
        <w:rPr>
          <w:rFonts w:ascii="Times New Roman" w:hAnsi="Times New Roman" w:cs="Times New Roman"/>
          <w:sz w:val="24"/>
          <w:szCs w:val="24"/>
          <w:lang w:val="en-US"/>
        </w:rPr>
        <w:t xml:space="preserve"> describe as many specific details</w:t>
      </w:r>
      <w:ins w:id="459" w:author="Signy Sheldon" w:date="2017-10-05T11:17:00Z">
        <w:r>
          <w:rPr>
            <w:rFonts w:ascii="Times New Roman" w:hAnsi="Times New Roman" w:cs="Times New Roman"/>
            <w:sz w:val="24"/>
            <w:szCs w:val="24"/>
            <w:lang w:val="en-US"/>
          </w:rPr>
          <w:t xml:space="preserve"> from that video. They were first asked to recall details about </w:t>
        </w:r>
      </w:ins>
      <w:del w:id="460" w:author="Signy Sheldon" w:date="2017-10-05T11:17:00Z">
        <w:r w:rsidR="0091463D" w:rsidRPr="00036043" w:rsidDel="00F74E71">
          <w:rPr>
            <w:rFonts w:ascii="Times New Roman" w:hAnsi="Times New Roman" w:cs="Times New Roman"/>
            <w:sz w:val="24"/>
            <w:szCs w:val="24"/>
            <w:lang w:val="en-US"/>
          </w:rPr>
          <w:delText xml:space="preserve"> </w:delText>
        </w:r>
        <w:r w:rsidR="0091463D" w:rsidDel="00F74E71">
          <w:rPr>
            <w:rFonts w:ascii="Times New Roman" w:hAnsi="Times New Roman" w:cs="Times New Roman"/>
            <w:sz w:val="24"/>
            <w:szCs w:val="24"/>
            <w:lang w:val="en-US"/>
          </w:rPr>
          <w:delText xml:space="preserve">as </w:delText>
        </w:r>
        <w:r w:rsidR="0091463D" w:rsidRPr="00036043" w:rsidDel="00F74E71">
          <w:rPr>
            <w:rFonts w:ascii="Times New Roman" w:hAnsi="Times New Roman" w:cs="Times New Roman"/>
            <w:sz w:val="24"/>
            <w:szCs w:val="24"/>
            <w:lang w:val="en-US"/>
          </w:rPr>
          <w:delText xml:space="preserve">they could remember about </w:delText>
        </w:r>
      </w:del>
      <w:r w:rsidR="0091463D" w:rsidRPr="00036043">
        <w:rPr>
          <w:rFonts w:ascii="Times New Roman" w:hAnsi="Times New Roman" w:cs="Times New Roman"/>
          <w:sz w:val="24"/>
          <w:szCs w:val="24"/>
          <w:lang w:val="en-US"/>
        </w:rPr>
        <w:t>the surroundings</w:t>
      </w:r>
      <w:ins w:id="461" w:author="Signy Sheldon" w:date="2017-10-05T11:18:00Z">
        <w:r>
          <w:rPr>
            <w:rFonts w:ascii="Times New Roman" w:hAnsi="Times New Roman" w:cs="Times New Roman"/>
            <w:sz w:val="24"/>
            <w:szCs w:val="24"/>
            <w:lang w:val="en-US"/>
          </w:rPr>
          <w:t xml:space="preserve">, </w:t>
        </w:r>
      </w:ins>
      <w:del w:id="462" w:author="Signy Sheldon" w:date="2017-10-05T11:18:00Z">
        <w:r w:rsidR="0091463D" w:rsidRPr="00036043" w:rsidDel="00F74E71">
          <w:rPr>
            <w:rFonts w:ascii="Times New Roman" w:hAnsi="Times New Roman" w:cs="Times New Roman"/>
            <w:sz w:val="24"/>
            <w:szCs w:val="24"/>
            <w:lang w:val="en-US"/>
          </w:rPr>
          <w:delText xml:space="preserve">. They were then asked to do the same about </w:delText>
        </w:r>
      </w:del>
      <w:r w:rsidR="0091463D" w:rsidRPr="00036043">
        <w:rPr>
          <w:rFonts w:ascii="Times New Roman" w:hAnsi="Times New Roman" w:cs="Times New Roman"/>
          <w:sz w:val="24"/>
          <w:szCs w:val="24"/>
          <w:lang w:val="en-US"/>
        </w:rPr>
        <w:t>the physical appearance</w:t>
      </w:r>
      <w:r w:rsidR="0091463D">
        <w:rPr>
          <w:rFonts w:ascii="Times New Roman" w:hAnsi="Times New Roman" w:cs="Times New Roman"/>
          <w:sz w:val="24"/>
          <w:szCs w:val="24"/>
          <w:lang w:val="en-US"/>
        </w:rPr>
        <w:t>s</w:t>
      </w:r>
      <w:r w:rsidR="0091463D" w:rsidRPr="00036043">
        <w:rPr>
          <w:rFonts w:ascii="Times New Roman" w:hAnsi="Times New Roman" w:cs="Times New Roman"/>
          <w:sz w:val="24"/>
          <w:szCs w:val="24"/>
          <w:lang w:val="en-US"/>
        </w:rPr>
        <w:t xml:space="preserve"> of the </w:t>
      </w:r>
      <w:r w:rsidR="0091463D">
        <w:rPr>
          <w:rFonts w:ascii="Times New Roman" w:hAnsi="Times New Roman" w:cs="Times New Roman"/>
          <w:sz w:val="24"/>
          <w:szCs w:val="24"/>
          <w:lang w:val="en-US"/>
        </w:rPr>
        <w:t>participants in the scene</w:t>
      </w:r>
      <w:ins w:id="463" w:author="Signy Sheldon" w:date="2017-10-05T11:18:00Z">
        <w:r>
          <w:rPr>
            <w:rFonts w:ascii="Times New Roman" w:hAnsi="Times New Roman" w:cs="Times New Roman"/>
            <w:sz w:val="24"/>
            <w:szCs w:val="24"/>
            <w:lang w:val="en-US"/>
          </w:rPr>
          <w:t xml:space="preserve"> and the</w:t>
        </w:r>
      </w:ins>
      <w:del w:id="464" w:author="Signy Sheldon" w:date="2017-10-05T11:18:00Z">
        <w:r w:rsidR="0091463D" w:rsidRPr="00036043" w:rsidDel="00F74E71">
          <w:rPr>
            <w:rFonts w:ascii="Times New Roman" w:hAnsi="Times New Roman" w:cs="Times New Roman"/>
            <w:sz w:val="24"/>
            <w:szCs w:val="24"/>
            <w:lang w:val="en-US"/>
          </w:rPr>
          <w:delText>. Finally, they were asked to descr</w:delText>
        </w:r>
        <w:r w:rsidR="0091463D" w:rsidDel="00F74E71">
          <w:rPr>
            <w:rFonts w:ascii="Times New Roman" w:hAnsi="Times New Roman" w:cs="Times New Roman"/>
            <w:sz w:val="24"/>
            <w:szCs w:val="24"/>
            <w:lang w:val="en-US"/>
          </w:rPr>
          <w:delText>ibe the</w:delText>
        </w:r>
      </w:del>
      <w:r w:rsidR="0091463D">
        <w:rPr>
          <w:rFonts w:ascii="Times New Roman" w:hAnsi="Times New Roman" w:cs="Times New Roman"/>
          <w:sz w:val="24"/>
          <w:szCs w:val="24"/>
          <w:lang w:val="en-US"/>
        </w:rPr>
        <w:t xml:space="preserve"> actions in the video in </w:t>
      </w:r>
      <w:r w:rsidR="0091463D" w:rsidRPr="00036043">
        <w:rPr>
          <w:rFonts w:ascii="Times New Roman" w:hAnsi="Times New Roman" w:cs="Times New Roman"/>
          <w:sz w:val="24"/>
          <w:szCs w:val="24"/>
          <w:lang w:val="en-US"/>
        </w:rPr>
        <w:t>c</w:t>
      </w:r>
      <w:r w:rsidR="0091463D">
        <w:rPr>
          <w:rFonts w:ascii="Times New Roman" w:hAnsi="Times New Roman" w:cs="Times New Roman"/>
          <w:sz w:val="24"/>
          <w:szCs w:val="24"/>
          <w:lang w:val="en-US"/>
        </w:rPr>
        <w:t>hronological</w:t>
      </w:r>
      <w:ins w:id="465" w:author="Signy Sheldon" w:date="2017-10-05T11:18:00Z">
        <w:r>
          <w:rPr>
            <w:rFonts w:ascii="Times New Roman" w:hAnsi="Times New Roman" w:cs="Times New Roman"/>
            <w:sz w:val="24"/>
            <w:szCs w:val="24"/>
            <w:lang w:val="en-US"/>
          </w:rPr>
          <w:t xml:space="preserve"> </w:t>
        </w:r>
      </w:ins>
      <w:del w:id="466" w:author="Signy Sheldon" w:date="2017-10-05T11:18:00Z">
        <w:r w:rsidR="0091463D" w:rsidDel="00F74E71">
          <w:rPr>
            <w:rFonts w:ascii="Times New Roman" w:hAnsi="Times New Roman" w:cs="Times New Roman"/>
            <w:sz w:val="24"/>
            <w:szCs w:val="24"/>
            <w:lang w:val="en-US"/>
          </w:rPr>
          <w:delText xml:space="preserve"> and </w:delText>
        </w:r>
      </w:del>
      <w:r w:rsidR="0091463D" w:rsidRPr="00036043">
        <w:rPr>
          <w:rFonts w:ascii="Times New Roman" w:hAnsi="Times New Roman" w:cs="Times New Roman"/>
          <w:sz w:val="24"/>
          <w:szCs w:val="24"/>
          <w:lang w:val="en-US"/>
        </w:rPr>
        <w:t xml:space="preserve">in as much detail as they could </w:t>
      </w:r>
      <w:r w:rsidR="0091463D" w:rsidRPr="00036043">
        <w:rPr>
          <w:rFonts w:ascii="Times New Roman" w:hAnsi="Times New Roman" w:cs="Times New Roman"/>
          <w:sz w:val="24"/>
          <w:szCs w:val="24"/>
          <w:lang w:val="en-US"/>
        </w:rPr>
        <w:lastRenderedPageBreak/>
        <w:t xml:space="preserve">remember. In the </w:t>
      </w:r>
      <w:ins w:id="467" w:author="Signy Sheldon" w:date="2017-10-05T11:18:00Z">
        <w:r>
          <w:rPr>
            <w:rFonts w:ascii="Times New Roman" w:hAnsi="Times New Roman" w:cs="Times New Roman"/>
            <w:sz w:val="24"/>
            <w:szCs w:val="24"/>
            <w:lang w:val="en-US"/>
          </w:rPr>
          <w:t>c</w:t>
        </w:r>
      </w:ins>
      <w:del w:id="468" w:author="Signy Sheldon" w:date="2017-10-05T11:18:00Z">
        <w:r w:rsidR="0091463D" w:rsidDel="00F74E71">
          <w:rPr>
            <w:rFonts w:ascii="Times New Roman" w:hAnsi="Times New Roman" w:cs="Times New Roman"/>
            <w:sz w:val="24"/>
            <w:szCs w:val="24"/>
            <w:lang w:val="en-US"/>
          </w:rPr>
          <w:delText>C</w:delText>
        </w:r>
      </w:del>
      <w:r w:rsidR="0091463D" w:rsidRPr="00036043">
        <w:rPr>
          <w:rFonts w:ascii="Times New Roman" w:hAnsi="Times New Roman" w:cs="Times New Roman"/>
          <w:sz w:val="24"/>
          <w:szCs w:val="24"/>
          <w:lang w:val="en-US"/>
        </w:rPr>
        <w:t xml:space="preserve">ontrol </w:t>
      </w:r>
      <w:r w:rsidR="0091463D">
        <w:rPr>
          <w:rFonts w:ascii="Times New Roman" w:hAnsi="Times New Roman" w:cs="Times New Roman"/>
          <w:sz w:val="24"/>
          <w:szCs w:val="24"/>
          <w:lang w:val="en-US"/>
        </w:rPr>
        <w:t xml:space="preserve">(i.e., “General Impressions”) </w:t>
      </w:r>
      <w:r w:rsidR="0091463D" w:rsidRPr="00036043">
        <w:rPr>
          <w:rFonts w:ascii="Times New Roman" w:hAnsi="Times New Roman" w:cs="Times New Roman"/>
          <w:sz w:val="24"/>
          <w:szCs w:val="24"/>
          <w:lang w:val="en-US"/>
        </w:rPr>
        <w:t xml:space="preserve">condition, </w:t>
      </w:r>
      <w:r w:rsidR="0091463D">
        <w:rPr>
          <w:rFonts w:ascii="Times New Roman" w:hAnsi="Times New Roman" w:cs="Times New Roman"/>
          <w:sz w:val="24"/>
          <w:szCs w:val="24"/>
          <w:lang w:val="en-US"/>
        </w:rPr>
        <w:t xml:space="preserve">participants were instructed to </w:t>
      </w:r>
      <w:ins w:id="469" w:author="Signy Sheldon" w:date="2017-10-05T11:18:00Z">
        <w:r>
          <w:rPr>
            <w:rFonts w:ascii="Times New Roman" w:hAnsi="Times New Roman" w:cs="Times New Roman"/>
            <w:sz w:val="24"/>
            <w:szCs w:val="24"/>
            <w:lang w:val="en-US"/>
          </w:rPr>
          <w:t>describe th</w:t>
        </w:r>
      </w:ins>
      <w:ins w:id="470" w:author="Signy Sheldon" w:date="2017-10-05T11:19:00Z">
        <w:r>
          <w:rPr>
            <w:rFonts w:ascii="Times New Roman" w:hAnsi="Times New Roman" w:cs="Times New Roman"/>
            <w:sz w:val="24"/>
            <w:szCs w:val="24"/>
            <w:lang w:val="en-US"/>
          </w:rPr>
          <w:t>e</w:t>
        </w:r>
      </w:ins>
      <w:ins w:id="471" w:author="Signy Sheldon" w:date="2017-10-05T11:18:00Z">
        <w:r>
          <w:rPr>
            <w:rFonts w:ascii="Times New Roman" w:hAnsi="Times New Roman" w:cs="Times New Roman"/>
            <w:sz w:val="24"/>
            <w:szCs w:val="24"/>
            <w:lang w:val="en-US"/>
          </w:rPr>
          <w:t xml:space="preserve"> video using </w:t>
        </w:r>
      </w:ins>
      <w:del w:id="472" w:author="Signy Sheldon" w:date="2017-10-05T11:18:00Z">
        <w:r w:rsidR="0091463D" w:rsidDel="00F74E71">
          <w:rPr>
            <w:rFonts w:ascii="Times New Roman" w:hAnsi="Times New Roman" w:cs="Times New Roman"/>
            <w:sz w:val="24"/>
            <w:szCs w:val="24"/>
            <w:lang w:val="en-US"/>
          </w:rPr>
          <w:delText xml:space="preserve">use </w:delText>
        </w:r>
      </w:del>
      <w:r w:rsidR="0091463D">
        <w:rPr>
          <w:rFonts w:ascii="Times New Roman" w:hAnsi="Times New Roman" w:cs="Times New Roman"/>
          <w:sz w:val="24"/>
          <w:szCs w:val="24"/>
          <w:lang w:val="en-US"/>
        </w:rPr>
        <w:t xml:space="preserve">adjectives to describe the setting/people/actions </w:t>
      </w:r>
      <w:ins w:id="473" w:author="Signy Sheldon" w:date="2017-10-05T11:19:00Z">
        <w:r>
          <w:rPr>
            <w:rFonts w:ascii="Times New Roman" w:hAnsi="Times New Roman" w:cs="Times New Roman"/>
            <w:sz w:val="24"/>
            <w:szCs w:val="24"/>
            <w:lang w:val="en-US"/>
          </w:rPr>
          <w:t xml:space="preserve">or their general impressions of the video and not </w:t>
        </w:r>
        <w:proofErr w:type="spellStart"/>
        <w:r>
          <w:rPr>
            <w:rFonts w:ascii="Times New Roman" w:hAnsi="Times New Roman" w:cs="Times New Roman"/>
            <w:sz w:val="24"/>
            <w:szCs w:val="24"/>
            <w:lang w:val="en-US"/>
          </w:rPr>
          <w:t>descrie</w:t>
        </w:r>
        <w:proofErr w:type="spellEnd"/>
        <w:r>
          <w:rPr>
            <w:rFonts w:ascii="Times New Roman" w:hAnsi="Times New Roman" w:cs="Times New Roman"/>
            <w:sz w:val="24"/>
            <w:szCs w:val="24"/>
            <w:lang w:val="en-US"/>
          </w:rPr>
          <w:t xml:space="preserve"> specific details. They were asked </w:t>
        </w:r>
      </w:ins>
      <w:del w:id="474" w:author="Signy Sheldon" w:date="2017-10-05T11:19:00Z">
        <w:r w:rsidR="0091463D" w:rsidDel="00F74E71">
          <w:rPr>
            <w:rFonts w:ascii="Times New Roman" w:hAnsi="Times New Roman" w:cs="Times New Roman"/>
            <w:sz w:val="24"/>
            <w:szCs w:val="24"/>
            <w:lang w:val="en-US"/>
          </w:rPr>
          <w:delText>as well as</w:delText>
        </w:r>
      </w:del>
      <w:r w:rsidR="0091463D">
        <w:rPr>
          <w:rFonts w:ascii="Times New Roman" w:hAnsi="Times New Roman" w:cs="Times New Roman"/>
          <w:sz w:val="24"/>
          <w:szCs w:val="24"/>
          <w:lang w:val="en-US"/>
        </w:rPr>
        <w:t xml:space="preserve"> </w:t>
      </w:r>
      <w:proofErr w:type="gramStart"/>
      <w:r w:rsidR="0091463D">
        <w:rPr>
          <w:rFonts w:ascii="Times New Roman" w:hAnsi="Times New Roman" w:cs="Times New Roman"/>
          <w:sz w:val="24"/>
          <w:szCs w:val="24"/>
          <w:lang w:val="en-US"/>
        </w:rPr>
        <w:t>general questions</w:t>
      </w:r>
      <w:proofErr w:type="gramEnd"/>
      <w:r w:rsidR="0091463D">
        <w:rPr>
          <w:rFonts w:ascii="Times New Roman" w:hAnsi="Times New Roman" w:cs="Times New Roman"/>
          <w:sz w:val="24"/>
          <w:szCs w:val="24"/>
          <w:lang w:val="en-US"/>
        </w:rPr>
        <w:t xml:space="preserve"> about the video </w:t>
      </w:r>
      <w:del w:id="475" w:author="Signy Sheldon" w:date="2017-10-05T11:19:00Z">
        <w:r w:rsidR="0091463D" w:rsidDel="00DF4B0E">
          <w:rPr>
            <w:rFonts w:ascii="Times New Roman" w:hAnsi="Times New Roman" w:cs="Times New Roman"/>
            <w:sz w:val="24"/>
            <w:szCs w:val="24"/>
            <w:lang w:val="en-US"/>
          </w:rPr>
          <w:delText xml:space="preserve">to </w:delText>
        </w:r>
        <w:r w:rsidR="0091463D" w:rsidRPr="00036043" w:rsidDel="00DF4B0E">
          <w:rPr>
            <w:rFonts w:ascii="Times New Roman" w:hAnsi="Times New Roman" w:cs="Times New Roman"/>
            <w:sz w:val="24"/>
            <w:szCs w:val="24"/>
            <w:lang w:val="en-US"/>
          </w:rPr>
          <w:delText>broad questions about the video</w:delText>
        </w:r>
        <w:r w:rsidR="0091463D" w:rsidDel="00DF4B0E">
          <w:rPr>
            <w:rFonts w:ascii="Times New Roman" w:hAnsi="Times New Roman" w:cs="Times New Roman"/>
            <w:sz w:val="24"/>
            <w:szCs w:val="24"/>
            <w:lang w:val="en-US"/>
          </w:rPr>
          <w:delText xml:space="preserve"> </w:delText>
        </w:r>
      </w:del>
      <w:r w:rsidR="0091463D">
        <w:rPr>
          <w:rFonts w:ascii="Times New Roman" w:hAnsi="Times New Roman" w:cs="Times New Roman"/>
          <w:sz w:val="24"/>
          <w:szCs w:val="24"/>
          <w:lang w:val="en-US"/>
        </w:rPr>
        <w:t>(e.g. What adjectives would you use to describe the actions in the video?).</w:t>
      </w:r>
      <w:ins w:id="476" w:author="Signy Sheldon" w:date="2017-10-05T11:19:00Z">
        <w:r w:rsidR="00DF4B0E">
          <w:rPr>
            <w:rFonts w:ascii="Times New Roman" w:hAnsi="Times New Roman" w:cs="Times New Roman"/>
            <w:sz w:val="24"/>
            <w:szCs w:val="24"/>
            <w:lang w:val="en-US"/>
          </w:rPr>
          <w:t xml:space="preserve"> </w:t>
        </w:r>
        <w:r w:rsidR="00DF4B0E" w:rsidRPr="00914F42">
          <w:rPr>
            <w:rFonts w:ascii="Times New Roman" w:hAnsi="Times New Roman" w:cs="Times New Roman"/>
            <w:sz w:val="24"/>
            <w:szCs w:val="24"/>
            <w:lang w:val="en-US"/>
            <w:rPrChange w:id="477" w:author="David St-Amand" w:date="2017-10-13T00:40:00Z">
              <w:rPr>
                <w:rFonts w:ascii="Times New Roman" w:hAnsi="Times New Roman" w:cs="Times New Roman"/>
                <w:sz w:val="24"/>
                <w:szCs w:val="24"/>
                <w:lang w:val="en-US"/>
              </w:rPr>
            </w:rPrChange>
          </w:rPr>
          <w:t>Both conditions lasted approximately</w:t>
        </w:r>
      </w:ins>
      <w:ins w:id="478" w:author="David St-Amand" w:date="2017-10-10T01:11:00Z">
        <w:r w:rsidR="004376F1" w:rsidRPr="00914F42">
          <w:rPr>
            <w:rFonts w:ascii="Times New Roman" w:hAnsi="Times New Roman" w:cs="Times New Roman"/>
            <w:sz w:val="24"/>
            <w:szCs w:val="24"/>
            <w:lang w:val="en-US"/>
            <w:rPrChange w:id="479" w:author="David St-Amand" w:date="2017-10-13T00:40:00Z">
              <w:rPr>
                <w:rFonts w:ascii="Times New Roman" w:hAnsi="Times New Roman" w:cs="Times New Roman"/>
                <w:sz w:val="24"/>
                <w:szCs w:val="24"/>
                <w:highlight w:val="yellow"/>
                <w:lang w:val="en-US"/>
              </w:rPr>
            </w:rPrChange>
          </w:rPr>
          <w:t xml:space="preserve"> </w:t>
        </w:r>
      </w:ins>
      <w:ins w:id="480" w:author="David St-Amand" w:date="2017-10-13T00:40:00Z">
        <w:r w:rsidR="00914F42">
          <w:rPr>
            <w:rFonts w:ascii="Times New Roman" w:hAnsi="Times New Roman" w:cs="Times New Roman"/>
            <w:sz w:val="24"/>
            <w:szCs w:val="24"/>
            <w:lang w:val="en-US"/>
            <w:rPrChange w:id="481" w:author="David St-Amand" w:date="2017-10-13T00:40:00Z">
              <w:rPr>
                <w:rFonts w:ascii="Times New Roman" w:hAnsi="Times New Roman" w:cs="Times New Roman"/>
                <w:sz w:val="24"/>
                <w:szCs w:val="24"/>
                <w:lang w:val="en-US"/>
              </w:rPr>
            </w:rPrChange>
          </w:rPr>
          <w:t xml:space="preserve">20 to </w:t>
        </w:r>
      </w:ins>
      <w:ins w:id="482" w:author="David St-Amand" w:date="2017-10-10T01:11:00Z">
        <w:r w:rsidR="004376F1" w:rsidRPr="00914F42">
          <w:rPr>
            <w:rFonts w:ascii="Times New Roman" w:hAnsi="Times New Roman" w:cs="Times New Roman"/>
            <w:sz w:val="24"/>
            <w:szCs w:val="24"/>
            <w:lang w:val="en-US"/>
            <w:rPrChange w:id="483" w:author="David St-Amand" w:date="2017-10-13T00:40:00Z">
              <w:rPr>
                <w:rFonts w:ascii="Times New Roman" w:hAnsi="Times New Roman" w:cs="Times New Roman"/>
                <w:sz w:val="24"/>
                <w:szCs w:val="24"/>
                <w:highlight w:val="yellow"/>
                <w:lang w:val="en-US"/>
              </w:rPr>
            </w:rPrChange>
          </w:rPr>
          <w:t>25</w:t>
        </w:r>
      </w:ins>
      <w:ins w:id="484" w:author="Signy Sheldon" w:date="2017-10-05T11:19:00Z">
        <w:del w:id="485" w:author="David St-Amand" w:date="2017-10-10T01:11:00Z">
          <w:r w:rsidR="00DF4B0E" w:rsidRPr="00914F42" w:rsidDel="004376F1">
            <w:rPr>
              <w:rFonts w:ascii="Times New Roman" w:hAnsi="Times New Roman" w:cs="Times New Roman"/>
              <w:sz w:val="24"/>
              <w:szCs w:val="24"/>
              <w:lang w:val="en-US"/>
              <w:rPrChange w:id="486" w:author="David St-Amand" w:date="2017-10-13T00:40:00Z">
                <w:rPr>
                  <w:rFonts w:ascii="Times New Roman" w:hAnsi="Times New Roman" w:cs="Times New Roman"/>
                  <w:sz w:val="24"/>
                  <w:szCs w:val="24"/>
                  <w:lang w:val="en-US"/>
                </w:rPr>
              </w:rPrChange>
            </w:rPr>
            <w:delText xml:space="preserve"> XXX</w:delText>
          </w:r>
        </w:del>
        <w:r w:rsidR="00DF4B0E" w:rsidRPr="00914F42">
          <w:rPr>
            <w:rFonts w:ascii="Times New Roman" w:hAnsi="Times New Roman" w:cs="Times New Roman"/>
            <w:sz w:val="24"/>
            <w:szCs w:val="24"/>
            <w:lang w:val="en-US"/>
            <w:rPrChange w:id="487" w:author="David St-Amand" w:date="2017-10-13T00:40:00Z">
              <w:rPr>
                <w:rFonts w:ascii="Times New Roman" w:hAnsi="Times New Roman" w:cs="Times New Roman"/>
                <w:sz w:val="24"/>
                <w:szCs w:val="24"/>
                <w:lang w:val="en-US"/>
              </w:rPr>
            </w:rPrChange>
          </w:rPr>
          <w:t xml:space="preserve"> minutes.</w:t>
        </w:r>
        <w:r w:rsidR="00DF4B0E">
          <w:rPr>
            <w:rFonts w:ascii="Times New Roman" w:hAnsi="Times New Roman" w:cs="Times New Roman"/>
            <w:sz w:val="24"/>
            <w:szCs w:val="24"/>
            <w:lang w:val="en-US"/>
          </w:rPr>
          <w:t xml:space="preserve"> </w:t>
        </w:r>
      </w:ins>
    </w:p>
    <w:p w14:paraId="20CEE32B" w14:textId="77777777" w:rsidR="0091463D" w:rsidRPr="00140E65" w:rsidRDefault="0091463D" w:rsidP="00527049">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39775351" w14:textId="3DB3FA33" w:rsidR="00BA7495" w:rsidDel="00044531" w:rsidRDefault="0091463D">
      <w:pPr>
        <w:spacing w:line="480" w:lineRule="auto"/>
        <w:rPr>
          <w:ins w:id="488" w:author="Signy Sheldon" w:date="2017-10-05T12:05:00Z"/>
          <w:del w:id="489" w:author="David St-Amand" w:date="2017-10-13T01:16:00Z"/>
          <w:rFonts w:ascii="Times New Roman" w:hAnsi="Times New Roman" w:cs="Times New Roman"/>
          <w:sz w:val="24"/>
          <w:szCs w:val="24"/>
          <w:lang w:val="en-US"/>
        </w:rPr>
        <w:pPrChange w:id="490" w:author="Signy Sheldon" w:date="2017-10-05T12:05:00Z">
          <w:pPr>
            <w:spacing w:line="480" w:lineRule="auto"/>
            <w:ind w:firstLine="720"/>
          </w:pPr>
        </w:pPrChange>
      </w:pPr>
      <w:r>
        <w:rPr>
          <w:rFonts w:ascii="Times New Roman" w:hAnsi="Times New Roman" w:cs="Times New Roman"/>
          <w:sz w:val="24"/>
          <w:szCs w:val="24"/>
          <w:lang w:val="en-US"/>
        </w:rPr>
        <w:t xml:space="preserve">Immediately after the induction procedure, participants performed </w:t>
      </w:r>
      <w:ins w:id="491" w:author="Signy Sheldon" w:date="2017-10-05T11:57:00Z">
        <w:r w:rsidR="00BA7495" w:rsidRPr="00BA7495">
          <w:rPr>
            <w:rFonts w:ascii="Times New Roman" w:hAnsi="Times New Roman" w:cs="Times New Roman"/>
            <w:sz w:val="24"/>
            <w:szCs w:val="24"/>
            <w:highlight w:val="yellow"/>
            <w:lang w:val="en-US"/>
            <w:rPrChange w:id="492" w:author="Signy Sheldon" w:date="2017-10-05T11:57:00Z">
              <w:rPr>
                <w:rFonts w:ascii="Times New Roman" w:hAnsi="Times New Roman" w:cs="Times New Roman"/>
                <w:sz w:val="24"/>
                <w:szCs w:val="24"/>
                <w:lang w:val="en-US"/>
              </w:rPr>
            </w:rPrChange>
          </w:rPr>
          <w:t>the</w:t>
        </w:r>
      </w:ins>
      <w:del w:id="493" w:author="Signy Sheldon" w:date="2017-10-05T11:57:00Z">
        <w:r w:rsidRPr="00BA7495" w:rsidDel="00BA7495">
          <w:rPr>
            <w:rFonts w:ascii="Times New Roman" w:hAnsi="Times New Roman" w:cs="Times New Roman"/>
            <w:sz w:val="24"/>
            <w:szCs w:val="24"/>
            <w:highlight w:val="yellow"/>
            <w:lang w:val="en-US"/>
            <w:rPrChange w:id="494" w:author="Signy Sheldon" w:date="2017-10-05T11:57:00Z">
              <w:rPr>
                <w:rFonts w:ascii="Times New Roman" w:hAnsi="Times New Roman" w:cs="Times New Roman"/>
                <w:sz w:val="24"/>
                <w:szCs w:val="24"/>
                <w:lang w:val="en-US"/>
              </w:rPr>
            </w:rPrChange>
          </w:rPr>
          <w:delText>a</w:delText>
        </w:r>
      </w:del>
      <w:r w:rsidRPr="00BA7495">
        <w:rPr>
          <w:rFonts w:ascii="Times New Roman" w:hAnsi="Times New Roman" w:cs="Times New Roman"/>
          <w:sz w:val="24"/>
          <w:szCs w:val="24"/>
          <w:highlight w:val="yellow"/>
          <w:lang w:val="en-US"/>
          <w:rPrChange w:id="495" w:author="Signy Sheldon" w:date="2017-10-05T11:57:00Z">
            <w:rPr>
              <w:rFonts w:ascii="Times New Roman" w:hAnsi="Times New Roman" w:cs="Times New Roman"/>
              <w:sz w:val="24"/>
              <w:szCs w:val="24"/>
              <w:lang w:val="en-US"/>
            </w:rPr>
          </w:rPrChange>
        </w:rPr>
        <w:t xml:space="preserve"> </w:t>
      </w:r>
      <w:ins w:id="496" w:author="Signy Sheldon" w:date="2017-10-05T11:55:00Z">
        <w:r w:rsidR="00BA7495" w:rsidRPr="00BA7495">
          <w:rPr>
            <w:rFonts w:ascii="Times New Roman" w:hAnsi="Times New Roman" w:cs="Times New Roman"/>
            <w:sz w:val="24"/>
            <w:szCs w:val="24"/>
            <w:highlight w:val="yellow"/>
            <w:lang w:val="en-US"/>
            <w:rPrChange w:id="497" w:author="Signy Sheldon" w:date="2017-10-05T11:57:00Z">
              <w:rPr>
                <w:rFonts w:ascii="Times New Roman" w:hAnsi="Times New Roman" w:cs="Times New Roman"/>
                <w:sz w:val="24"/>
                <w:szCs w:val="24"/>
                <w:lang w:val="en-US"/>
              </w:rPr>
            </w:rPrChange>
          </w:rPr>
          <w:t xml:space="preserve">gain-version of the </w:t>
        </w:r>
      </w:ins>
      <w:r w:rsidRPr="00BA7495">
        <w:rPr>
          <w:rFonts w:ascii="Times New Roman" w:hAnsi="Times New Roman" w:cs="Times New Roman"/>
          <w:sz w:val="24"/>
          <w:szCs w:val="24"/>
          <w:highlight w:val="yellow"/>
          <w:lang w:val="en-US"/>
          <w:rPrChange w:id="498" w:author="Signy Sheldon" w:date="2017-10-05T11:57:00Z">
            <w:rPr>
              <w:rFonts w:ascii="Times New Roman" w:hAnsi="Times New Roman" w:cs="Times New Roman"/>
              <w:sz w:val="24"/>
              <w:szCs w:val="24"/>
              <w:lang w:val="en-US"/>
            </w:rPr>
          </w:rPrChange>
        </w:rPr>
        <w:t>gambling task</w:t>
      </w:r>
      <w:r>
        <w:rPr>
          <w:rFonts w:ascii="Times New Roman" w:hAnsi="Times New Roman" w:cs="Times New Roman"/>
          <w:sz w:val="24"/>
          <w:szCs w:val="24"/>
          <w:lang w:val="en-US"/>
        </w:rPr>
        <w:t xml:space="preserve"> </w:t>
      </w:r>
      <w:del w:id="499" w:author="Signy Sheldon" w:date="2017-10-05T11:55:00Z">
        <w:r w:rsidDel="00BA7495">
          <w:rPr>
            <w:rFonts w:ascii="Times New Roman" w:hAnsi="Times New Roman" w:cs="Times New Roman"/>
            <w:sz w:val="24"/>
            <w:szCs w:val="24"/>
            <w:lang w:val="en-US"/>
          </w:rPr>
          <w:delText>based upon the gains task of</w:delText>
        </w:r>
      </w:del>
      <w:ins w:id="500" w:author="Signy Sheldon" w:date="2017-10-05T11:55:00Z">
        <w:r w:rsidR="00BA7495">
          <w:rPr>
            <w:rFonts w:ascii="Times New Roman" w:hAnsi="Times New Roman" w:cs="Times New Roman"/>
            <w:sz w:val="24"/>
            <w:szCs w:val="24"/>
            <w:lang w:val="en-US"/>
          </w:rPr>
          <w:t>used by</w:t>
        </w:r>
      </w:ins>
      <w:r>
        <w:rPr>
          <w:rFonts w:ascii="Times New Roman" w:hAnsi="Times New Roman" w:cs="Times New Roman"/>
          <w:sz w:val="24"/>
          <w:szCs w:val="24"/>
          <w:lang w:val="en-US"/>
        </w:rPr>
        <w:t xml:space="preserve"> Madan et al. (2014)</w:t>
      </w:r>
      <w:ins w:id="501" w:author="Anthony Ross Otto, Dr" w:date="2017-10-03T10:10:00Z">
        <w:r w:rsidR="00527049">
          <w:rPr>
            <w:rFonts w:ascii="Times New Roman" w:hAnsi="Times New Roman" w:cs="Times New Roman"/>
            <w:sz w:val="24"/>
            <w:szCs w:val="24"/>
            <w:lang w:val="en-US"/>
          </w:rPr>
          <w:t xml:space="preserve">. </w:t>
        </w:r>
      </w:ins>
      <w:ins w:id="502" w:author="Signy Sheldon" w:date="2017-10-05T12:02:00Z">
        <w:r w:rsidR="00BA7495">
          <w:rPr>
            <w:rFonts w:ascii="Times New Roman" w:hAnsi="Times New Roman" w:cs="Times New Roman"/>
            <w:sz w:val="24"/>
            <w:szCs w:val="24"/>
            <w:lang w:val="en-US"/>
          </w:rPr>
          <w:t xml:space="preserve">In general, </w:t>
        </w:r>
      </w:ins>
      <w:del w:id="503" w:author="Anthony Ross Otto, Dr" w:date="2017-10-03T10:10:00Z">
        <w:r w:rsidDel="00527049">
          <w:rPr>
            <w:rFonts w:ascii="Times New Roman" w:hAnsi="Times New Roman" w:cs="Times New Roman"/>
            <w:sz w:val="24"/>
            <w:szCs w:val="24"/>
            <w:lang w:val="en-US"/>
          </w:rPr>
          <w:delText xml:space="preserve"> and Ludvig et al. (2015). </w:delText>
        </w:r>
      </w:del>
      <w:del w:id="504" w:author="Signy Sheldon" w:date="2017-10-05T11:57:00Z">
        <w:r w:rsidDel="00BA7495">
          <w:rPr>
            <w:rFonts w:ascii="Times New Roman" w:hAnsi="Times New Roman" w:cs="Times New Roman"/>
            <w:sz w:val="24"/>
            <w:szCs w:val="24"/>
            <w:lang w:val="en-US"/>
          </w:rPr>
          <w:delText xml:space="preserve">On each of </w:delText>
        </w:r>
      </w:del>
      <w:ins w:id="505" w:author="Anthony Ross Otto, Dr" w:date="2017-10-03T10:10:00Z">
        <w:del w:id="506" w:author="Signy Sheldon" w:date="2017-10-05T11:57:00Z">
          <w:r w:rsidR="00527049" w:rsidDel="00BA7495">
            <w:rPr>
              <w:rFonts w:ascii="Times New Roman" w:hAnsi="Times New Roman" w:cs="Times New Roman"/>
              <w:sz w:val="24"/>
              <w:szCs w:val="24"/>
              <w:lang w:val="en-US"/>
            </w:rPr>
            <w:delText>the</w:delText>
          </w:r>
        </w:del>
      </w:ins>
      <w:ins w:id="507" w:author="Signy Sheldon" w:date="2017-10-05T11:57:00Z">
        <w:r w:rsidR="00BA7495">
          <w:rPr>
            <w:rFonts w:ascii="Times New Roman" w:hAnsi="Times New Roman" w:cs="Times New Roman"/>
            <w:sz w:val="24"/>
            <w:szCs w:val="24"/>
            <w:lang w:val="en-US"/>
          </w:rPr>
          <w:t xml:space="preserve">over </w:t>
        </w:r>
        <w:del w:id="508" w:author="David St-Amand" w:date="2017-10-10T00:55:00Z">
          <w:r w:rsidR="00BA7495" w:rsidDel="00335F65">
            <w:rPr>
              <w:rFonts w:ascii="Times New Roman" w:hAnsi="Times New Roman" w:cs="Times New Roman"/>
              <w:sz w:val="24"/>
              <w:szCs w:val="24"/>
              <w:lang w:val="en-US"/>
            </w:rPr>
            <w:delText>a</w:delText>
          </w:r>
        </w:del>
      </w:ins>
      <w:ins w:id="509" w:author="Anthony Ross Otto, Dr" w:date="2017-10-03T10:10:00Z">
        <w:del w:id="510" w:author="David St-Amand" w:date="2017-10-10T00:55:00Z">
          <w:r w:rsidR="00527049" w:rsidDel="00335F65">
            <w:rPr>
              <w:rFonts w:ascii="Times New Roman" w:hAnsi="Times New Roman" w:cs="Times New Roman"/>
              <w:sz w:val="24"/>
              <w:szCs w:val="24"/>
              <w:lang w:val="en-US"/>
            </w:rPr>
            <w:delText xml:space="preserve"> </w:delText>
          </w:r>
        </w:del>
      </w:ins>
      <w:del w:id="511" w:author="David St-Amand" w:date="2017-10-10T00:55:00Z">
        <w:r w:rsidDel="00335F65">
          <w:rPr>
            <w:rFonts w:ascii="Times New Roman" w:hAnsi="Times New Roman" w:cs="Times New Roman"/>
            <w:sz w:val="24"/>
            <w:szCs w:val="24"/>
            <w:lang w:val="en-US"/>
          </w:rPr>
          <w:delText>100 trials</w:delText>
        </w:r>
      </w:del>
      <w:ins w:id="512" w:author="David St-Amand" w:date="2017-10-10T00:55:00Z">
        <w:r w:rsidR="00335F65">
          <w:rPr>
            <w:rFonts w:ascii="Times New Roman" w:hAnsi="Times New Roman" w:cs="Times New Roman"/>
            <w:sz w:val="24"/>
            <w:szCs w:val="24"/>
            <w:lang w:val="en-US"/>
          </w:rPr>
          <w:t>100 trials</w:t>
        </w:r>
      </w:ins>
      <w:r>
        <w:rPr>
          <w:rFonts w:ascii="Times New Roman" w:hAnsi="Times New Roman" w:cs="Times New Roman"/>
          <w:sz w:val="24"/>
          <w:szCs w:val="24"/>
          <w:lang w:val="en-US"/>
        </w:rPr>
        <w:t>, participants</w:t>
      </w:r>
      <w:ins w:id="513" w:author="Signy Sheldon" w:date="2017-10-05T11:57:00Z">
        <w:r w:rsidR="00BA7495">
          <w:rPr>
            <w:rFonts w:ascii="Times New Roman" w:hAnsi="Times New Roman" w:cs="Times New Roman"/>
            <w:sz w:val="24"/>
            <w:szCs w:val="24"/>
            <w:lang w:val="en-US"/>
          </w:rPr>
          <w:t xml:space="preserve"> were presented with two doors</w:t>
        </w:r>
      </w:ins>
      <w:r>
        <w:rPr>
          <w:rFonts w:ascii="Times New Roman" w:hAnsi="Times New Roman" w:cs="Times New Roman"/>
          <w:sz w:val="24"/>
          <w:szCs w:val="24"/>
          <w:lang w:val="en-US"/>
        </w:rPr>
        <w:t xml:space="preserve"> </w:t>
      </w:r>
      <w:del w:id="514" w:author="Signy Sheldon" w:date="2017-10-05T11:57:00Z">
        <w:r w:rsidDel="00BA7495">
          <w:rPr>
            <w:rFonts w:ascii="Times New Roman" w:hAnsi="Times New Roman" w:cs="Times New Roman"/>
            <w:sz w:val="24"/>
            <w:szCs w:val="24"/>
            <w:lang w:val="en-US"/>
          </w:rPr>
          <w:delText>chose between two doors which</w:delText>
        </w:r>
      </w:del>
      <w:ins w:id="515" w:author="Signy Sheldon" w:date="2017-10-05T11:57:00Z">
        <w:r w:rsidR="00BA7495">
          <w:rPr>
            <w:rFonts w:ascii="Times New Roman" w:hAnsi="Times New Roman" w:cs="Times New Roman"/>
            <w:sz w:val="24"/>
            <w:szCs w:val="24"/>
            <w:lang w:val="en-US"/>
          </w:rPr>
          <w:t>that</w:t>
        </w:r>
      </w:ins>
      <w:r>
        <w:rPr>
          <w:rFonts w:ascii="Times New Roman" w:hAnsi="Times New Roman" w:cs="Times New Roman"/>
          <w:sz w:val="24"/>
          <w:szCs w:val="24"/>
          <w:lang w:val="en-US"/>
        </w:rPr>
        <w:t xml:space="preserve"> both yielded real-monetary rewards. </w:t>
      </w:r>
      <w:ins w:id="516" w:author="Signy Sheldon" w:date="2017-10-05T11:58:00Z">
        <w:r w:rsidR="00BA7495">
          <w:rPr>
            <w:rFonts w:ascii="Times New Roman" w:hAnsi="Times New Roman" w:cs="Times New Roman"/>
            <w:sz w:val="24"/>
            <w:szCs w:val="24"/>
            <w:lang w:val="en-US"/>
          </w:rPr>
          <w:t>O</w:t>
        </w:r>
      </w:ins>
      <w:del w:id="517" w:author="Signy Sheldon" w:date="2017-10-05T11:58:00Z">
        <w:r w:rsidDel="00BA7495">
          <w:rPr>
            <w:rFonts w:ascii="Times New Roman" w:hAnsi="Times New Roman" w:cs="Times New Roman"/>
            <w:sz w:val="24"/>
            <w:szCs w:val="24"/>
            <w:lang w:val="en-US"/>
          </w:rPr>
          <w:delText>O</w:delText>
        </w:r>
      </w:del>
      <w:r>
        <w:rPr>
          <w:rFonts w:ascii="Times New Roman" w:hAnsi="Times New Roman" w:cs="Times New Roman"/>
          <w:sz w:val="24"/>
          <w:szCs w:val="24"/>
          <w:lang w:val="en-US"/>
        </w:rPr>
        <w:t>ne of the doors was</w:t>
      </w:r>
      <w:ins w:id="518" w:author="Signy Sheldon" w:date="2017-10-05T11:57:00Z">
        <w:r w:rsidR="00BA7495">
          <w:rPr>
            <w:rFonts w:ascii="Times New Roman" w:hAnsi="Times New Roman" w:cs="Times New Roman"/>
            <w:sz w:val="24"/>
            <w:szCs w:val="24"/>
            <w:lang w:val="en-US"/>
          </w:rPr>
          <w:t xml:space="preserve"> considered</w:t>
        </w:r>
      </w:ins>
      <w:r>
        <w:rPr>
          <w:rFonts w:ascii="Times New Roman" w:hAnsi="Times New Roman" w:cs="Times New Roman"/>
          <w:sz w:val="24"/>
          <w:szCs w:val="24"/>
          <w:lang w:val="en-US"/>
        </w:rPr>
        <w:t xml:space="preserve"> </w:t>
      </w:r>
      <w:ins w:id="519"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safe</w:t>
      </w:r>
      <w:ins w:id="520"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w:t>
      </w:r>
      <w:ins w:id="521" w:author="Signy Sheldon" w:date="2017-10-05T11:58:00Z">
        <w:r w:rsidR="00BA7495">
          <w:rPr>
            <w:rFonts w:ascii="Times New Roman" w:hAnsi="Times New Roman" w:cs="Times New Roman"/>
            <w:sz w:val="24"/>
            <w:szCs w:val="24"/>
            <w:lang w:val="en-US"/>
          </w:rPr>
          <w:t>nd</w:t>
        </w:r>
      </w:ins>
      <w:del w:id="522" w:author="Signy Sheldon" w:date="2017-10-05T11:58:00Z">
        <w:r w:rsidDel="00BA7495">
          <w:rPr>
            <w:rFonts w:ascii="Times New Roman" w:hAnsi="Times New Roman" w:cs="Times New Roman"/>
            <w:sz w:val="24"/>
            <w:szCs w:val="24"/>
            <w:lang w:val="en-US"/>
          </w:rPr>
          <w:delText>nd</w:delText>
        </w:r>
      </w:del>
      <w:r>
        <w:rPr>
          <w:rFonts w:ascii="Times New Roman" w:hAnsi="Times New Roman" w:cs="Times New Roman"/>
          <w:sz w:val="24"/>
          <w:szCs w:val="24"/>
          <w:lang w:val="en-US"/>
        </w:rPr>
        <w:t xml:space="preserve"> always yielded a reward of 1.25 cents, while the other door was designated as the “risky” door and had a 50% chance to give </w:t>
      </w:r>
      <w:ins w:id="523" w:author="Signy Sheldon" w:date="2017-10-05T11:58:00Z">
        <w:r w:rsidR="00BA7495">
          <w:rPr>
            <w:rFonts w:ascii="Times New Roman" w:hAnsi="Times New Roman" w:cs="Times New Roman"/>
            <w:sz w:val="24"/>
            <w:szCs w:val="24"/>
            <w:lang w:val="en-US"/>
          </w:rPr>
          <w:t>a higher reward in the context of the experiment (</w:t>
        </w:r>
      </w:ins>
      <w:r>
        <w:rPr>
          <w:rFonts w:ascii="Times New Roman" w:hAnsi="Times New Roman" w:cs="Times New Roman"/>
          <w:sz w:val="24"/>
          <w:szCs w:val="24"/>
          <w:lang w:val="en-US"/>
        </w:rPr>
        <w:t>2.5 cents</w:t>
      </w:r>
      <w:ins w:id="524" w:author="Signy Sheldon" w:date="2017-10-05T11:58:00Z">
        <w:r w:rsidR="00BA7495">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a 50% chance to yield no</w:t>
      </w:r>
      <w:ins w:id="525" w:author="Signy Sheldon" w:date="2017-10-05T11:59:00Z">
        <w:r w:rsidR="00BA7495">
          <w:rPr>
            <w:rFonts w:ascii="Times New Roman" w:hAnsi="Times New Roman" w:cs="Times New Roman"/>
            <w:sz w:val="24"/>
            <w:szCs w:val="24"/>
            <w:lang w:val="en-US"/>
          </w:rPr>
          <w:t xml:space="preserve"> reward</w:t>
        </w:r>
      </w:ins>
      <w:del w:id="526" w:author="Signy Sheldon" w:date="2017-10-05T11:58:00Z">
        <w:r w:rsidDel="00BA7495">
          <w:rPr>
            <w:rFonts w:ascii="Times New Roman" w:hAnsi="Times New Roman" w:cs="Times New Roman"/>
            <w:sz w:val="24"/>
            <w:szCs w:val="24"/>
            <w:lang w:val="en-US"/>
          </w:rPr>
          <w:delText>thing</w:delText>
        </w:r>
      </w:del>
      <w:ins w:id="527" w:author="David St-Amand" w:date="2017-10-04T21:29:00Z">
        <w:r w:rsidR="004D08E6">
          <w:rPr>
            <w:rFonts w:ascii="Times New Roman" w:hAnsi="Times New Roman" w:cs="Times New Roman"/>
            <w:sz w:val="24"/>
            <w:szCs w:val="24"/>
            <w:lang w:val="en-US"/>
          </w:rPr>
          <w:t xml:space="preserve"> (see figure 1B)</w:t>
        </w:r>
      </w:ins>
      <w:r>
        <w:rPr>
          <w:rFonts w:ascii="Times New Roman" w:hAnsi="Times New Roman" w:cs="Times New Roman"/>
          <w:sz w:val="24"/>
          <w:szCs w:val="24"/>
          <w:lang w:val="en-US"/>
        </w:rPr>
        <w:t>. After choosing a door, participants were shown the reward they received from that door</w:t>
      </w:r>
      <w:ins w:id="528" w:author="Signy Sheldon" w:date="2017-10-05T11:59:00Z">
        <w:r w:rsidR="00BA7495">
          <w:rPr>
            <w:rFonts w:ascii="Times New Roman" w:hAnsi="Times New Roman" w:cs="Times New Roman"/>
            <w:sz w:val="24"/>
            <w:szCs w:val="24"/>
            <w:lang w:val="en-US"/>
          </w:rPr>
          <w:t xml:space="preserve"> on that </w:t>
        </w:r>
        <w:proofErr w:type="gramStart"/>
        <w:r w:rsidR="00BA7495">
          <w:rPr>
            <w:rFonts w:ascii="Times New Roman" w:hAnsi="Times New Roman" w:cs="Times New Roman"/>
            <w:sz w:val="24"/>
            <w:szCs w:val="24"/>
            <w:lang w:val="en-US"/>
          </w:rPr>
          <w:t>particular trial</w:t>
        </w:r>
      </w:ins>
      <w:proofErr w:type="gramEnd"/>
      <w:r>
        <w:rPr>
          <w:rFonts w:ascii="Times New Roman" w:hAnsi="Times New Roman" w:cs="Times New Roman"/>
          <w:sz w:val="24"/>
          <w:szCs w:val="24"/>
          <w:lang w:val="en-US"/>
        </w:rPr>
        <w:t>. Participants were not told beforehand the possible outcomes associated with each door</w:t>
      </w:r>
      <w:ins w:id="529" w:author="Signy Sheldon" w:date="2017-10-05T12:00:00Z">
        <w:r w:rsidR="00BA7495">
          <w:rPr>
            <w:rFonts w:ascii="Times New Roman" w:hAnsi="Times New Roman" w:cs="Times New Roman"/>
            <w:sz w:val="24"/>
            <w:szCs w:val="24"/>
            <w:lang w:val="en-US"/>
          </w:rPr>
          <w:t xml:space="preserve">. Put another way, the participants </w:t>
        </w:r>
      </w:ins>
      <w:del w:id="530" w:author="Signy Sheldon" w:date="2017-10-05T12:00:00Z">
        <w:r w:rsidDel="00BA7495">
          <w:rPr>
            <w:rFonts w:ascii="Times New Roman" w:hAnsi="Times New Roman" w:cs="Times New Roman"/>
            <w:sz w:val="24"/>
            <w:szCs w:val="24"/>
            <w:lang w:val="en-US"/>
          </w:rPr>
          <w:delText>; they</w:delText>
        </w:r>
      </w:del>
      <w:r>
        <w:rPr>
          <w:rFonts w:ascii="Times New Roman" w:hAnsi="Times New Roman" w:cs="Times New Roman"/>
          <w:sz w:val="24"/>
          <w:szCs w:val="24"/>
          <w:lang w:val="en-US"/>
        </w:rPr>
        <w:t xml:space="preserve"> had to learn the </w:t>
      </w:r>
      <w:del w:id="531" w:author="Signy Sheldon" w:date="2017-10-05T12:00:00Z">
        <w:r w:rsidDel="00BA7495">
          <w:rPr>
            <w:rFonts w:ascii="Times New Roman" w:hAnsi="Times New Roman" w:cs="Times New Roman"/>
            <w:sz w:val="24"/>
            <w:szCs w:val="24"/>
            <w:lang w:val="en-US"/>
          </w:rPr>
          <w:delText xml:space="preserve">task </w:delText>
        </w:r>
      </w:del>
      <w:ins w:id="532" w:author="Signy Sheldon" w:date="2017-10-05T12:00:00Z">
        <w:r w:rsidR="00BA7495">
          <w:rPr>
            <w:rFonts w:ascii="Times New Roman" w:hAnsi="Times New Roman" w:cs="Times New Roman"/>
            <w:sz w:val="24"/>
            <w:szCs w:val="24"/>
            <w:lang w:val="en-US"/>
          </w:rPr>
          <w:t xml:space="preserve">outcomes associated with each door as they made decisions during the task. </w:t>
        </w:r>
      </w:ins>
    </w:p>
    <w:p w14:paraId="1E7FC624" w14:textId="0415A13B" w:rsidR="00BA7495" w:rsidDel="002C0A8D" w:rsidRDefault="00BA7495" w:rsidP="00044531">
      <w:pPr>
        <w:spacing w:line="480" w:lineRule="auto"/>
        <w:rPr>
          <w:del w:id="533" w:author="David St-Amand" w:date="2017-10-13T01:08:00Z"/>
          <w:rFonts w:ascii="Times New Roman" w:hAnsi="Times New Roman" w:cs="Times New Roman"/>
          <w:sz w:val="24"/>
          <w:szCs w:val="24"/>
          <w:lang w:val="en-US"/>
        </w:rPr>
        <w:pPrChange w:id="534" w:author="David St-Amand" w:date="2017-10-13T01:16:00Z">
          <w:pPr>
            <w:spacing w:line="480" w:lineRule="auto"/>
            <w:ind w:firstLine="720"/>
          </w:pPr>
        </w:pPrChange>
      </w:pPr>
      <w:ins w:id="535" w:author="Signy Sheldon" w:date="2017-10-05T12:02:00Z">
        <w:del w:id="536" w:author="David St-Amand" w:date="2017-10-13T01:08:00Z">
          <w:r w:rsidDel="002C0A8D">
            <w:rPr>
              <w:rFonts w:ascii="Times New Roman" w:hAnsi="Times New Roman" w:cs="Times New Roman"/>
              <w:sz w:val="24"/>
              <w:szCs w:val="24"/>
              <w:lang w:val="en-US"/>
            </w:rPr>
            <w:delText xml:space="preserve">Across participants we manipulated </w:delText>
          </w:r>
        </w:del>
      </w:ins>
      <w:ins w:id="537" w:author="Signy Sheldon" w:date="2017-10-05T12:03:00Z">
        <w:del w:id="538" w:author="David St-Amand" w:date="2017-10-13T01:08:00Z">
          <w:r w:rsidDel="002C0A8D">
            <w:rPr>
              <w:rFonts w:ascii="Times New Roman" w:hAnsi="Times New Roman" w:cs="Times New Roman"/>
              <w:sz w:val="24"/>
              <w:szCs w:val="24"/>
              <w:lang w:val="en-US"/>
            </w:rPr>
            <w:delText>the outcome information learned from</w:delText>
          </w:r>
        </w:del>
      </w:ins>
      <w:ins w:id="539" w:author="Signy Sheldon" w:date="2017-10-05T12:02:00Z">
        <w:del w:id="540" w:author="David St-Amand" w:date="2017-10-13T01:08:00Z">
          <w:r w:rsidDel="002C0A8D">
            <w:rPr>
              <w:rFonts w:ascii="Times New Roman" w:hAnsi="Times New Roman" w:cs="Times New Roman"/>
              <w:sz w:val="24"/>
              <w:szCs w:val="24"/>
              <w:lang w:val="en-US"/>
            </w:rPr>
            <w:delText xml:space="preserve"> first four trials of the experiment were good or bad outcomes, such that </w:delText>
          </w:r>
        </w:del>
      </w:ins>
      <w:ins w:id="541" w:author="Signy Sheldon" w:date="2017-10-05T12:03:00Z">
        <w:del w:id="542" w:author="David St-Amand" w:date="2017-10-13T01:08:00Z">
          <w:r w:rsidDel="002C0A8D">
            <w:rPr>
              <w:rFonts w:ascii="Times New Roman" w:hAnsi="Times New Roman" w:cs="Times New Roman"/>
              <w:sz w:val="24"/>
              <w:szCs w:val="24"/>
              <w:lang w:val="en-US"/>
            </w:rPr>
            <w:delText xml:space="preserve">half of the participants </w:delText>
          </w:r>
        </w:del>
        <w:del w:id="543" w:author="David St-Amand" w:date="2017-10-13T01:07:00Z">
          <w:r w:rsidDel="002C0A8D">
            <w:rPr>
              <w:rFonts w:ascii="Times New Roman" w:hAnsi="Times New Roman" w:cs="Times New Roman"/>
              <w:sz w:val="24"/>
              <w:szCs w:val="24"/>
              <w:lang w:val="en-US"/>
            </w:rPr>
            <w:delText>where</w:delText>
          </w:r>
        </w:del>
        <w:del w:id="544" w:author="David St-Amand" w:date="2017-10-13T01:08:00Z">
          <w:r w:rsidDel="002C0A8D">
            <w:rPr>
              <w:rFonts w:ascii="Times New Roman" w:hAnsi="Times New Roman" w:cs="Times New Roman"/>
              <w:sz w:val="24"/>
              <w:szCs w:val="24"/>
              <w:lang w:val="en-US"/>
            </w:rPr>
            <w:delText xml:space="preserve"> </w:delText>
          </w:r>
        </w:del>
      </w:ins>
      <w:ins w:id="545" w:author="Signy Sheldon" w:date="2017-10-05T12:04:00Z">
        <w:del w:id="546" w:author="David St-Amand" w:date="2017-10-13T01:08:00Z">
          <w:r w:rsidDel="002C0A8D">
            <w:rPr>
              <w:rFonts w:ascii="Times New Roman" w:hAnsi="Times New Roman" w:cs="Times New Roman"/>
              <w:sz w:val="24"/>
              <w:szCs w:val="24"/>
              <w:lang w:val="en-US"/>
            </w:rPr>
            <w:delText>given a “first win” trial order</w:delText>
          </w:r>
        </w:del>
      </w:ins>
      <w:ins w:id="547" w:author="Signy Sheldon" w:date="2017-10-05T12:03:00Z">
        <w:del w:id="548" w:author="David St-Amand" w:date="2017-10-13T01:08:00Z">
          <w:r w:rsidDel="002C0A8D">
            <w:rPr>
              <w:rFonts w:ascii="Times New Roman" w:hAnsi="Times New Roman" w:cs="Times New Roman"/>
              <w:sz w:val="24"/>
              <w:szCs w:val="24"/>
              <w:lang w:val="en-US"/>
            </w:rPr>
            <w:delText xml:space="preserve"> </w:delText>
          </w:r>
        </w:del>
      </w:ins>
      <w:ins w:id="549" w:author="Signy Sheldon" w:date="2017-10-05T12:04:00Z">
        <w:del w:id="550" w:author="David St-Amand" w:date="2017-10-13T01:08:00Z">
          <w:r w:rsidDel="002C0A8D">
            <w:rPr>
              <w:rFonts w:ascii="Times New Roman" w:hAnsi="Times New Roman" w:cs="Times New Roman"/>
              <w:sz w:val="24"/>
              <w:szCs w:val="24"/>
              <w:lang w:val="en-US"/>
            </w:rPr>
            <w:delText xml:space="preserve"> (</w:delText>
          </w:r>
        </w:del>
      </w:ins>
      <w:moveToRangeStart w:id="551" w:author="Signy Sheldon" w:date="2017-10-05T12:03:00Z" w:name="move368824335"/>
      <w:moveTo w:id="552" w:author="Signy Sheldon" w:date="2017-10-05T12:03:00Z">
        <w:del w:id="553" w:author="David St-Amand" w:date="2017-10-13T01:08:00Z">
          <w:r w:rsidDel="002C0A8D">
            <w:rPr>
              <w:rFonts w:ascii="Times New Roman" w:hAnsi="Times New Roman" w:cs="Times New Roman"/>
              <w:sz w:val="24"/>
              <w:szCs w:val="24"/>
              <w:lang w:val="en-US"/>
            </w:rPr>
            <w:delText>win-loss-win-</w:delText>
          </w:r>
        </w:del>
      </w:moveTo>
      <w:ins w:id="554" w:author="Signy Sheldon" w:date="2017-10-05T12:04:00Z">
        <w:del w:id="555" w:author="David St-Amand" w:date="2017-10-13T01:08:00Z">
          <w:r w:rsidDel="002C0A8D">
            <w:rPr>
              <w:rFonts w:ascii="Times New Roman" w:hAnsi="Times New Roman" w:cs="Times New Roman"/>
              <w:sz w:val="24"/>
              <w:szCs w:val="24"/>
              <w:lang w:val="en-US"/>
            </w:rPr>
            <w:delText>loss</w:delText>
          </w:r>
        </w:del>
      </w:ins>
      <w:moveTo w:id="556" w:author="Signy Sheldon" w:date="2017-10-05T12:03:00Z">
        <w:del w:id="557" w:author="David St-Amand" w:date="2017-10-13T01:08:00Z">
          <w:r w:rsidDel="002C0A8D">
            <w:rPr>
              <w:rFonts w:ascii="Times New Roman" w:hAnsi="Times New Roman" w:cs="Times New Roman"/>
              <w:sz w:val="24"/>
              <w:szCs w:val="24"/>
              <w:lang w:val="en-US"/>
            </w:rPr>
            <w:delText xml:space="preserve">loss (the “first-win” condition) </w:delText>
          </w:r>
        </w:del>
      </w:moveTo>
      <w:ins w:id="558" w:author="Signy Sheldon" w:date="2017-10-05T12:04:00Z">
        <w:del w:id="559" w:author="David St-Amand" w:date="2017-10-13T01:08:00Z">
          <w:r w:rsidDel="002C0A8D">
            <w:rPr>
              <w:rFonts w:ascii="Times New Roman" w:hAnsi="Times New Roman" w:cs="Times New Roman"/>
              <w:sz w:val="24"/>
              <w:szCs w:val="24"/>
              <w:lang w:val="en-US"/>
            </w:rPr>
            <w:delText xml:space="preserve">and the other half were given a first-loss trial order </w:delText>
          </w:r>
        </w:del>
      </w:ins>
      <w:moveTo w:id="560" w:author="Signy Sheldon" w:date="2017-10-05T12:03:00Z">
        <w:del w:id="561" w:author="David St-Amand" w:date="2017-10-13T01:08:00Z">
          <w:r w:rsidDel="002C0A8D">
            <w:rPr>
              <w:rFonts w:ascii="Times New Roman" w:hAnsi="Times New Roman" w:cs="Times New Roman"/>
              <w:sz w:val="24"/>
              <w:szCs w:val="24"/>
              <w:lang w:val="en-US"/>
            </w:rPr>
            <w:delText>o</w:delText>
          </w:r>
        </w:del>
      </w:moveTo>
      <w:ins w:id="562" w:author="Signy Sheldon" w:date="2017-10-05T12:04:00Z">
        <w:del w:id="563" w:author="David St-Amand" w:date="2017-10-13T01:08:00Z">
          <w:r w:rsidDel="002C0A8D">
            <w:rPr>
              <w:rFonts w:ascii="Times New Roman" w:hAnsi="Times New Roman" w:cs="Times New Roman"/>
              <w:sz w:val="24"/>
              <w:szCs w:val="24"/>
              <w:lang w:val="en-US"/>
            </w:rPr>
            <w:delText>(</w:delText>
          </w:r>
        </w:del>
      </w:ins>
      <w:moveTo w:id="564" w:author="Signy Sheldon" w:date="2017-10-05T12:03:00Z">
        <w:del w:id="565" w:author="David St-Amand" w:date="2017-10-13T01:08:00Z">
          <w:r w:rsidDel="002C0A8D">
            <w:rPr>
              <w:rFonts w:ascii="Times New Roman" w:hAnsi="Times New Roman" w:cs="Times New Roman"/>
              <w:sz w:val="24"/>
              <w:szCs w:val="24"/>
              <w:lang w:val="en-US"/>
            </w:rPr>
            <w:delText>r loss-win-loss-win (the “first-loss” condition). Th</w:delText>
          </w:r>
        </w:del>
      </w:moveTo>
      <w:ins w:id="566" w:author="Signy Sheldon" w:date="2017-10-05T12:04:00Z">
        <w:del w:id="567" w:author="David St-Amand" w:date="2017-10-13T01:08:00Z">
          <w:r w:rsidDel="002C0A8D">
            <w:rPr>
              <w:rFonts w:ascii="Times New Roman" w:hAnsi="Times New Roman" w:cs="Times New Roman"/>
              <w:sz w:val="24"/>
              <w:szCs w:val="24"/>
              <w:lang w:val="en-US"/>
            </w:rPr>
            <w:delText>is</w:delText>
          </w:r>
        </w:del>
      </w:ins>
      <w:moveTo w:id="568" w:author="Signy Sheldon" w:date="2017-10-05T12:03:00Z">
        <w:del w:id="569" w:author="David St-Amand" w:date="2017-10-13T01:08:00Z">
          <w:r w:rsidDel="002C0A8D">
            <w:rPr>
              <w:rFonts w:ascii="Times New Roman" w:hAnsi="Times New Roman" w:cs="Times New Roman"/>
              <w:sz w:val="24"/>
              <w:szCs w:val="24"/>
              <w:lang w:val="en-US"/>
            </w:rPr>
            <w:delText>e first outcom</w:delText>
          </w:r>
        </w:del>
      </w:moveTo>
      <w:ins w:id="570" w:author="Signy Sheldon" w:date="2017-10-05T12:04:00Z">
        <w:del w:id="571" w:author="David St-Amand" w:date="2017-10-13T01:08:00Z">
          <w:r w:rsidDel="002C0A8D">
            <w:rPr>
              <w:rFonts w:ascii="Times New Roman" w:hAnsi="Times New Roman" w:cs="Times New Roman"/>
              <w:sz w:val="24"/>
              <w:szCs w:val="24"/>
              <w:lang w:val="en-US"/>
            </w:rPr>
            <w:delText xml:space="preserve"> “first outcome</w:delText>
          </w:r>
        </w:del>
      </w:ins>
      <w:ins w:id="572" w:author="Signy Sheldon" w:date="2017-10-05T12:05:00Z">
        <w:del w:id="573" w:author="David St-Amand" w:date="2017-10-13T01:08:00Z">
          <w:r w:rsidDel="002C0A8D">
            <w:rPr>
              <w:rFonts w:ascii="Times New Roman" w:hAnsi="Times New Roman" w:cs="Times New Roman"/>
              <w:sz w:val="24"/>
              <w:szCs w:val="24"/>
              <w:lang w:val="en-US"/>
            </w:rPr>
            <w:delText>”</w:delText>
          </w:r>
        </w:del>
      </w:ins>
      <w:moveTo w:id="574" w:author="Signy Sheldon" w:date="2017-10-05T12:03:00Z">
        <w:del w:id="575" w:author="David St-Amand" w:date="2017-10-13T01:08:00Z">
          <w:r w:rsidDel="002C0A8D">
            <w:rPr>
              <w:rFonts w:ascii="Times New Roman" w:hAnsi="Times New Roman" w:cs="Times New Roman"/>
              <w:sz w:val="24"/>
              <w:szCs w:val="24"/>
              <w:lang w:val="en-US"/>
            </w:rPr>
            <w:delText>e manipulation allowed us to systematically evaluate the impact of the very first outcome on risk preferences while controlling for the overall probability of wins and losses in the first four trials.</w:delText>
          </w:r>
        </w:del>
      </w:moveTo>
    </w:p>
    <w:moveToRangeEnd w:id="551"/>
    <w:p w14:paraId="3BEDBD71" w14:textId="640E095C" w:rsidR="0091463D" w:rsidDel="00BA7495" w:rsidRDefault="0091463D" w:rsidP="00044531">
      <w:pPr>
        <w:spacing w:line="480" w:lineRule="auto"/>
        <w:rPr>
          <w:del w:id="576" w:author="Signy Sheldon" w:date="2017-10-05T12:05:00Z"/>
          <w:rFonts w:ascii="Times New Roman" w:hAnsi="Times New Roman" w:cs="Times New Roman"/>
          <w:sz w:val="24"/>
          <w:szCs w:val="24"/>
          <w:lang w:val="en-US"/>
        </w:rPr>
        <w:pPrChange w:id="577" w:author="David St-Amand" w:date="2017-10-13T01:16:00Z">
          <w:pPr>
            <w:spacing w:line="480" w:lineRule="auto"/>
            <w:ind w:firstLine="720"/>
          </w:pPr>
        </w:pPrChange>
      </w:pPr>
      <w:del w:id="578" w:author="Signy Sheldon" w:date="2017-10-05T12:01:00Z">
        <w:r w:rsidDel="00BA7495">
          <w:rPr>
            <w:rFonts w:ascii="Times New Roman" w:hAnsi="Times New Roman" w:cs="Times New Roman"/>
            <w:sz w:val="24"/>
            <w:szCs w:val="24"/>
            <w:lang w:val="en-US"/>
          </w:rPr>
          <w:delText xml:space="preserve">from their own experience. </w:delText>
        </w:r>
      </w:del>
      <w:del w:id="579" w:author="Signy Sheldon" w:date="2017-10-05T12:00:00Z">
        <w:r w:rsidDel="00BA7495">
          <w:rPr>
            <w:rFonts w:ascii="Times New Roman" w:hAnsi="Times New Roman" w:cs="Times New Roman"/>
            <w:sz w:val="24"/>
            <w:szCs w:val="24"/>
            <w:lang w:val="en-US"/>
          </w:rPr>
          <w:delText>Participants performed 100 trials of the gambling task per session.</w:delText>
        </w:r>
      </w:del>
    </w:p>
    <w:p w14:paraId="2A896335" w14:textId="3479C0E7" w:rsidR="0091463D" w:rsidRDefault="0091463D" w:rsidP="00044531">
      <w:pPr>
        <w:spacing w:line="480" w:lineRule="auto"/>
        <w:rPr>
          <w:rFonts w:ascii="Times New Roman" w:hAnsi="Times New Roman" w:cs="Times New Roman"/>
          <w:sz w:val="24"/>
          <w:szCs w:val="24"/>
          <w:lang w:val="en-US"/>
        </w:rPr>
        <w:pPrChange w:id="580" w:author="David St-Amand" w:date="2017-10-13T01:16:00Z">
          <w:pPr>
            <w:spacing w:line="480" w:lineRule="auto"/>
            <w:ind w:firstLine="720"/>
          </w:pPr>
        </w:pPrChange>
      </w:pPr>
      <w:commentRangeStart w:id="581"/>
      <w:commentRangeStart w:id="582"/>
      <w:del w:id="583" w:author="David St-Amand" w:date="2017-10-10T00:55:00Z">
        <w:r w:rsidDel="00A16EB0">
          <w:rPr>
            <w:rFonts w:ascii="Times New Roman" w:hAnsi="Times New Roman" w:cs="Times New Roman"/>
            <w:sz w:val="24"/>
            <w:szCs w:val="24"/>
            <w:lang w:val="en-US"/>
          </w:rPr>
          <w:delText>Previous studies using similar gambling tasks reveal that initial outcomes carry a disproportionately large influence on further decisions (Shteingart</w:delText>
        </w:r>
      </w:del>
      <w:del w:id="584" w:author="David St-Amand" w:date="2017-10-04T23:30:00Z">
        <w:r w:rsidDel="006420A9">
          <w:rPr>
            <w:rFonts w:ascii="Times New Roman" w:hAnsi="Times New Roman" w:cs="Times New Roman"/>
            <w:sz w:val="24"/>
            <w:szCs w:val="24"/>
            <w:lang w:val="en-US"/>
          </w:rPr>
          <w:delText xml:space="preserve"> et al.</w:delText>
        </w:r>
      </w:del>
      <w:del w:id="585" w:author="David St-Amand" w:date="2017-10-10T00:55:00Z">
        <w:r w:rsidDel="00A16EB0">
          <w:rPr>
            <w:rFonts w:ascii="Times New Roman" w:hAnsi="Times New Roman" w:cs="Times New Roman"/>
            <w:sz w:val="24"/>
            <w:szCs w:val="24"/>
            <w:lang w:val="en-US"/>
          </w:rPr>
          <w:delText xml:space="preserve">, 2013). </w:delText>
        </w:r>
        <w:commentRangeEnd w:id="581"/>
        <w:r w:rsidR="00BA7495" w:rsidDel="00A16EB0">
          <w:rPr>
            <w:rStyle w:val="CommentReference"/>
          </w:rPr>
          <w:commentReference w:id="581"/>
        </w:r>
        <w:commentRangeEnd w:id="582"/>
        <w:r w:rsidR="005217CF" w:rsidDel="00A16EB0">
          <w:rPr>
            <w:rStyle w:val="CommentReference"/>
          </w:rPr>
          <w:commentReference w:id="582"/>
        </w:r>
      </w:del>
      <w:ins w:id="586" w:author="Signy Sheldon" w:date="2017-10-05T12:05:00Z">
        <w:del w:id="587" w:author="David St-Amand" w:date="2017-10-10T00:55:00Z">
          <w:r w:rsidR="00BA7495" w:rsidDel="00A16EB0">
            <w:rPr>
              <w:rFonts w:ascii="Times New Roman" w:hAnsi="Times New Roman" w:cs="Times New Roman"/>
              <w:sz w:val="24"/>
              <w:szCs w:val="24"/>
              <w:lang w:val="en-US"/>
            </w:rPr>
            <w:delText xml:space="preserve"> </w:delText>
          </w:r>
        </w:del>
      </w:ins>
      <w:del w:id="588" w:author="Signy Sheldon" w:date="2017-10-05T12:05:00Z">
        <w:r w:rsidDel="00BA7495">
          <w:rPr>
            <w:rFonts w:ascii="Times New Roman" w:hAnsi="Times New Roman" w:cs="Times New Roman"/>
            <w:sz w:val="24"/>
            <w:szCs w:val="24"/>
            <w:lang w:val="en-US"/>
          </w:rPr>
          <w:delText xml:space="preserve">In this experiment, each participant received an equal amount of good and bad outcomes when choosing the gamble for the first four times. Accordingly, we controlled the first four outcomes participants obtained when choosing the risky door: They received one of the following patterns: </w:delText>
        </w:r>
      </w:del>
      <w:moveFromRangeStart w:id="589" w:author="Signy Sheldon" w:date="2017-10-05T12:03:00Z" w:name="move368824335"/>
      <w:moveFrom w:id="590" w:author="Signy Sheldon" w:date="2017-10-05T12:03:00Z">
        <w:del w:id="591" w:author="Signy Sheldon" w:date="2017-10-05T12:05:00Z">
          <w:r w:rsidDel="00BA7495">
            <w:rPr>
              <w:rFonts w:ascii="Times New Roman" w:hAnsi="Times New Roman" w:cs="Times New Roman"/>
              <w:sz w:val="24"/>
              <w:szCs w:val="24"/>
              <w:lang w:val="en-US"/>
            </w:rPr>
            <w:delText>win-loss-win-loss (the “first-win” condition) or loss-win-loss-win (the “first-loss” condition). The first outcome manipulation allowed us to systematically evaluate the impact of the very first outcome on risk preferences while controlling for the overall probability of wins and losses in the first four trials.</w:delText>
          </w:r>
        </w:del>
      </w:moveFrom>
      <w:moveFromRangeEnd w:id="589"/>
    </w:p>
    <w:p w14:paraId="73AFA2D8" w14:textId="77777777" w:rsidR="0091463D" w:rsidRPr="00140E65" w:rsidRDefault="0091463D">
      <w:pPr>
        <w:spacing w:line="480" w:lineRule="auto"/>
        <w:rPr>
          <w:rFonts w:ascii="Times New Roman" w:hAnsi="Times New Roman" w:cs="Times New Roman"/>
          <w:i/>
          <w:sz w:val="24"/>
          <w:szCs w:val="24"/>
          <w:lang w:val="en-US"/>
        </w:rPr>
        <w:pPrChange w:id="592" w:author="Signy Sheldon" w:date="2017-10-05T12:05:00Z">
          <w:pPr>
            <w:spacing w:line="480" w:lineRule="auto"/>
            <w:outlineLvl w:val="0"/>
          </w:pPr>
        </w:pPrChange>
      </w:pPr>
      <w:r w:rsidRPr="00140E65">
        <w:rPr>
          <w:rFonts w:ascii="Times New Roman" w:hAnsi="Times New Roman" w:cs="Times New Roman"/>
          <w:i/>
          <w:sz w:val="24"/>
          <w:szCs w:val="24"/>
          <w:lang w:val="en-US"/>
        </w:rPr>
        <w:t>Memory Recall</w:t>
      </w:r>
    </w:p>
    <w:p w14:paraId="34073A52" w14:textId="6101EC73"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commentRangeStart w:id="593"/>
      <w:del w:id="594" w:author="Signy Sheldon" w:date="2017-10-05T12:05:00Z">
        <w:r w:rsidDel="00BA7495">
          <w:rPr>
            <w:rFonts w:ascii="Times New Roman" w:hAnsi="Times New Roman" w:cs="Times New Roman"/>
            <w:sz w:val="24"/>
            <w:szCs w:val="24"/>
            <w:lang w:val="en-US"/>
          </w:rPr>
          <w:delText>choice task</w:delText>
        </w:r>
      </w:del>
      <w:ins w:id="595" w:author="Signy Sheldon" w:date="2017-10-05T12:05:00Z">
        <w:r w:rsidR="00BA7495">
          <w:rPr>
            <w:rFonts w:ascii="Times New Roman" w:hAnsi="Times New Roman" w:cs="Times New Roman"/>
            <w:sz w:val="24"/>
            <w:szCs w:val="24"/>
            <w:lang w:val="en-US"/>
          </w:rPr>
          <w:t>gambling task</w:t>
        </w:r>
        <w:commentRangeEnd w:id="593"/>
        <w:r w:rsidR="00BA7495">
          <w:rPr>
            <w:rStyle w:val="CommentReference"/>
          </w:rPr>
          <w:commentReference w:id="593"/>
        </w:r>
      </w:ins>
      <w:r>
        <w:rPr>
          <w:rFonts w:ascii="Times New Roman" w:hAnsi="Times New Roman" w:cs="Times New Roman"/>
          <w:sz w:val="24"/>
          <w:szCs w:val="24"/>
          <w:lang w:val="en-US"/>
        </w:rPr>
        <w:t xml:space="preserve">, </w:t>
      </w:r>
      <w:del w:id="596" w:author="Signy Sheldon" w:date="2017-10-05T12:05:00Z">
        <w:r w:rsidDel="00806145">
          <w:rPr>
            <w:rFonts w:ascii="Times New Roman" w:hAnsi="Times New Roman" w:cs="Times New Roman"/>
            <w:sz w:val="24"/>
            <w:szCs w:val="24"/>
            <w:lang w:val="en-US"/>
          </w:rPr>
          <w:delText>we assessed participants by asking them</w:delText>
        </w:r>
      </w:del>
      <w:ins w:id="597" w:author="David St-Amand" w:date="2017-10-13T01:16:00Z">
        <w:r w:rsidR="00F30A88">
          <w:rPr>
            <w:rFonts w:ascii="Times New Roman" w:hAnsi="Times New Roman" w:cs="Times New Roman"/>
            <w:sz w:val="24"/>
            <w:szCs w:val="24"/>
            <w:lang w:val="en-US"/>
          </w:rPr>
          <w:t>participants</w:t>
        </w:r>
      </w:ins>
      <w:ins w:id="598" w:author="Signy Sheldon" w:date="2017-10-05T12:05:00Z">
        <w:del w:id="599" w:author="David St-Amand" w:date="2017-10-13T01:16:00Z">
          <w:r w:rsidR="00806145" w:rsidDel="00F30A88">
            <w:rPr>
              <w:rFonts w:ascii="Times New Roman" w:hAnsi="Times New Roman" w:cs="Times New Roman"/>
              <w:sz w:val="24"/>
              <w:szCs w:val="24"/>
              <w:lang w:val="en-US"/>
            </w:rPr>
            <w:delText>particiapnts</w:delText>
          </w:r>
        </w:del>
        <w:r w:rsidR="00806145">
          <w:rPr>
            <w:rFonts w:ascii="Times New Roman" w:hAnsi="Times New Roman" w:cs="Times New Roman"/>
            <w:sz w:val="24"/>
            <w:szCs w:val="24"/>
            <w:lang w:val="en-US"/>
          </w:rPr>
          <w:t xml:space="preserve"> were asked to report</w:t>
        </w:r>
      </w:ins>
      <w:r>
        <w:rPr>
          <w:rFonts w:ascii="Times New Roman" w:hAnsi="Times New Roman" w:cs="Times New Roman"/>
          <w:sz w:val="24"/>
          <w:szCs w:val="24"/>
          <w:lang w:val="en-US"/>
        </w:rPr>
        <w:t xml:space="preserve"> </w:t>
      </w:r>
      <w:del w:id="600" w:author="Signy Sheldon" w:date="2017-10-05T12:06:00Z">
        <w:r w:rsidDel="00806145">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came to their mind when thinking about the risky door, </w:t>
      </w:r>
      <w:commentRangeStart w:id="601"/>
      <w:r>
        <w:rPr>
          <w:rFonts w:ascii="Times New Roman" w:hAnsi="Times New Roman" w:cs="Times New Roman"/>
          <w:sz w:val="24"/>
          <w:szCs w:val="24"/>
          <w:lang w:val="en-US"/>
        </w:rPr>
        <w:t xml:space="preserve">following the procedure from Madan et al. (2014). </w:t>
      </w:r>
      <w:commentRangeEnd w:id="601"/>
      <w:r>
        <w:rPr>
          <w:rFonts w:ascii="Times New Roman" w:hAnsi="Times New Roman" w:cs="Times New Roman"/>
          <w:sz w:val="24"/>
          <w:szCs w:val="24"/>
          <w:lang w:val="en-US"/>
        </w:rPr>
        <w:t xml:space="preserve">Participants were shown each of the two doors, in random order, </w:t>
      </w:r>
      <w:del w:id="602" w:author="Signy Sheldon" w:date="2017-10-05T12:06:00Z">
        <w:r w:rsidDel="00E83E40">
          <w:rPr>
            <w:rFonts w:ascii="Times New Roman" w:hAnsi="Times New Roman" w:cs="Times New Roman"/>
            <w:sz w:val="24"/>
            <w:szCs w:val="24"/>
            <w:lang w:val="en-US"/>
          </w:rPr>
          <w:delText xml:space="preserve">and asked </w:delText>
        </w:r>
      </w:del>
      <w:ins w:id="603" w:author="Signy Sheldon" w:date="2017-10-05T12:06:00Z">
        <w:r w:rsidR="00E83E40">
          <w:rPr>
            <w:rFonts w:ascii="Times New Roman" w:hAnsi="Times New Roman" w:cs="Times New Roman"/>
            <w:sz w:val="24"/>
            <w:szCs w:val="24"/>
            <w:lang w:val="en-US"/>
          </w:rPr>
          <w:t xml:space="preserve">and were asked to indicate </w:t>
        </w:r>
      </w:ins>
      <w:del w:id="604" w:author="Signy Sheldon" w:date="2017-10-05T12:06:00Z">
        <w:r w:rsidDel="00E83E40">
          <w:rPr>
            <w:rFonts w:ascii="Times New Roman" w:hAnsi="Times New Roman" w:cs="Times New Roman"/>
            <w:sz w:val="24"/>
            <w:szCs w:val="24"/>
            <w:lang w:val="en-US"/>
          </w:rPr>
          <w:delText xml:space="preserve">what was </w:delText>
        </w:r>
      </w:del>
      <w:r>
        <w:rPr>
          <w:rFonts w:ascii="Times New Roman" w:hAnsi="Times New Roman" w:cs="Times New Roman"/>
          <w:sz w:val="24"/>
          <w:szCs w:val="24"/>
          <w:lang w:val="en-US"/>
        </w:rPr>
        <w:t xml:space="preserve">the first outcome that </w:t>
      </w:r>
      <w:del w:id="605" w:author="Signy Sheldon" w:date="2017-10-05T12:06:00Z">
        <w:r w:rsidDel="00E83E40">
          <w:rPr>
            <w:rFonts w:ascii="Times New Roman" w:hAnsi="Times New Roman" w:cs="Times New Roman"/>
            <w:sz w:val="24"/>
            <w:szCs w:val="24"/>
            <w:lang w:val="en-US"/>
          </w:rPr>
          <w:delText>occurred to their</w:delText>
        </w:r>
      </w:del>
      <w:ins w:id="606" w:author="Signy Sheldon" w:date="2017-10-05T12:06:00Z">
        <w:r w:rsidR="00E83E40">
          <w:rPr>
            <w:rFonts w:ascii="Times New Roman" w:hAnsi="Times New Roman" w:cs="Times New Roman"/>
            <w:sz w:val="24"/>
            <w:szCs w:val="24"/>
            <w:lang w:val="en-US"/>
          </w:rPr>
          <w:t>came to</w:t>
        </w:r>
      </w:ins>
      <w:r>
        <w:rPr>
          <w:rFonts w:ascii="Times New Roman" w:hAnsi="Times New Roman" w:cs="Times New Roman"/>
          <w:sz w:val="24"/>
          <w:szCs w:val="24"/>
          <w:lang w:val="en-US"/>
        </w:rPr>
        <w:t xml:space="preserve"> mind when seeing </w:t>
      </w:r>
      <w:del w:id="607" w:author="Signy Sheldon" w:date="2017-10-05T12:06:00Z">
        <w:r w:rsidDel="00E83E40">
          <w:rPr>
            <w:rFonts w:ascii="Times New Roman" w:hAnsi="Times New Roman" w:cs="Times New Roman"/>
            <w:sz w:val="24"/>
            <w:szCs w:val="24"/>
            <w:lang w:val="en-US"/>
          </w:rPr>
          <w:delText>them</w:delText>
        </w:r>
      </w:del>
      <w:ins w:id="608" w:author="Signy Sheldon" w:date="2017-10-05T12:06:00Z">
        <w:r w:rsidR="00E83E40">
          <w:rPr>
            <w:rFonts w:ascii="Times New Roman" w:hAnsi="Times New Roman" w:cs="Times New Roman"/>
            <w:sz w:val="24"/>
            <w:szCs w:val="24"/>
            <w:lang w:val="en-US"/>
          </w:rPr>
          <w:t>each door</w:t>
        </w:r>
      </w:ins>
      <w:r>
        <w:rPr>
          <w:rFonts w:ascii="Times New Roman" w:hAnsi="Times New Roman" w:cs="Times New Roman"/>
          <w:sz w:val="24"/>
          <w:szCs w:val="24"/>
          <w:lang w:val="en-US"/>
        </w:rPr>
        <w:t xml:space="preserve">. </w:t>
      </w:r>
      <w:r>
        <w:rPr>
          <w:rStyle w:val="CommentReference"/>
        </w:rPr>
        <w:commentReference w:id="601"/>
      </w:r>
      <w:r>
        <w:rPr>
          <w:rFonts w:ascii="Times New Roman" w:hAnsi="Times New Roman" w:cs="Times New Roman"/>
          <w:sz w:val="24"/>
          <w:szCs w:val="24"/>
          <w:lang w:val="en-US"/>
        </w:rPr>
        <w:t xml:space="preserve">This </w:t>
      </w:r>
      <w:del w:id="609" w:author="Signy Sheldon" w:date="2017-10-05T12:07:00Z">
        <w:r w:rsidDel="00E83E40">
          <w:rPr>
            <w:rFonts w:ascii="Times New Roman" w:hAnsi="Times New Roman" w:cs="Times New Roman"/>
            <w:sz w:val="24"/>
            <w:szCs w:val="24"/>
            <w:lang w:val="en-US"/>
          </w:rPr>
          <w:delText xml:space="preserve">allowed to see whether the experimental </w:delText>
        </w:r>
      </w:del>
      <w:r>
        <w:rPr>
          <w:rFonts w:ascii="Times New Roman" w:hAnsi="Times New Roman" w:cs="Times New Roman"/>
          <w:sz w:val="24"/>
          <w:szCs w:val="24"/>
          <w:lang w:val="en-US"/>
        </w:rPr>
        <w:t>manipulation</w:t>
      </w:r>
      <w:ins w:id="610" w:author="Signy Sheldon" w:date="2017-10-05T12:07:00Z">
        <w:r w:rsidR="00E83E40">
          <w:rPr>
            <w:rFonts w:ascii="Times New Roman" w:hAnsi="Times New Roman" w:cs="Times New Roman"/>
            <w:sz w:val="24"/>
            <w:szCs w:val="24"/>
            <w:lang w:val="en-US"/>
          </w:rPr>
          <w:t xml:space="preserve"> allowed us to examine the</w:t>
        </w:r>
      </w:ins>
      <w:del w:id="611" w:author="Signy Sheldon" w:date="2017-10-05T12:07:00Z">
        <w:r w:rsidDel="00E83E40">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influence participants’ </w:t>
      </w:r>
      <w:ins w:id="612" w:author="Signy Sheldon" w:date="2017-10-05T12:07:00Z">
        <w:r w:rsidR="00E83E40">
          <w:rPr>
            <w:rFonts w:ascii="Times New Roman" w:hAnsi="Times New Roman" w:cs="Times New Roman"/>
            <w:sz w:val="24"/>
            <w:szCs w:val="24"/>
            <w:lang w:val="en-US"/>
          </w:rPr>
          <w:lastRenderedPageBreak/>
          <w:t xml:space="preserve">explicit </w:t>
        </w:r>
      </w:ins>
      <w:r>
        <w:rPr>
          <w:rFonts w:ascii="Times New Roman" w:hAnsi="Times New Roman" w:cs="Times New Roman"/>
          <w:sz w:val="24"/>
          <w:szCs w:val="24"/>
          <w:lang w:val="en-US"/>
        </w:rPr>
        <w:t>memor</w:t>
      </w:r>
      <w:ins w:id="613" w:author="Signy Sheldon" w:date="2017-10-05T12:07:00Z">
        <w:r w:rsidR="00E83E40">
          <w:rPr>
            <w:rFonts w:ascii="Times New Roman" w:hAnsi="Times New Roman" w:cs="Times New Roman"/>
            <w:sz w:val="24"/>
            <w:szCs w:val="24"/>
            <w:lang w:val="en-US"/>
          </w:rPr>
          <w:t>y</w:t>
        </w:r>
      </w:ins>
      <w:del w:id="614" w:author="Signy Sheldon" w:date="2017-10-05T12:07:00Z">
        <w:r w:rsidDel="00E83E40">
          <w:rPr>
            <w:rFonts w:ascii="Times New Roman" w:hAnsi="Times New Roman" w:cs="Times New Roman"/>
            <w:sz w:val="24"/>
            <w:szCs w:val="24"/>
            <w:lang w:val="en-US"/>
          </w:rPr>
          <w:delText>ies</w:delText>
        </w:r>
      </w:del>
      <w:r>
        <w:rPr>
          <w:rFonts w:ascii="Times New Roman" w:hAnsi="Times New Roman" w:cs="Times New Roman"/>
          <w:sz w:val="24"/>
          <w:szCs w:val="24"/>
          <w:lang w:val="en-US"/>
        </w:rPr>
        <w:t xml:space="preserve"> of the outcomes they received in the task</w:t>
      </w:r>
      <w:ins w:id="615" w:author="Signy Sheldon" w:date="2017-10-05T12:07:00Z">
        <w:r w:rsidR="00E83E40">
          <w:rPr>
            <w:rFonts w:ascii="Times New Roman" w:hAnsi="Times New Roman" w:cs="Times New Roman"/>
            <w:sz w:val="24"/>
            <w:szCs w:val="24"/>
            <w:lang w:val="en-US"/>
          </w:rPr>
          <w:t xml:space="preserve"> on </w:t>
        </w:r>
      </w:ins>
      <w:del w:id="616" w:author="Signy Sheldon" w:date="2017-10-05T12:07:00Z">
        <w:r w:rsidDel="00E83E40">
          <w:rPr>
            <w:rFonts w:ascii="Times New Roman" w:hAnsi="Times New Roman" w:cs="Times New Roman"/>
            <w:sz w:val="24"/>
            <w:szCs w:val="24"/>
            <w:lang w:val="en-US"/>
          </w:rPr>
          <w:delText xml:space="preserve">, and if the memory of the outcomes guided </w:delText>
        </w:r>
      </w:del>
      <w:r>
        <w:rPr>
          <w:rFonts w:ascii="Times New Roman" w:hAnsi="Times New Roman" w:cs="Times New Roman"/>
          <w:sz w:val="24"/>
          <w:szCs w:val="24"/>
          <w:lang w:val="en-US"/>
        </w:rPr>
        <w:t xml:space="preserve">behavior. </w:t>
      </w:r>
      <w:commentRangeStart w:id="617"/>
      <w:commentRangeStart w:id="618"/>
      <w:del w:id="619" w:author="Signy Sheldon" w:date="2017-10-05T12:07:00Z">
        <w:r w:rsidDel="00E83E40">
          <w:rPr>
            <w:rFonts w:ascii="Times New Roman" w:hAnsi="Times New Roman" w:cs="Times New Roman"/>
            <w:sz w:val="24"/>
            <w:szCs w:val="24"/>
            <w:lang w:val="en-US"/>
          </w:rPr>
          <w:delText>Immediately following the</w:delText>
        </w:r>
      </w:del>
      <w:ins w:id="620" w:author="Signy Sheldon" w:date="2017-10-05T12:07:00Z">
        <w:r w:rsidR="00E83E40">
          <w:rPr>
            <w:rFonts w:ascii="Times New Roman" w:hAnsi="Times New Roman" w:cs="Times New Roman"/>
            <w:sz w:val="24"/>
            <w:szCs w:val="24"/>
            <w:lang w:val="en-US"/>
          </w:rPr>
          <w:t>After reporting these outcomes,</w:t>
        </w:r>
      </w:ins>
      <w:r>
        <w:rPr>
          <w:rFonts w:ascii="Times New Roman" w:hAnsi="Times New Roman" w:cs="Times New Roman"/>
          <w:sz w:val="24"/>
          <w:szCs w:val="24"/>
          <w:lang w:val="en-US"/>
        </w:rPr>
        <w:t xml:space="preserve"> </w:t>
      </w:r>
      <w:del w:id="621" w:author="Signy Sheldon" w:date="2017-10-05T12:08:00Z">
        <w:r w:rsidDel="00E83E40">
          <w:rPr>
            <w:rFonts w:ascii="Times New Roman" w:hAnsi="Times New Roman" w:cs="Times New Roman"/>
            <w:sz w:val="24"/>
            <w:szCs w:val="24"/>
            <w:lang w:val="en-US"/>
          </w:rPr>
          <w:delText xml:space="preserve">recall task, </w:delText>
        </w:r>
      </w:del>
      <w:r>
        <w:rPr>
          <w:rFonts w:ascii="Times New Roman" w:hAnsi="Times New Roman" w:cs="Times New Roman"/>
          <w:sz w:val="24"/>
          <w:szCs w:val="24"/>
          <w:lang w:val="en-US"/>
        </w:rPr>
        <w:t xml:space="preserve">participants were instructed to draw the two doors to the best they could remember with a paper and pencil and label the colors. </w:t>
      </w:r>
      <w:commentRangeEnd w:id="617"/>
      <w:r w:rsidR="00E83E40">
        <w:rPr>
          <w:rStyle w:val="CommentReference"/>
        </w:rPr>
        <w:commentReference w:id="617"/>
      </w:r>
      <w:commentRangeEnd w:id="618"/>
      <w:r w:rsidR="0052332A">
        <w:rPr>
          <w:rStyle w:val="CommentReference"/>
        </w:rPr>
        <w:commentReference w:id="618"/>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622"/>
      <w:r>
        <w:rPr>
          <w:rFonts w:ascii="Times New Roman" w:hAnsi="Times New Roman" w:cs="Times New Roman"/>
          <w:i/>
          <w:sz w:val="24"/>
          <w:szCs w:val="24"/>
          <w:lang w:val="en-US"/>
        </w:rPr>
        <w:t>Analysis</w:t>
      </w:r>
      <w:commentRangeEnd w:id="622"/>
      <w:r>
        <w:rPr>
          <w:rStyle w:val="CommentReference"/>
        </w:rPr>
        <w:commentReference w:id="622"/>
      </w:r>
    </w:p>
    <w:p w14:paraId="22BB0163" w14:textId="0B8F865F"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ins w:id="623" w:author="Signy Sheldon" w:date="2017-10-05T12:08:00Z">
        <w:r w:rsidR="00E70225">
          <w:rPr>
            <w:rFonts w:ascii="Times New Roman" w:hAnsi="Times New Roman" w:cs="Times New Roman"/>
            <w:sz w:val="24"/>
            <w:szCs w:val="24"/>
            <w:lang w:val="en-US"/>
          </w:rPr>
          <w:t xml:space="preserve">induction </w:t>
        </w:r>
      </w:ins>
      <w:del w:id="624" w:author="Signy Sheldon" w:date="2017-10-05T12:09:00Z">
        <w:r w:rsidDel="00E70225">
          <w:rPr>
            <w:rFonts w:ascii="Times New Roman" w:hAnsi="Times New Roman" w:cs="Times New Roman"/>
            <w:sz w:val="24"/>
            <w:szCs w:val="24"/>
            <w:lang w:val="en-US"/>
          </w:rPr>
          <w:delText>conditions</w:delText>
        </w:r>
      </w:del>
      <w:ins w:id="625" w:author="Signy Sheldon" w:date="2017-10-05T12:09:00Z">
        <w:r w:rsidR="00E70225">
          <w:rPr>
            <w:rFonts w:ascii="Times New Roman" w:hAnsi="Times New Roman" w:cs="Times New Roman"/>
            <w:sz w:val="24"/>
            <w:szCs w:val="24"/>
            <w:lang w:val="en-US"/>
          </w:rPr>
          <w:t xml:space="preserve">groups </w:t>
        </w:r>
      </w:ins>
      <w:ins w:id="626" w:author="Signy Sheldon" w:date="2017-10-05T12:08:00Z">
        <w:r w:rsidR="00E70225">
          <w:rPr>
            <w:rFonts w:ascii="Times New Roman" w:hAnsi="Times New Roman" w:cs="Times New Roman"/>
            <w:sz w:val="24"/>
            <w:szCs w:val="24"/>
            <w:lang w:val="en-US"/>
          </w:rPr>
          <w:t>(episodic versus control)</w:t>
        </w:r>
      </w:ins>
      <w:r>
        <w:rPr>
          <w:rFonts w:ascii="Times New Roman" w:hAnsi="Times New Roman" w:cs="Times New Roman"/>
          <w:sz w:val="24"/>
          <w:szCs w:val="24"/>
          <w:lang w:val="en-US"/>
        </w:rPr>
        <w:t xml:space="preserve">, we computed the mean level of </w:t>
      </w:r>
      <w:commentRangeStart w:id="627"/>
      <w:commentRangeStart w:id="628"/>
      <w:r>
        <w:rPr>
          <w:rFonts w:ascii="Times New Roman" w:hAnsi="Times New Roman" w:cs="Times New Roman"/>
          <w:sz w:val="24"/>
          <w:szCs w:val="24"/>
          <w:lang w:val="en-US"/>
        </w:rPr>
        <w:t xml:space="preserve">risk </w:t>
      </w:r>
      <w:ins w:id="629" w:author="David St-Amand" w:date="2017-10-04T10:48:00Z">
        <w:r w:rsidR="002A3493">
          <w:rPr>
            <w:rFonts w:ascii="Times New Roman" w:hAnsi="Times New Roman" w:cs="Times New Roman"/>
            <w:sz w:val="24"/>
            <w:szCs w:val="24"/>
            <w:lang w:val="en-US"/>
          </w:rPr>
          <w:t>excluding the first 24 trial</w:t>
        </w:r>
      </w:ins>
      <w:ins w:id="630" w:author="David St-Amand" w:date="2017-10-04T10:49:00Z">
        <w:r w:rsidR="002A3493">
          <w:rPr>
            <w:rFonts w:ascii="Times New Roman" w:hAnsi="Times New Roman" w:cs="Times New Roman"/>
            <w:sz w:val="24"/>
            <w:szCs w:val="24"/>
            <w:lang w:val="en-US"/>
          </w:rPr>
          <w:t xml:space="preserve">s </w:t>
        </w:r>
      </w:ins>
      <w:del w:id="631" w:author="David St-Amand" w:date="2017-10-04T10:48:00Z">
        <w:r w:rsidDel="00E433AE">
          <w:rPr>
            <w:rFonts w:ascii="Times New Roman" w:hAnsi="Times New Roman" w:cs="Times New Roman"/>
            <w:sz w:val="24"/>
            <w:szCs w:val="24"/>
            <w:lang w:val="en-US"/>
          </w:rPr>
          <w:delText>from trial 40 onward for each participant</w:delText>
        </w:r>
        <w:commentRangeEnd w:id="627"/>
        <w:r w:rsidDel="00E433AE">
          <w:rPr>
            <w:rStyle w:val="CommentReference"/>
          </w:rPr>
          <w:commentReference w:id="627"/>
        </w:r>
        <w:commentRangeEnd w:id="628"/>
        <w:r w:rsidDel="00E433A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ins w:id="632" w:author="David St-Amand" w:date="2017-10-04T10:54:00Z">
        <w:r w:rsidR="00FA2B6F">
          <w:rPr>
            <w:rFonts w:ascii="Times New Roman" w:hAnsi="Times New Roman" w:cs="Times New Roman"/>
            <w:sz w:val="24"/>
            <w:szCs w:val="24"/>
            <w:lang w:val="en-US"/>
          </w:rPr>
          <w:t xml:space="preserve">Madan et al., 2013; </w:t>
        </w:r>
      </w:ins>
      <w:proofErr w:type="spellStart"/>
      <w:ins w:id="633" w:author="David St-Amand" w:date="2017-10-04T23:30:00Z">
        <w:r w:rsidR="006420A9">
          <w:rPr>
            <w:rFonts w:ascii="Times New Roman" w:hAnsi="Times New Roman" w:cs="Times New Roman"/>
            <w:sz w:val="24"/>
            <w:szCs w:val="24"/>
            <w:lang w:val="en-US"/>
          </w:rPr>
          <w:t>Ludvig</w:t>
        </w:r>
      </w:ins>
      <w:proofErr w:type="spellEnd"/>
      <w:del w:id="634" w:author="David St-Amand" w:date="2017-10-04T23:30:00Z">
        <w:r w:rsidDel="006420A9">
          <w:rPr>
            <w:rFonts w:ascii="Times New Roman" w:hAnsi="Times New Roman" w:cs="Times New Roman"/>
            <w:sz w:val="24"/>
            <w:szCs w:val="24"/>
            <w:lang w:val="en-US"/>
          </w:rPr>
          <w:delText>Madan</w:delText>
        </w:r>
      </w:del>
      <w:r>
        <w:rPr>
          <w:rFonts w:ascii="Times New Roman" w:hAnsi="Times New Roman" w:cs="Times New Roman"/>
          <w:sz w:val="24"/>
          <w:szCs w:val="24"/>
          <w:lang w:val="en-US"/>
        </w:rPr>
        <w:t xml:space="preserve"> et al., 2014)</w:t>
      </w:r>
      <w:r>
        <w:rPr>
          <w:rStyle w:val="CommentReference"/>
        </w:rPr>
        <w:commentReference w:id="628"/>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ins w:id="635" w:author="Anthony Ross Otto, Dr" w:date="2017-10-03T11:35:00Z">
        <w:r w:rsidR="00A5141B">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2000)"},"citationItems":[{"id":1170,"uris":["http://zotero.org/users/55099/items/TACM8ZJZ"],"uri":["http://zotero.org/users/55099/items/TACM8ZJZ"],"itemData":{"id":1170,"type":"book","title":"Mixed-Effects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ins>
      <w:del w:id="636" w:author="Anthony Ross Otto, Dr" w:date="2017-10-03T11:35:00Z">
        <w:r w:rsidRPr="00C20C58" w:rsidDel="00A5141B">
          <w:rPr>
            <w:rFonts w:ascii="Times New Roman" w:hAnsi="Times New Roman" w:cs="Times New Roman"/>
            <w:sz w:val="24"/>
            <w:szCs w:val="24"/>
            <w:lang w:val="en-US"/>
          </w:rPr>
          <w:del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delInstrText>
        </w:r>
      </w:del>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77777777" w:rsidR="0091463D" w:rsidRPr="00724EB6" w:rsidRDefault="0091463D" w:rsidP="0091463D">
      <w:pPr>
        <w:spacing w:line="480" w:lineRule="auto"/>
        <w:rPr>
          <w:rFonts w:ascii="Times New Roman" w:hAnsi="Times New Roman" w:cs="Times New Roman"/>
          <w:i/>
          <w:sz w:val="24"/>
          <w:szCs w:val="24"/>
        </w:rPr>
      </w:pPr>
      <w:commentRangeStart w:id="637"/>
      <w:r w:rsidRPr="00724EB6">
        <w:rPr>
          <w:rFonts w:ascii="Times New Roman" w:hAnsi="Times New Roman" w:cs="Times New Roman"/>
          <w:i/>
          <w:sz w:val="24"/>
          <w:szCs w:val="24"/>
        </w:rPr>
        <w:t xml:space="preserve">Reinforcement Learning (RL) </w:t>
      </w:r>
      <w:commentRangeStart w:id="638"/>
      <w:r w:rsidRPr="00724EB6">
        <w:rPr>
          <w:rFonts w:ascii="Times New Roman" w:hAnsi="Times New Roman" w:cs="Times New Roman"/>
          <w:i/>
          <w:sz w:val="24"/>
          <w:szCs w:val="24"/>
        </w:rPr>
        <w:t>Model</w:t>
      </w:r>
      <w:commentRangeEnd w:id="637"/>
      <w:r w:rsidR="00E70225">
        <w:rPr>
          <w:rStyle w:val="CommentReference"/>
        </w:rPr>
        <w:commentReference w:id="637"/>
      </w:r>
      <w:commentRangeEnd w:id="638"/>
      <w:r w:rsidR="00B665F5">
        <w:rPr>
          <w:rStyle w:val="CommentReference"/>
        </w:rPr>
        <w:commentReference w:id="638"/>
      </w:r>
    </w:p>
    <w:p w14:paraId="22A59971" w14:textId="0BAAA212"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ins w:id="639" w:author="Anthony Ross Otto, Dr" w:date="2017-10-03T11:35:00Z">
        <w:r w:rsidR="00A5141B">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J."}],"issued":{"date-parts":[["2015",10,1]]}}},{"id":1424,"uris":["http://zotero.org/users/55099/items/ZC9WA369"],"uri":["http://zotero.org/users/55099/items/ZC9WA369"],"itemData":{"id":1424,"type":"book","title":"Reinforcement Learning","publisher":"MIT Press","publisher-place":"Cambridge, MA","event-place":"Cambridge, MA","author":[{"family":"Sutton","given":"R.S."},{"family":"Barto","given":"A G"}],"issued":{"date-parts":[["1998"]]}}}],"schema":"https://github.com/citation-style-language/schema/raw/master/csl-citation.json"} </w:instrText>
        </w:r>
      </w:ins>
      <w:del w:id="640" w:author="Anthony Ross Otto, Dr" w:date="2017-10-03T11:35:00Z">
        <w:r w:rsidRPr="00724EB6" w:rsidDel="00A5141B">
          <w:rPr>
            <w:rFonts w:ascii="Times New Roman" w:hAnsi="Times New Roman" w:cs="Times New Roman"/>
            <w:sz w:val="24"/>
            <w:szCs w:val="24"/>
          </w:rPr>
          <w:del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pPr>
        <w:spacing w:line="480" w:lineRule="auto"/>
        <w:ind w:firstLine="360"/>
        <w:jc w:val="right"/>
        <w:rPr>
          <w:rFonts w:ascii="Times New Roman" w:hAnsi="Times New Roman" w:cs="Times New Roman"/>
          <w:sz w:val="24"/>
          <w:szCs w:val="24"/>
        </w:rPr>
        <w:pPrChange w:id="641" w:author="Anthony Ross Otto, Dr" w:date="2017-10-03T10:10:00Z">
          <w:pPr>
            <w:spacing w:line="480" w:lineRule="auto"/>
            <w:ind w:firstLine="360"/>
          </w:pPr>
        </w:pPrChange>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ins w:id="642" w:author="Anthony Ross Otto, Dr" w:date="2017-10-03T10:10: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ins>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293A3E">
      <w:pPr>
        <w:spacing w:line="480" w:lineRule="auto"/>
        <w:ind w:firstLine="720"/>
        <w:jc w:val="right"/>
        <w:rPr>
          <w:rFonts w:ascii="Times New Roman" w:eastAsiaTheme="minorEastAsia" w:hAnsi="Times New Roman" w:cs="Times New Roman"/>
          <w:sz w:val="24"/>
          <w:szCs w:val="24"/>
        </w:rPr>
        <w:pPrChange w:id="643" w:author="Anthony Ross Otto, Dr" w:date="2017-10-03T10:10:00Z">
          <w:pPr>
            <w:spacing w:line="480" w:lineRule="auto"/>
            <w:ind w:firstLine="720"/>
            <w:jc w:val="center"/>
          </w:pPr>
        </w:pPrChange>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ins w:id="644" w:author="Anthony Ross Otto, Dr" w:date="2017-10-03T10:10:00Z">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ins>
    </w:p>
    <w:p w14:paraId="56342786" w14:textId="6E81DD4C" w:rsidR="0091463D" w:rsidDel="003E40A3" w:rsidRDefault="0091463D">
      <w:pPr>
        <w:spacing w:line="480" w:lineRule="auto"/>
        <w:jc w:val="right"/>
        <w:rPr>
          <w:del w:id="645" w:author="Anthony Ross Otto, Dr" w:date="2017-10-03T10:11:00Z"/>
          <w:rFonts w:ascii="Times New Roman" w:hAnsi="Times New Roman" w:cs="Times New Roman"/>
          <w:sz w:val="24"/>
          <w:szCs w:val="24"/>
        </w:rPr>
        <w:pPrChange w:id="646" w:author="Anthony Ross Otto, Dr" w:date="2017-10-03T10:11:00Z">
          <w:pPr>
            <w:spacing w:line="480" w:lineRule="auto"/>
          </w:pPr>
        </w:pPrChange>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ins w:id="647" w:author="Anthony Ross Otto, Dr" w:date="2017-10-03T10:11:00Z">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ins>
    </w:p>
    <w:p w14:paraId="7F569D1F" w14:textId="77777777" w:rsidR="003E40A3" w:rsidRPr="003E40A3" w:rsidRDefault="003E40A3">
      <w:pPr>
        <w:spacing w:line="480" w:lineRule="auto"/>
        <w:jc w:val="right"/>
        <w:rPr>
          <w:ins w:id="648" w:author="Anthony Ross Otto, Dr" w:date="2017-10-03T10:11:00Z"/>
          <w:rFonts w:ascii="Times New Roman" w:hAnsi="Times New Roman" w:cs="Times New Roman"/>
          <w:sz w:val="24"/>
          <w:szCs w:val="24"/>
        </w:rPr>
        <w:pPrChange w:id="649" w:author="Anthony Ross Otto, Dr" w:date="2017-10-03T10:11:00Z">
          <w:pPr>
            <w:spacing w:line="480" w:lineRule="auto"/>
            <w:jc w:val="center"/>
          </w:pPr>
        </w:pPrChange>
      </w:pPr>
    </w:p>
    <w:p w14:paraId="29DD2FB3" w14:textId="38D6AB51" w:rsidR="0091463D" w:rsidRPr="00724EB6" w:rsidDel="003E40A3" w:rsidRDefault="003E40A3">
      <w:pPr>
        <w:spacing w:line="480" w:lineRule="auto"/>
        <w:rPr>
          <w:del w:id="650" w:author="Anthony Ross Otto, Dr" w:date="2017-10-03T10:10:00Z"/>
          <w:rFonts w:ascii="Times New Roman" w:eastAsiaTheme="minorEastAsia" w:hAnsi="Times New Roman" w:cs="Times New Roman"/>
          <w:sz w:val="24"/>
          <w:szCs w:val="24"/>
        </w:rPr>
        <w:pPrChange w:id="651" w:author="Anthony Ross Otto, Dr" w:date="2017-10-03T10:11:00Z">
          <w:pPr>
            <w:spacing w:line="480" w:lineRule="auto"/>
            <w:jc w:val="center"/>
          </w:pPr>
        </w:pPrChange>
      </w:pPr>
      <w:ins w:id="652" w:author="Anthony Ross Otto, Dr" w:date="2017-10-03T10:11:00Z">
        <w:r>
          <w:rPr>
            <w:rFonts w:ascii="Times New Roman" w:eastAsiaTheme="minorEastAsia" w:hAnsi="Times New Roman" w:cs="Times New Roman"/>
            <w:sz w:val="24"/>
            <w:szCs w:val="24"/>
          </w:rPr>
          <w:tab/>
        </w:r>
      </w:ins>
    </w:p>
    <w:p w14:paraId="257BAEB6" w14:textId="600E8065" w:rsidR="0091463D" w:rsidRPr="00724EB6" w:rsidRDefault="0091463D" w:rsidP="003E40A3">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w:t>
      </w:r>
      <w:ins w:id="653" w:author="Signy Sheldon" w:date="2017-10-05T13:16:00Z">
        <w:r w:rsidR="00432D66">
          <w:rPr>
            <w:rFonts w:ascii="Times New Roman" w:hAnsi="Times New Roman" w:cs="Times New Roman"/>
            <w:sz w:val="24"/>
            <w:szCs w:val="24"/>
          </w:rPr>
          <w:t xml:space="preserve"> (PE)</w:t>
        </w:r>
      </w:ins>
      <w:r w:rsidRPr="00724EB6">
        <w:rPr>
          <w:rFonts w:ascii="Times New Roman" w:hAnsi="Times New Roman" w:cs="Times New Roman"/>
          <w:sz w:val="24"/>
          <w:szCs w:val="24"/>
        </w:rPr>
        <w:t xml:space="preserve">,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558F55D4" w:rsidR="0091463D" w:rsidRDefault="0091463D" w:rsidP="00E54FB5">
      <w:pPr>
        <w:spacing w:line="480" w:lineRule="auto"/>
        <w:ind w:firstLine="720"/>
        <w:rPr>
          <w:ins w:id="654" w:author="David St-Amand" w:date="2017-10-13T01:16:00Z"/>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w:t>
      </w:r>
      <w:del w:id="655" w:author="David St-Amand" w:date="2017-10-04T23:30:00Z">
        <w:r w:rsidRPr="00530CAA" w:rsidDel="006420A9">
          <w:rPr>
            <w:rFonts w:ascii="Times New Roman" w:hAnsi="Times New Roman" w:cs="Times New Roman"/>
            <w:sz w:val="24"/>
            <w:szCs w:val="24"/>
          </w:rPr>
          <w:delText xml:space="preserve"> </w:delText>
        </w:r>
      </w:del>
      <w:r w:rsidRPr="00724EB6">
        <w:rPr>
          <w:rFonts w:ascii="Times New Roman" w:hAnsi="Times New Roman" w:cs="Times New Roman"/>
          <w:sz w:val="24"/>
          <w:szCs w:val="24"/>
        </w:rPr>
        <w:t xml:space="preserve">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ins w:id="656" w:author="David St-Amand" w:date="2017-10-13T01:16:00Z">
        <w:r w:rsidR="00044531">
          <w:rPr>
            <w:rFonts w:ascii="Times New Roman" w:hAnsi="Times New Roman" w:cs="Times New Roman"/>
            <w:i/>
            <w:sz w:val="24"/>
            <w:szCs w:val="24"/>
          </w:rPr>
          <w:t xml:space="preserve"> </w:t>
        </w:r>
      </w:ins>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ins w:id="657" w:author="David St-Amand" w:date="2017-10-13T01:16:00Z"/>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204F7297" w:rsidR="0091463D" w:rsidRDefault="0091463D" w:rsidP="0091463D">
      <w:pPr>
        <w:spacing w:line="480" w:lineRule="auto"/>
        <w:ind w:firstLine="720"/>
        <w:rPr>
          <w:ins w:id="658" w:author="David St-Amand" w:date="2017-10-13T01:25:00Z"/>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commentRangeStart w:id="659"/>
      <w:r w:rsidRPr="00BE5DDB">
        <w:rPr>
          <w:rFonts w:ascii="Times New Roman" w:hAnsi="Times New Roman" w:cs="Times New Roman"/>
          <w:sz w:val="24"/>
        </w:rPr>
        <w:t xml:space="preserve">participants </w:t>
      </w:r>
      <w:commentRangeEnd w:id="659"/>
      <w:r>
        <w:rPr>
          <w:rStyle w:val="CommentReference"/>
        </w:rPr>
        <w:commentReference w:id="659"/>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ins w:id="660" w:author="Signy Sheldon" w:date="2017-10-05T12:10:00Z">
        <w:r w:rsidR="00E70225">
          <w:rPr>
            <w:rFonts w:ascii="Times New Roman" w:hAnsi="Times New Roman" w:cs="Times New Roman"/>
            <w:sz w:val="24"/>
          </w:rPr>
          <w:t xml:space="preserve">. </w:t>
        </w:r>
      </w:ins>
      <w:r>
        <w:rPr>
          <w:rFonts w:ascii="Times New Roman" w:hAnsi="Times New Roman" w:cs="Times New Roman"/>
          <w:sz w:val="24"/>
        </w:rPr>
        <w:t xml:space="preserve"> </w:t>
      </w:r>
      <w:del w:id="661" w:author="Signy Sheldon" w:date="2017-10-05T12:10:00Z">
        <w:r w:rsidDel="00E70225">
          <w:rPr>
            <w:rFonts w:ascii="Times New Roman" w:hAnsi="Times New Roman" w:cs="Times New Roman"/>
            <w:sz w:val="24"/>
          </w:rPr>
          <w:delText>or video</w:delText>
        </w:r>
        <w:r w:rsidRPr="00BE5DDB" w:rsidDel="00E70225">
          <w:rPr>
            <w:rFonts w:ascii="Times New Roman" w:hAnsi="Times New Roman" w:cs="Times New Roman"/>
            <w:sz w:val="24"/>
          </w:rPr>
          <w:delText>.</w:delText>
        </w:r>
        <w:r w:rsidDel="00E70225">
          <w:rPr>
            <w:rFonts w:ascii="Times New Roman" w:hAnsi="Times New Roman" w:cs="Times New Roman"/>
            <w:sz w:val="24"/>
          </w:rPr>
          <w:delText xml:space="preserve"> </w:delText>
        </w:r>
      </w:del>
      <w:r>
        <w:rPr>
          <w:rFonts w:ascii="Times New Roman" w:hAnsi="Times New Roman" w:cs="Times New Roman"/>
          <w:sz w:val="24"/>
        </w:rPr>
        <w:t>One participant was excluded from the analysis for having insufficient levels of exploration and not choosing the risk option at all until trial. Of the remaining 23 participants, 12 were randomly assigned to the first-win condition and 11 were assigned to the second-win condition. Participants were paid $8 CAD for approximately 20 minutes of their time, plus a bonus averaging $1.24</w:t>
      </w:r>
      <w:del w:id="662" w:author="David St-Amand" w:date="2017-10-13T01:19:00Z">
        <w:r w:rsidDel="00D97722">
          <w:rPr>
            <w:rFonts w:ascii="Times New Roman" w:hAnsi="Times New Roman" w:cs="Times New Roman"/>
            <w:sz w:val="24"/>
          </w:rPr>
          <w:delText>2</w:delText>
        </w:r>
      </w:del>
      <w:r>
        <w:rPr>
          <w:rFonts w:ascii="Times New Roman" w:hAnsi="Times New Roman" w:cs="Times New Roman"/>
          <w:sz w:val="24"/>
        </w:rPr>
        <w:t xml:space="preserve"> CAD (</w:t>
      </w:r>
      <w:r>
        <w:rPr>
          <w:rFonts w:ascii="Times New Roman" w:hAnsi="Times New Roman" w:cs="Times New Roman"/>
          <w:i/>
          <w:sz w:val="24"/>
        </w:rPr>
        <w:t>SD</w:t>
      </w:r>
      <w:r>
        <w:rPr>
          <w:rFonts w:ascii="Times New Roman" w:hAnsi="Times New Roman" w:cs="Times New Roman"/>
          <w:sz w:val="24"/>
        </w:rPr>
        <w:t xml:space="preserve"> = 0.076)</w:t>
      </w:r>
      <w:del w:id="663" w:author="Signy Sheldon" w:date="2017-10-05T12:11:00Z">
        <w:r w:rsidDel="00E70225">
          <w:rPr>
            <w:rFonts w:ascii="Times New Roman" w:hAnsi="Times New Roman" w:cs="Times New Roman"/>
            <w:sz w:val="24"/>
          </w:rPr>
          <w:delText>.</w:delText>
        </w:r>
      </w:del>
      <w:r>
        <w:rPr>
          <w:rFonts w:ascii="Times New Roman" w:hAnsi="Times New Roman" w:cs="Times New Roman"/>
          <w:sz w:val="24"/>
        </w:rPr>
        <w:t>. The gambling task and memory recall procedure</w:t>
      </w:r>
      <w:ins w:id="664" w:author="David St-Amand" w:date="2017-10-13T01:21:00Z">
        <w:r w:rsidR="00D97722">
          <w:rPr>
            <w:rFonts w:ascii="Times New Roman" w:hAnsi="Times New Roman" w:cs="Times New Roman"/>
            <w:sz w:val="24"/>
          </w:rPr>
          <w:t>s</w:t>
        </w:r>
      </w:ins>
      <w:r>
        <w:rPr>
          <w:rFonts w:ascii="Times New Roman" w:hAnsi="Times New Roman" w:cs="Times New Roman"/>
          <w:sz w:val="24"/>
        </w:rPr>
        <w:t xml:space="preserve"> </w:t>
      </w:r>
      <w:ins w:id="665" w:author="David St-Amand" w:date="2017-10-13T01:21:00Z">
        <w:r w:rsidR="00D97722">
          <w:rPr>
            <w:rFonts w:ascii="Times New Roman" w:hAnsi="Times New Roman" w:cs="Times New Roman"/>
            <w:sz w:val="24"/>
          </w:rPr>
          <w:t>were</w:t>
        </w:r>
      </w:ins>
      <w:del w:id="666" w:author="David St-Amand" w:date="2017-10-13T01:21:00Z">
        <w:r w:rsidDel="00D97722">
          <w:rPr>
            <w:rFonts w:ascii="Times New Roman" w:hAnsi="Times New Roman" w:cs="Times New Roman"/>
            <w:sz w:val="24"/>
          </w:rPr>
          <w:delText>was</w:delText>
        </w:r>
      </w:del>
      <w:r>
        <w:rPr>
          <w:rFonts w:ascii="Times New Roman" w:hAnsi="Times New Roman" w:cs="Times New Roman"/>
          <w:sz w:val="24"/>
        </w:rPr>
        <w:t xml:space="preserve"> identical to that of Experiment 1 except that they were performed in the absence of an episodic or control impressions induction. </w:t>
      </w:r>
      <w:ins w:id="667" w:author="David St-Amand" w:date="2017-10-13T01:23:00Z">
        <w:r w:rsidR="00D97722">
          <w:rPr>
            <w:rFonts w:ascii="Times New Roman" w:hAnsi="Times New Roman" w:cs="Times New Roman"/>
            <w:sz w:val="24"/>
          </w:rPr>
          <w:t>The Positive and Negative Affect Scale was not administered prior to the experiment, neither did we ask participants to draw the doors or to complete the O</w:t>
        </w:r>
      </w:ins>
      <w:ins w:id="668" w:author="David St-Amand" w:date="2017-10-13T01:24:00Z">
        <w:r w:rsidR="00D97722">
          <w:rPr>
            <w:rFonts w:ascii="Times New Roman" w:hAnsi="Times New Roman" w:cs="Times New Roman"/>
            <w:sz w:val="24"/>
          </w:rPr>
          <w:t>ffer Self-Image Questionnaire</w:t>
        </w:r>
      </w:ins>
      <w:ins w:id="669" w:author="David St-Amand" w:date="2017-10-13T01:23:00Z">
        <w:r w:rsidR="00D97722">
          <w:rPr>
            <w:rFonts w:ascii="Times New Roman" w:hAnsi="Times New Roman" w:cs="Times New Roman"/>
            <w:sz w:val="24"/>
          </w:rPr>
          <w:t xml:space="preserve"> after the gambling task. </w:t>
        </w:r>
      </w:ins>
      <w:r>
        <w:rPr>
          <w:rFonts w:ascii="Times New Roman" w:hAnsi="Times New Roman" w:cs="Times New Roman"/>
          <w:sz w:val="24"/>
        </w:rPr>
        <w:t>The same data analysis and modeling procedure from Experiment 2 was used.</w:t>
      </w:r>
    </w:p>
    <w:p w14:paraId="22EBBE55" w14:textId="48F1948D" w:rsidR="009C2C53" w:rsidRDefault="009C2C53" w:rsidP="0091463D">
      <w:pPr>
        <w:spacing w:line="480" w:lineRule="auto"/>
        <w:ind w:firstLine="720"/>
        <w:rPr>
          <w:ins w:id="670" w:author="David St-Amand" w:date="2017-10-13T01:25:00Z"/>
          <w:rFonts w:ascii="Times New Roman" w:hAnsi="Times New Roman" w:cs="Times New Roman"/>
          <w:sz w:val="24"/>
        </w:rPr>
      </w:pPr>
    </w:p>
    <w:p w14:paraId="76DCBE9C" w14:textId="0D895B44" w:rsidR="009C2C53" w:rsidRDefault="009C2C53" w:rsidP="0091463D">
      <w:pPr>
        <w:spacing w:line="480" w:lineRule="auto"/>
        <w:ind w:firstLine="720"/>
        <w:rPr>
          <w:ins w:id="671" w:author="David St-Amand" w:date="2017-10-13T01:25:00Z"/>
          <w:rFonts w:ascii="Times New Roman" w:hAnsi="Times New Roman" w:cs="Times New Roman"/>
          <w:sz w:val="24"/>
        </w:rPr>
      </w:pPr>
    </w:p>
    <w:p w14:paraId="697EE517" w14:textId="442795B2" w:rsidR="009C2C53" w:rsidRDefault="009C2C53" w:rsidP="0091463D">
      <w:pPr>
        <w:spacing w:line="480" w:lineRule="auto"/>
        <w:ind w:firstLine="720"/>
        <w:rPr>
          <w:ins w:id="672" w:author="David St-Amand" w:date="2017-10-13T01:25:00Z"/>
          <w:rFonts w:ascii="Times New Roman" w:hAnsi="Times New Roman" w:cs="Times New Roman"/>
          <w:sz w:val="24"/>
        </w:rPr>
      </w:pPr>
    </w:p>
    <w:p w14:paraId="3DA6AE8C" w14:textId="3E830561" w:rsidR="009C2C53" w:rsidRDefault="009C2C53" w:rsidP="0091463D">
      <w:pPr>
        <w:spacing w:line="480" w:lineRule="auto"/>
        <w:ind w:firstLine="720"/>
        <w:rPr>
          <w:ins w:id="673" w:author="David St-Amand" w:date="2017-10-13T01:25:00Z"/>
          <w:rFonts w:ascii="Times New Roman" w:hAnsi="Times New Roman" w:cs="Times New Roman"/>
          <w:sz w:val="24"/>
        </w:rPr>
      </w:pPr>
    </w:p>
    <w:p w14:paraId="43722FE2" w14:textId="0EA3BC2F" w:rsidR="009C2C53" w:rsidRDefault="009C2C53" w:rsidP="0091463D">
      <w:pPr>
        <w:spacing w:line="480" w:lineRule="auto"/>
        <w:ind w:firstLine="720"/>
        <w:rPr>
          <w:ins w:id="674" w:author="David St-Amand" w:date="2017-10-13T01:25:00Z"/>
          <w:rFonts w:ascii="Times New Roman" w:hAnsi="Times New Roman" w:cs="Times New Roman"/>
          <w:sz w:val="24"/>
        </w:rPr>
      </w:pPr>
    </w:p>
    <w:p w14:paraId="3A770AB3" w14:textId="03E254A4" w:rsidR="009C2C53" w:rsidRDefault="009C2C53" w:rsidP="0091463D">
      <w:pPr>
        <w:spacing w:line="480" w:lineRule="auto"/>
        <w:ind w:firstLine="720"/>
        <w:rPr>
          <w:ins w:id="675" w:author="David St-Amand" w:date="2017-10-13T01:25:00Z"/>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516D9D84" w14:textId="77777777" w:rsidR="0091463D" w:rsidDel="00D97722" w:rsidRDefault="0091463D" w:rsidP="0091463D">
      <w:pPr>
        <w:jc w:val="center"/>
        <w:rPr>
          <w:del w:id="676" w:author="David St-Amand" w:date="2017-10-13T01:22:00Z"/>
          <w:rFonts w:ascii="Times New Roman" w:hAnsi="Times New Roman" w:cs="Times New Roman"/>
          <w:b/>
          <w:sz w:val="24"/>
          <w:szCs w:val="24"/>
          <w:lang w:val="en-US"/>
        </w:rPr>
      </w:pPr>
      <w:r w:rsidRPr="00724EB6">
        <w:rPr>
          <w:rFonts w:ascii="Times New Roman" w:hAnsi="Times New Roman" w:cs="Times New Roman"/>
          <w:b/>
          <w:sz w:val="24"/>
          <w:szCs w:val="24"/>
          <w:lang w:val="en-US"/>
        </w:rPr>
        <w:lastRenderedPageBreak/>
        <w:t>Results</w:t>
      </w:r>
    </w:p>
    <w:p w14:paraId="7540A3D2" w14:textId="35623E07" w:rsidR="0091463D" w:rsidDel="003E40A3" w:rsidRDefault="0091463D" w:rsidP="00D97722">
      <w:pPr>
        <w:jc w:val="center"/>
        <w:rPr>
          <w:rFonts w:ascii="Times New Roman" w:hAnsi="Times New Roman" w:cs="Times New Roman"/>
          <w:i/>
          <w:sz w:val="24"/>
          <w:szCs w:val="24"/>
          <w:lang w:val="en-US"/>
        </w:rPr>
        <w:pPrChange w:id="677" w:author="David St-Amand" w:date="2017-10-13T01:22:00Z">
          <w:pPr>
            <w:spacing w:line="480" w:lineRule="auto"/>
          </w:pPr>
        </w:pPrChange>
      </w:pPr>
      <w:moveFromRangeStart w:id="678" w:author="Anthony Ross Otto, Dr" w:date="2017-10-03T10:12:00Z" w:name="move494788857"/>
      <w:moveFrom w:id="679" w:author="Anthony Ross Otto, Dr" w:date="2017-10-03T10:12:00Z">
        <w:r w:rsidDel="003E40A3">
          <w:rPr>
            <w:rFonts w:ascii="Times New Roman" w:hAnsi="Times New Roman" w:cs="Times New Roman"/>
            <w:i/>
            <w:sz w:val="24"/>
            <w:szCs w:val="24"/>
            <w:lang w:val="en-US"/>
          </w:rPr>
          <w:t>Choice Task Behavior</w:t>
        </w:r>
      </w:moveFrom>
    </w:p>
    <w:moveFromRangeEnd w:id="678"/>
    <w:p w14:paraId="4BD9AB72" w14:textId="77777777" w:rsidR="0091463D" w:rsidRDefault="0091463D" w:rsidP="0091463D">
      <w:pPr>
        <w:jc w:val="center"/>
        <w:rPr>
          <w:ins w:id="680" w:author="Anthony Ross Otto, Dr" w:date="2017-10-03T10:12:00Z"/>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5F197795" w:rsidR="003E40A3" w:rsidRDefault="00AC69A9" w:rsidP="003E40A3">
      <w:pPr>
        <w:spacing w:line="480" w:lineRule="auto"/>
        <w:rPr>
          <w:rFonts w:ascii="Times New Roman" w:hAnsi="Times New Roman" w:cs="Times New Roman"/>
          <w:i/>
          <w:sz w:val="24"/>
          <w:szCs w:val="24"/>
          <w:lang w:val="en-US"/>
        </w:rPr>
      </w:pPr>
      <w:ins w:id="681" w:author="David St-Amand" w:date="2017-10-09T14:11:00Z">
        <w:r>
          <w:rPr>
            <w:rFonts w:ascii="Times New Roman" w:hAnsi="Times New Roman" w:cs="Times New Roman"/>
            <w:i/>
            <w:sz w:val="24"/>
            <w:szCs w:val="24"/>
            <w:lang w:val="en-US"/>
          </w:rPr>
          <w:t xml:space="preserve">Gambling </w:t>
        </w:r>
      </w:ins>
      <w:moveToRangeStart w:id="682" w:author="Anthony Ross Otto, Dr" w:date="2017-10-03T10:12:00Z" w:name="move494788857"/>
      <w:moveTo w:id="683" w:author="Anthony Ross Otto, Dr" w:date="2017-10-03T10:12:00Z">
        <w:del w:id="684" w:author="David St-Amand" w:date="2017-10-09T14:11:00Z">
          <w:r w:rsidR="003E40A3" w:rsidDel="00AC69A9">
            <w:rPr>
              <w:rFonts w:ascii="Times New Roman" w:hAnsi="Times New Roman" w:cs="Times New Roman"/>
              <w:i/>
              <w:sz w:val="24"/>
              <w:szCs w:val="24"/>
              <w:lang w:val="en-US"/>
            </w:rPr>
            <w:delText xml:space="preserve">Choice </w:delText>
          </w:r>
        </w:del>
        <w:r w:rsidR="003E40A3">
          <w:rPr>
            <w:rFonts w:ascii="Times New Roman" w:hAnsi="Times New Roman" w:cs="Times New Roman"/>
            <w:i/>
            <w:sz w:val="24"/>
            <w:szCs w:val="24"/>
            <w:lang w:val="en-US"/>
          </w:rPr>
          <w:t>Task Behavior</w:t>
        </w:r>
      </w:moveTo>
    </w:p>
    <w:moveToRangeEnd w:id="682"/>
    <w:p w14:paraId="14F26B56" w14:textId="0174355B" w:rsidR="003E40A3" w:rsidRPr="0097691A" w:rsidDel="003E40A3" w:rsidRDefault="003E40A3" w:rsidP="0091463D">
      <w:pPr>
        <w:jc w:val="center"/>
        <w:rPr>
          <w:del w:id="685" w:author="Anthony Ross Otto, Dr" w:date="2017-10-03T10:12:00Z"/>
          <w:rFonts w:ascii="Times New Roman" w:hAnsi="Times New Roman" w:cs="Times New Roman"/>
          <w:sz w:val="24"/>
          <w:szCs w:val="24"/>
          <w:lang w:val="en-US"/>
        </w:rPr>
      </w:pPr>
    </w:p>
    <w:p w14:paraId="78930D80" w14:textId="753677E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del w:id="686" w:author="Signy Sheldon" w:date="2017-10-05T12:11:00Z">
        <w:r w:rsidDel="00E70225">
          <w:rPr>
            <w:rFonts w:ascii="Times New Roman" w:hAnsi="Times New Roman" w:cs="Times New Roman"/>
            <w:sz w:val="24"/>
            <w:szCs w:val="24"/>
            <w:lang w:val="en-US"/>
          </w:rPr>
          <w:delText>memory conditions</w:delText>
        </w:r>
      </w:del>
      <w:ins w:id="687" w:author="Signy Sheldon" w:date="2017-10-05T12:11:00Z">
        <w:r w:rsidR="00E70225">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and the first risky outcome. </w:t>
      </w:r>
      <w:commentRangeStart w:id="688"/>
      <w:r>
        <w:rPr>
          <w:rFonts w:ascii="Times New Roman" w:hAnsi="Times New Roman" w:cs="Times New Roman"/>
          <w:sz w:val="24"/>
          <w:szCs w:val="24"/>
          <w:lang w:val="en-US"/>
        </w:rPr>
        <w:t xml:space="preserve">Upon examining the mean level of risky choices for each participant after trial </w:t>
      </w:r>
      <w:ins w:id="689" w:author="David St-Amand" w:date="2017-10-04T10:52:00Z">
        <w:r w:rsidR="00956B5E">
          <w:rPr>
            <w:rFonts w:ascii="Times New Roman" w:hAnsi="Times New Roman" w:cs="Times New Roman"/>
            <w:sz w:val="24"/>
            <w:szCs w:val="24"/>
            <w:lang w:val="en-US"/>
          </w:rPr>
          <w:t>24</w:t>
        </w:r>
      </w:ins>
      <w:del w:id="690" w:author="David St-Amand" w:date="2017-10-04T10:52:00Z">
        <w:r w:rsidDel="00956B5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691" w:author="David St-Amand" w:date="2017-10-04T10:52:00Z">
        <w:r w:rsidR="00956B5E">
          <w:rPr>
            <w:rFonts w:ascii="Times New Roman" w:hAnsi="Times New Roman" w:cs="Times New Roman"/>
            <w:sz w:val="24"/>
            <w:szCs w:val="24"/>
            <w:lang w:val="en-US"/>
          </w:rPr>
          <w:t xml:space="preserve">Madan </w:t>
        </w:r>
      </w:ins>
      <w:ins w:id="692" w:author="David St-Amand" w:date="2017-10-04T10:53:00Z">
        <w:r w:rsidR="00956B5E">
          <w:rPr>
            <w:rFonts w:ascii="Times New Roman" w:hAnsi="Times New Roman" w:cs="Times New Roman"/>
            <w:sz w:val="24"/>
            <w:szCs w:val="24"/>
            <w:lang w:val="en-US"/>
          </w:rPr>
          <w:t xml:space="preserve">et al., 2013; </w:t>
        </w:r>
      </w:ins>
      <w:ins w:id="693" w:author="David St-Amand" w:date="2017-10-04T10:52:00Z">
        <w:r w:rsidR="00956B5E">
          <w:rPr>
            <w:rFonts w:ascii="Times New Roman" w:hAnsi="Times New Roman" w:cs="Times New Roman"/>
            <w:sz w:val="24"/>
            <w:szCs w:val="24"/>
            <w:lang w:val="en-US"/>
          </w:rPr>
          <w:t>Madan et al., 2014</w:t>
        </w:r>
      </w:ins>
      <w:del w:id="694" w:author="David St-Amand" w:date="2017-10-04T10:52:00Z">
        <w:r w:rsidDel="00956B5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t>
      </w:r>
      <w:commentRangeEnd w:id="688"/>
      <w:r w:rsidR="00FB47FD">
        <w:rPr>
          <w:rStyle w:val="CommentReference"/>
        </w:rPr>
        <w:commentReference w:id="688"/>
      </w:r>
      <w:r>
        <w:rPr>
          <w:rFonts w:ascii="Times New Roman" w:hAnsi="Times New Roman" w:cs="Times New Roman"/>
          <w:sz w:val="24"/>
          <w:szCs w:val="24"/>
          <w:lang w:val="en-US"/>
        </w:rPr>
        <w:t xml:space="preserve">we found that risk-taking in the episodic </w:t>
      </w:r>
      <w:ins w:id="695" w:author="Signy Sheldon" w:date="2017-10-05T12:11:00Z">
        <w:r w:rsidR="00E70225">
          <w:rPr>
            <w:rFonts w:ascii="Times New Roman" w:hAnsi="Times New Roman" w:cs="Times New Roman"/>
            <w:sz w:val="24"/>
            <w:szCs w:val="24"/>
            <w:lang w:val="en-US"/>
          </w:rPr>
          <w:t xml:space="preserve">induction </w:t>
        </w:r>
      </w:ins>
      <w:del w:id="696" w:author="Signy Sheldon" w:date="2017-10-05T12:11:00Z">
        <w:r w:rsidDel="00E70225">
          <w:rPr>
            <w:rFonts w:ascii="Times New Roman" w:hAnsi="Times New Roman" w:cs="Times New Roman"/>
            <w:sz w:val="24"/>
            <w:szCs w:val="24"/>
            <w:lang w:val="en-US"/>
          </w:rPr>
          <w:delText xml:space="preserve">condition </w:delText>
        </w:r>
      </w:del>
      <w:ins w:id="697" w:author="Signy Sheldon" w:date="2017-10-05T12:11:00Z">
        <w:r w:rsidR="00E70225">
          <w:rPr>
            <w:rFonts w:ascii="Times New Roman" w:hAnsi="Times New Roman" w:cs="Times New Roman"/>
            <w:sz w:val="24"/>
            <w:szCs w:val="24"/>
            <w:lang w:val="en-US"/>
          </w:rPr>
          <w:t xml:space="preserve">group </w:t>
        </w:r>
      </w:ins>
      <w:commentRangeStart w:id="698"/>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ins w:id="699" w:author="David St-Amand" w:date="2017-10-04T14:30:00Z">
        <w:r w:rsidR="00B031B8">
          <w:rPr>
            <w:rFonts w:ascii="Times New Roman" w:hAnsi="Times New Roman" w:cs="Times New Roman"/>
            <w:sz w:val="24"/>
            <w:szCs w:val="24"/>
            <w:lang w:val="en-US"/>
          </w:rPr>
          <w:t>7</w:t>
        </w:r>
      </w:ins>
      <w:del w:id="700" w:author="David St-Amand" w:date="2017-10-04T14:30:00Z">
        <w:r w:rsidDel="00B031B8">
          <w:rPr>
            <w:rFonts w:ascii="Times New Roman" w:hAnsi="Times New Roman" w:cs="Times New Roman"/>
            <w:sz w:val="24"/>
            <w:szCs w:val="24"/>
            <w:lang w:val="en-US"/>
          </w:rPr>
          <w:delText>8</w:delText>
        </w:r>
      </w:del>
      <w:ins w:id="701" w:author="David St-Amand" w:date="2017-10-04T14:30:00Z">
        <w:r w:rsidR="00B031B8">
          <w:rPr>
            <w:rFonts w:ascii="Times New Roman" w:hAnsi="Times New Roman" w:cs="Times New Roman"/>
            <w:sz w:val="24"/>
            <w:szCs w:val="24"/>
            <w:lang w:val="en-US"/>
          </w:rPr>
          <w:t>9</w:t>
        </w:r>
      </w:ins>
      <w:del w:id="702" w:author="David St-Amand" w:date="2017-10-04T14:30:00Z">
        <w:r w:rsidDel="00B031B8">
          <w:rPr>
            <w:rFonts w:ascii="Times New Roman" w:hAnsi="Times New Roman" w:cs="Times New Roman"/>
            <w:sz w:val="24"/>
            <w:szCs w:val="24"/>
            <w:lang w:val="en-US"/>
          </w:rPr>
          <w:delText>5</w:delText>
        </w:r>
      </w:del>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ins w:id="703" w:author="David St-Amand" w:date="2017-10-04T14:30:00Z">
        <w:r w:rsidR="00B031B8">
          <w:rPr>
            <w:rFonts w:ascii="Times New Roman" w:hAnsi="Times New Roman" w:cs="Times New Roman"/>
            <w:sz w:val="24"/>
            <w:szCs w:val="24"/>
            <w:lang w:val="en-US"/>
          </w:rPr>
          <w:t>3</w:t>
        </w:r>
      </w:ins>
      <w:del w:id="704" w:author="David St-Amand" w:date="2017-10-04T14:30:00Z">
        <w:r w:rsidDel="00B031B8">
          <w:rPr>
            <w:rFonts w:ascii="Times New Roman" w:hAnsi="Times New Roman" w:cs="Times New Roman"/>
            <w:sz w:val="24"/>
            <w:szCs w:val="24"/>
            <w:lang w:val="en-US"/>
          </w:rPr>
          <w:delText>9</w:delText>
        </w:r>
      </w:del>
      <w:r>
        <w:rPr>
          <w:rFonts w:ascii="Times New Roman" w:hAnsi="Times New Roman" w:cs="Times New Roman"/>
          <w:sz w:val="24"/>
          <w:szCs w:val="24"/>
          <w:lang w:val="en-US"/>
        </w:rPr>
        <w:t>)</w:t>
      </w:r>
      <w:commentRangeEnd w:id="698"/>
      <w:r>
        <w:rPr>
          <w:rStyle w:val="CommentReference"/>
        </w:rPr>
        <w:commentReference w:id="698"/>
      </w:r>
      <w:r>
        <w:rPr>
          <w:rFonts w:ascii="Times New Roman" w:hAnsi="Times New Roman" w:cs="Times New Roman"/>
          <w:sz w:val="24"/>
          <w:szCs w:val="24"/>
          <w:lang w:val="en-US"/>
        </w:rPr>
        <w:t xml:space="preserve"> was significantly higher than in the control </w:t>
      </w:r>
      <w:del w:id="705" w:author="Signy Sheldon" w:date="2017-10-05T12:11:00Z">
        <w:r w:rsidDel="00E70225">
          <w:rPr>
            <w:rFonts w:ascii="Times New Roman" w:hAnsi="Times New Roman" w:cs="Times New Roman"/>
            <w:sz w:val="24"/>
            <w:szCs w:val="24"/>
            <w:lang w:val="en-US"/>
          </w:rPr>
          <w:delText xml:space="preserve">condition </w:delText>
        </w:r>
      </w:del>
      <w:ins w:id="706" w:author="Signy Sheldon" w:date="2017-10-05T12:11:00Z">
        <w:r w:rsidR="00E70225">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(M = 0.3</w:t>
      </w:r>
      <w:ins w:id="707" w:author="David St-Amand" w:date="2017-10-04T14:31:00Z">
        <w:r w:rsidR="00B031B8">
          <w:rPr>
            <w:rFonts w:ascii="Times New Roman" w:hAnsi="Times New Roman" w:cs="Times New Roman"/>
            <w:sz w:val="24"/>
            <w:szCs w:val="24"/>
            <w:lang w:val="en-US"/>
          </w:rPr>
          <w:t>4</w:t>
        </w:r>
      </w:ins>
      <w:del w:id="708" w:author="David St-Amand" w:date="2017-10-04T14:31:00Z">
        <w:r w:rsidDel="00B031B8">
          <w:rPr>
            <w:rFonts w:ascii="Times New Roman" w:hAnsi="Times New Roman" w:cs="Times New Roman"/>
            <w:sz w:val="24"/>
            <w:szCs w:val="24"/>
            <w:lang w:val="en-US"/>
          </w:rPr>
          <w:delText>04</w:delText>
        </w:r>
      </w:del>
      <w:r>
        <w:rPr>
          <w:rFonts w:ascii="Times New Roman" w:hAnsi="Times New Roman" w:cs="Times New Roman"/>
          <w:sz w:val="24"/>
          <w:szCs w:val="24"/>
          <w:lang w:val="en-US"/>
        </w:rPr>
        <w:t>, SD = 0.12</w:t>
      </w:r>
      <w:ins w:id="709" w:author="David St-Amand" w:date="2017-10-04T14:31:00Z">
        <w:r w:rsidR="00B031B8">
          <w:rPr>
            <w:rFonts w:ascii="Times New Roman" w:hAnsi="Times New Roman" w:cs="Times New Roman"/>
            <w:sz w:val="24"/>
            <w:szCs w:val="24"/>
            <w:lang w:val="en-US"/>
          </w:rPr>
          <w:t>2</w:t>
        </w:r>
      </w:ins>
      <w:del w:id="710" w:author="David St-Amand" w:date="2017-10-04T14:31:00Z">
        <w:r w:rsidDel="00B031B8">
          <w:rPr>
            <w:rFonts w:ascii="Times New Roman" w:hAnsi="Times New Roman" w:cs="Times New Roman"/>
            <w:sz w:val="24"/>
            <w:szCs w:val="24"/>
            <w:lang w:val="en-US"/>
          </w:rPr>
          <w:delText>3</w:delText>
        </w:r>
      </w:del>
      <w:r>
        <w:rPr>
          <w:rFonts w:ascii="Times New Roman" w:hAnsi="Times New Roman" w:cs="Times New Roman"/>
          <w:sz w:val="24"/>
          <w:szCs w:val="24"/>
          <w:lang w:val="en-US"/>
        </w:rPr>
        <w:t xml:space="preserve">; F(1, 39) = </w:t>
      </w:r>
      <w:ins w:id="711" w:author="David St-Amand" w:date="2017-10-04T14:31:00Z">
        <w:r w:rsidR="00B031B8">
          <w:rPr>
            <w:rFonts w:ascii="Times New Roman" w:hAnsi="Times New Roman" w:cs="Times New Roman"/>
            <w:sz w:val="24"/>
            <w:szCs w:val="24"/>
            <w:lang w:val="en-US"/>
          </w:rPr>
          <w:t>8.8</w:t>
        </w:r>
      </w:ins>
      <w:del w:id="712" w:author="David St-Amand" w:date="2017-10-04T14:31:00Z">
        <w:r w:rsidDel="00B031B8">
          <w:rPr>
            <w:rFonts w:ascii="Times New Roman" w:hAnsi="Times New Roman" w:cs="Times New Roman"/>
            <w:sz w:val="24"/>
            <w:szCs w:val="24"/>
            <w:lang w:val="en-US"/>
          </w:rPr>
          <w:delText>14</w:delText>
        </w:r>
      </w:del>
      <w:r>
        <w:rPr>
          <w:rFonts w:ascii="Times New Roman" w:hAnsi="Times New Roman" w:cs="Times New Roman"/>
          <w:sz w:val="24"/>
          <w:szCs w:val="24"/>
          <w:lang w:val="en-US"/>
        </w:rPr>
        <w:t>, p = 0.00</w:t>
      </w:r>
      <w:del w:id="713" w:author="David St-Amand" w:date="2017-10-04T14:32:00Z">
        <w:r w:rsidDel="00B031B8">
          <w:rPr>
            <w:rFonts w:ascii="Times New Roman" w:hAnsi="Times New Roman" w:cs="Times New Roman"/>
            <w:sz w:val="24"/>
            <w:szCs w:val="24"/>
            <w:lang w:val="en-US"/>
          </w:rPr>
          <w:delText>0</w:delText>
        </w:r>
      </w:del>
      <w:r>
        <w:rPr>
          <w:rFonts w:ascii="Times New Roman" w:hAnsi="Times New Roman" w:cs="Times New Roman"/>
          <w:sz w:val="24"/>
          <w:szCs w:val="24"/>
          <w:lang w:val="en-US"/>
        </w:rPr>
        <w:t>5</w:t>
      </w:r>
      <w:ins w:id="714" w:author="David St-Amand" w:date="2017-10-04T14:32:00Z">
        <w:r w:rsidR="00B031B8">
          <w:rPr>
            <w:rFonts w:ascii="Times New Roman" w:hAnsi="Times New Roman" w:cs="Times New Roman"/>
            <w:sz w:val="24"/>
            <w:szCs w:val="24"/>
            <w:lang w:val="en-US"/>
          </w:rPr>
          <w:t>1</w:t>
        </w:r>
      </w:ins>
      <w:del w:id="715" w:author="David St-Amand" w:date="2017-10-04T14:32:00Z">
        <w:r w:rsidDel="00B031B8">
          <w:rPr>
            <w:rFonts w:ascii="Times New Roman" w:hAnsi="Times New Roman" w:cs="Times New Roman"/>
            <w:sz w:val="24"/>
            <w:szCs w:val="24"/>
            <w:lang w:val="en-US"/>
          </w:rPr>
          <w:delText>8</w:delText>
        </w:r>
      </w:del>
      <w:ins w:id="716" w:author="David St-Amand" w:date="2017-10-04T10:12:00Z">
        <w:r w:rsidR="0000477A">
          <w:rPr>
            <w:rFonts w:ascii="Times New Roman" w:hAnsi="Times New Roman" w:cs="Times New Roman"/>
            <w:sz w:val="24"/>
            <w:szCs w:val="24"/>
            <w:lang w:val="en-US"/>
          </w:rPr>
          <w:t>; see figure 2A</w:t>
        </w:r>
      </w:ins>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ins w:id="717" w:author="David St-Amand" w:date="2017-10-04T14:53:00Z">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29" cy="3553563"/>
                      </a:xfrm>
                      <a:prstGeom prst="rect">
                        <a:avLst/>
                      </a:prstGeom>
                    </pic:spPr>
                  </pic:pic>
                </a:graphicData>
              </a:graphic>
            </wp:inline>
          </w:drawing>
        </w:r>
      </w:ins>
    </w:p>
    <w:p w14:paraId="2B8F9801" w14:textId="622F86AC" w:rsidR="0091463D" w:rsidDel="003E40A3" w:rsidRDefault="0091463D" w:rsidP="0091463D">
      <w:pPr>
        <w:spacing w:line="480" w:lineRule="auto"/>
        <w:ind w:firstLine="720"/>
        <w:rPr>
          <w:del w:id="718" w:author="Anthony Ross Otto, Dr" w:date="2017-10-03T10:12:00Z"/>
          <w:rFonts w:ascii="Times New Roman" w:hAnsi="Times New Roman" w:cs="Times New Roman"/>
          <w:sz w:val="24"/>
          <w:szCs w:val="24"/>
          <w:lang w:val="en-US"/>
        </w:rPr>
      </w:pPr>
    </w:p>
    <w:p w14:paraId="3EC728D8" w14:textId="79820108"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t>Figure 2:</w:t>
      </w:r>
      <w:r>
        <w:rPr>
          <w:rFonts w:ascii="Times New Roman" w:hAnsi="Times New Roman" w:cs="Times New Roman"/>
          <w:sz w:val="20"/>
          <w:szCs w:val="20"/>
          <w:lang w:val="en-US"/>
        </w:rPr>
        <w:t xml:space="preserve"> </w:t>
      </w:r>
      <w:del w:id="719" w:author="Anthony Ross Otto, Dr" w:date="2017-10-03T10:18:00Z">
        <w:r w:rsidDel="00FB47FD">
          <w:rPr>
            <w:rFonts w:ascii="Times New Roman" w:hAnsi="Times New Roman" w:cs="Times New Roman"/>
            <w:sz w:val="20"/>
            <w:szCs w:val="20"/>
            <w:lang w:val="en-US"/>
          </w:rPr>
          <w:delText>Figure 2A</w:delText>
        </w:r>
      </w:del>
      <w:ins w:id="720" w:author="Anthony Ross Otto, Dr" w:date="2017-10-03T10:18:00Z">
        <w:r w:rsidR="00FB47FD">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721" w:author="Anthony Ross Otto, Dr" w:date="2017-10-03T10:19:00Z">
        <w:r w:rsidDel="00FB47FD">
          <w:rPr>
            <w:rFonts w:ascii="Times New Roman" w:hAnsi="Times New Roman" w:cs="Times New Roman"/>
            <w:sz w:val="20"/>
            <w:szCs w:val="20"/>
            <w:lang w:val="en-US"/>
          </w:rPr>
          <w:delText xml:space="preserve">represents </w:delText>
        </w:r>
      </w:del>
      <w:ins w:id="722" w:author="Anthony Ross Otto, Dr" w:date="2017-10-03T10:19:00Z">
        <w:r w:rsidR="00FB47FD">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del w:id="723" w:author="Anthony Ross Otto, Dr" w:date="2017-10-03T10:18:00Z">
        <w:r w:rsidDel="00FB47FD">
          <w:rPr>
            <w:rFonts w:ascii="Times New Roman" w:hAnsi="Times New Roman" w:cs="Times New Roman"/>
            <w:sz w:val="20"/>
            <w:szCs w:val="20"/>
            <w:lang w:val="en-US"/>
          </w:rPr>
          <w:delText>Figure 2B</w:delText>
        </w:r>
      </w:del>
      <w:ins w:id="724" w:author="Anthony Ross Otto, Dr" w:date="2017-10-03T10:18:00Z">
        <w:r w:rsidR="00FB47FD">
          <w:rPr>
            <w:rFonts w:ascii="Times New Roman" w:hAnsi="Times New Roman" w:cs="Times New Roman"/>
            <w:sz w:val="20"/>
            <w:szCs w:val="20"/>
            <w:lang w:val="en-US"/>
          </w:rPr>
          <w:t>Panel B</w:t>
        </w:r>
      </w:ins>
      <w:r>
        <w:rPr>
          <w:rFonts w:ascii="Times New Roman" w:hAnsi="Times New Roman" w:cs="Times New Roman"/>
          <w:sz w:val="20"/>
          <w:szCs w:val="20"/>
          <w:lang w:val="en-US"/>
        </w:rPr>
        <w:t xml:space="preserve"> </w:t>
      </w:r>
      <w:del w:id="725" w:author="Anthony Ross Otto, Dr" w:date="2017-10-03T10:18:00Z">
        <w:r w:rsidDel="00FB47FD">
          <w:rPr>
            <w:rFonts w:ascii="Times New Roman" w:hAnsi="Times New Roman" w:cs="Times New Roman"/>
            <w:sz w:val="20"/>
            <w:szCs w:val="20"/>
            <w:lang w:val="en-US"/>
          </w:rPr>
          <w:delText xml:space="preserve">represents </w:delText>
        </w:r>
      </w:del>
      <w:ins w:id="726" w:author="Anthony Ross Otto, Dr" w:date="2017-10-03T10:18:00Z">
        <w:r w:rsidR="00FB47FD">
          <w:rPr>
            <w:rFonts w:ascii="Times New Roman" w:hAnsi="Times New Roman" w:cs="Times New Roman"/>
            <w:sz w:val="20"/>
            <w:szCs w:val="20"/>
            <w:lang w:val="en-US"/>
          </w:rPr>
          <w:t xml:space="preserve">depicts </w:t>
        </w:r>
      </w:ins>
      <w:del w:id="727" w:author="Anthony Ross Otto, Dr" w:date="2017-10-03T10:18:00Z">
        <w:r w:rsidDel="00FB47FD">
          <w:rPr>
            <w:rFonts w:ascii="Times New Roman" w:hAnsi="Times New Roman" w:cs="Times New Roman"/>
            <w:sz w:val="20"/>
            <w:szCs w:val="20"/>
            <w:lang w:val="en-US"/>
          </w:rPr>
          <w:delText xml:space="preserve">changes in </w:delText>
        </w:r>
      </w:del>
      <w:ins w:id="728" w:author="Anthony Ross Otto, Dr" w:date="2017-10-03T10:18:00Z">
        <w:r w:rsidR="00FB47FD">
          <w:rPr>
            <w:rFonts w:ascii="Times New Roman" w:hAnsi="Times New Roman" w:cs="Times New Roman"/>
            <w:sz w:val="20"/>
            <w:szCs w:val="20"/>
            <w:lang w:val="en-US"/>
          </w:rPr>
          <w:t xml:space="preserve">the time course of </w:t>
        </w:r>
      </w:ins>
      <w:r>
        <w:rPr>
          <w:rFonts w:ascii="Times New Roman" w:hAnsi="Times New Roman" w:cs="Times New Roman"/>
          <w:sz w:val="20"/>
          <w:szCs w:val="20"/>
          <w:lang w:val="en-US"/>
        </w:rPr>
        <w:t xml:space="preserve">risky preferences over </w:t>
      </w:r>
      <w:ins w:id="729" w:author="Anthony Ross Otto, Dr" w:date="2017-10-03T10:18:00Z">
        <w:r w:rsidR="00FB47FD">
          <w:rPr>
            <w:rFonts w:ascii="Times New Roman" w:hAnsi="Times New Roman" w:cs="Times New Roman"/>
            <w:sz w:val="20"/>
            <w:szCs w:val="20"/>
            <w:lang w:val="en-US"/>
          </w:rPr>
          <w:t xml:space="preserve">20-trial blocks </w:t>
        </w:r>
      </w:ins>
      <w:del w:id="730" w:author="Anthony Ross Otto, Dr" w:date="2017-10-03T10:18:00Z">
        <w:r w:rsidDel="00FB47FD">
          <w:rPr>
            <w:rFonts w:ascii="Times New Roman" w:hAnsi="Times New Roman" w:cs="Times New Roman"/>
            <w:sz w:val="20"/>
            <w:szCs w:val="20"/>
            <w:lang w:val="en-US"/>
          </w:rPr>
          <w:delText xml:space="preserve">time </w:delText>
        </w:r>
      </w:del>
      <w:r>
        <w:rPr>
          <w:rFonts w:ascii="Times New Roman" w:hAnsi="Times New Roman" w:cs="Times New Roman"/>
          <w:sz w:val="20"/>
          <w:szCs w:val="20"/>
          <w:lang w:val="en-US"/>
        </w:rPr>
        <w:t>in the three conditions</w:t>
      </w:r>
      <w:ins w:id="731" w:author="Anthony Ross Otto, Dr" w:date="2017-10-03T10:19:00Z">
        <w:r w:rsidR="00FB47FD">
          <w:rPr>
            <w:rFonts w:ascii="Times New Roman" w:hAnsi="Times New Roman" w:cs="Times New Roman"/>
            <w:sz w:val="20"/>
            <w:szCs w:val="20"/>
            <w:lang w:val="en-US"/>
          </w:rPr>
          <w:t xml:space="preserve">: </w:t>
        </w:r>
      </w:ins>
      <w:del w:id="732" w:author="Anthony Ross Otto, Dr" w:date="2017-10-03T10:19:00Z">
        <w:r w:rsidDel="00FB47FD">
          <w:rPr>
            <w:rFonts w:ascii="Times New Roman" w:hAnsi="Times New Roman" w:cs="Times New Roman"/>
            <w:sz w:val="20"/>
            <w:szCs w:val="20"/>
            <w:lang w:val="en-US"/>
          </w:rPr>
          <w:delText xml:space="preserve"> </w:delText>
        </w:r>
        <w:r w:rsidRPr="005C643D" w:rsidDel="00FB47FD">
          <w:rPr>
            <w:rFonts w:ascii="Times New Roman" w:hAnsi="Times New Roman" w:cs="Times New Roman"/>
            <w:sz w:val="20"/>
            <w:szCs w:val="20"/>
            <w:lang w:val="en-US"/>
          </w:rPr>
          <w:delText>(</w:delText>
        </w:r>
      </w:del>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ins w:id="733" w:author="Anthony Ross Otto, Dr" w:date="2017-10-03T10:19:00Z">
        <w:r w:rsidR="00FB47FD">
          <w:rPr>
            <w:rFonts w:ascii="Times New Roman" w:hAnsi="Times New Roman" w:cs="Times New Roman"/>
            <w:sz w:val="20"/>
            <w:szCs w:val="20"/>
            <w:lang w:val="en-US"/>
          </w:rPr>
          <w:t xml:space="preserve"> (Experiment 2)</w:t>
        </w:r>
      </w:ins>
      <w:del w:id="734" w:author="Anthony Ross Otto, Dr" w:date="2017-10-03T10:19:00Z">
        <w:r w:rsidRPr="005C643D" w:rsidDel="00FB47FD">
          <w:rPr>
            <w:rFonts w:ascii="Times New Roman" w:hAnsi="Times New Roman" w:cs="Times New Roman"/>
            <w:sz w:val="20"/>
            <w:szCs w:val="20"/>
            <w:lang w:val="en-US"/>
          </w:rPr>
          <w:delText>)</w:delText>
        </w:r>
      </w:del>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80A5C12" w:rsidR="0091463D" w:rsidRDefault="0091463D" w:rsidP="0091463D">
      <w:pPr>
        <w:spacing w:line="480" w:lineRule="auto"/>
        <w:ind w:firstLine="720"/>
        <w:rPr>
          <w:ins w:id="735" w:author="Anthony Ross Otto, Dr" w:date="2017-10-03T10:12: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Examining choice behavior across blocks, we found that risk-taking developed differently over time in the episodic specificity and control </w:t>
      </w:r>
      <w:ins w:id="736" w:author="Signy Sheldon" w:date="2017-10-05T12:12:00Z">
        <w:r w:rsidR="00E70225">
          <w:rPr>
            <w:rFonts w:ascii="Times New Roman" w:hAnsi="Times New Roman" w:cs="Times New Roman"/>
            <w:sz w:val="24"/>
            <w:szCs w:val="24"/>
            <w:lang w:val="en-US"/>
          </w:rPr>
          <w:t>induction group</w:t>
        </w:r>
      </w:ins>
      <w:del w:id="737" w:author="Signy Sheldon" w:date="2017-10-05T12:12:00Z">
        <w:r w:rsidDel="00E70225">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ins w:id="738" w:author="Signy Sheldon" w:date="2017-10-05T12:12:00Z">
        <w:r w:rsidR="00E70225">
          <w:rPr>
            <w:rFonts w:ascii="Times New Roman" w:hAnsi="Times New Roman" w:cs="Times New Roman"/>
            <w:sz w:val="24"/>
            <w:szCs w:val="24"/>
            <w:lang w:val="en-US"/>
          </w:rPr>
          <w:t>induction group</w:t>
        </w:r>
      </w:ins>
      <w:del w:id="739"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ins w:id="740" w:author="Signy Sheldon" w:date="2017-10-05T12:12:00Z">
        <w:r w:rsidR="00E70225">
          <w:rPr>
            <w:rFonts w:ascii="Times New Roman" w:hAnsi="Times New Roman" w:cs="Times New Roman"/>
            <w:sz w:val="24"/>
            <w:szCs w:val="24"/>
            <w:lang w:val="en-US"/>
          </w:rPr>
          <w:t>induction grou</w:t>
        </w:r>
      </w:ins>
      <w:ins w:id="741" w:author="David St-Amand" w:date="2017-10-13T01:15:00Z">
        <w:r w:rsidR="00044531">
          <w:rPr>
            <w:rFonts w:ascii="Times New Roman" w:hAnsi="Times New Roman" w:cs="Times New Roman"/>
            <w:sz w:val="24"/>
            <w:szCs w:val="24"/>
            <w:lang w:val="en-US"/>
          </w:rPr>
          <w:t>p</w:t>
        </w:r>
      </w:ins>
      <w:del w:id="742" w:author="Signy Sheldon" w:date="2017-10-05T12:12:00Z">
        <w:r w:rsidRPr="009A12D7" w:rsidDel="00E70225">
          <w:rPr>
            <w:rFonts w:ascii="Times New Roman" w:hAnsi="Times New Roman" w:cs="Times New Roman"/>
            <w:sz w:val="24"/>
            <w:szCs w:val="24"/>
            <w:lang w:val="en-US"/>
          </w:rPr>
          <w:delText>condition</w:delText>
        </w:r>
      </w:del>
      <w:r w:rsidRPr="009A12D7">
        <w:rPr>
          <w:rFonts w:ascii="Times New Roman" w:hAnsi="Times New Roman" w:cs="Times New Roman"/>
          <w:sz w:val="24"/>
          <w:szCs w:val="24"/>
          <w:lang w:val="en-US"/>
        </w:rPr>
        <w:t xml:space="preserve"> (</w:t>
      </w:r>
      <w:del w:id="743" w:author="Signy Sheldon" w:date="2017-10-05T12:12:00Z">
        <w:r w:rsidDel="00E70225">
          <w:rPr>
            <w:rFonts w:ascii="Times New Roman" w:hAnsi="Times New Roman" w:cs="Times New Roman"/>
            <w:sz w:val="24"/>
            <w:szCs w:val="24"/>
            <w:lang w:val="en-US"/>
          </w:rPr>
          <w:delText xml:space="preserve">condition </w:delText>
        </w:r>
      </w:del>
      <w:ins w:id="744" w:author="Signy Sheldon" w:date="2017-10-05T12:12:00Z">
        <w:r w:rsidR="00E70225">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del w:id="745" w:author="Signy Sheldon" w:date="2017-10-05T12:12:00Z">
        <w:r w:rsidDel="00E70225">
          <w:rPr>
            <w:rFonts w:ascii="Times New Roman" w:hAnsi="Times New Roman" w:cs="Times New Roman"/>
            <w:sz w:val="24"/>
            <w:szCs w:val="24"/>
            <w:lang w:val="en-US"/>
          </w:rPr>
          <w:delText>More precisely</w:delText>
        </w:r>
      </w:del>
      <w:ins w:id="746" w:author="Signy Sheldon" w:date="2017-10-05T12:12:00Z">
        <w:r w:rsidR="00E70225">
          <w:rPr>
            <w:rFonts w:ascii="Times New Roman" w:hAnsi="Times New Roman" w:cs="Times New Roman"/>
            <w:sz w:val="24"/>
            <w:szCs w:val="24"/>
            <w:lang w:val="en-US"/>
          </w:rPr>
          <w:t>Put another way</w:t>
        </w:r>
      </w:ins>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40A3" w:rsidRDefault="003E40A3">
      <w:pPr>
        <w:spacing w:line="480" w:lineRule="auto"/>
        <w:rPr>
          <w:rFonts w:ascii="Times New Roman" w:hAnsi="Times New Roman" w:cs="Times New Roman"/>
          <w:i/>
          <w:sz w:val="24"/>
          <w:szCs w:val="24"/>
          <w:lang w:val="en-US"/>
          <w:rPrChange w:id="747" w:author="Anthony Ross Otto, Dr" w:date="2017-10-03T10:12:00Z">
            <w:rPr>
              <w:rFonts w:ascii="Times New Roman" w:hAnsi="Times New Roman" w:cs="Times New Roman"/>
              <w:sz w:val="24"/>
              <w:szCs w:val="24"/>
              <w:lang w:val="en-US"/>
            </w:rPr>
          </w:rPrChange>
        </w:rPr>
        <w:pPrChange w:id="748" w:author="Anthony Ross Otto, Dr" w:date="2017-10-03T10:12:00Z">
          <w:pPr>
            <w:spacing w:line="480" w:lineRule="auto"/>
            <w:ind w:firstLine="720"/>
          </w:pPr>
        </w:pPrChange>
      </w:pPr>
      <w:ins w:id="749" w:author="Anthony Ross Otto, Dr" w:date="2017-10-03T10:12:00Z">
        <w:r>
          <w:rPr>
            <w:rFonts w:ascii="Times New Roman" w:hAnsi="Times New Roman" w:cs="Times New Roman"/>
            <w:i/>
            <w:sz w:val="24"/>
            <w:szCs w:val="24"/>
            <w:lang w:val="en-US"/>
          </w:rPr>
          <w:t>Memory for Outcomes</w:t>
        </w:r>
      </w:ins>
    </w:p>
    <w:p w14:paraId="52B9BB0C" w14:textId="19C482F0" w:rsidR="0091463D" w:rsidRDefault="0091463D" w:rsidP="0091463D">
      <w:pPr>
        <w:spacing w:line="480" w:lineRule="auto"/>
        <w:ind w:firstLine="720"/>
        <w:rPr>
          <w:ins w:id="750" w:author="David St-Amand" w:date="2017-10-13T01:27:00Z"/>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ins w:id="751" w:author="Signy Sheldon" w:date="2017-10-05T12:12:00Z">
        <w:r w:rsidR="005868FA">
          <w:rPr>
            <w:rFonts w:ascii="Times New Roman" w:hAnsi="Times New Roman" w:cs="Times New Roman"/>
            <w:sz w:val="24"/>
            <w:szCs w:val="24"/>
            <w:lang w:val="en-US"/>
          </w:rPr>
          <w:t>induction group</w:t>
        </w:r>
      </w:ins>
      <w:del w:id="752" w:author="Signy Sheldon" w:date="2017-10-05T12:12:00Z">
        <w:r w:rsidDel="005868FA">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w:t>
      </w:r>
      <w:ins w:id="753" w:author="David St-Amand" w:date="2017-10-13T01:26:00Z">
        <w:r w:rsidR="006F5394">
          <w:rPr>
            <w:rFonts w:ascii="Times New Roman" w:hAnsi="Times New Roman" w:cs="Times New Roman"/>
            <w:sz w:val="24"/>
            <w:szCs w:val="24"/>
            <w:lang w:val="en-US"/>
          </w:rPr>
          <w:t xml:space="preserve"> marginally</w:t>
        </w:r>
      </w:ins>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ins w:id="754" w:author="David St-Amand" w:date="2017-10-13T01:26:00Z">
        <w:r w:rsidR="006F5394">
          <w:rPr>
            <w:rFonts w:ascii="Times New Roman" w:hAnsi="Times New Roman" w:cs="Times New Roman"/>
            <w:sz w:val="24"/>
            <w:szCs w:val="24"/>
            <w:lang w:val="en-US"/>
          </w:rPr>
          <w:t>F</w:t>
        </w:r>
      </w:ins>
      <w:del w:id="755" w:author="David St-Amand" w:date="2017-10-13T01:26:00Z">
        <w:r w:rsidDel="006F5394">
          <w:rPr>
            <w:rFonts w:ascii="Times New Roman" w:hAnsi="Times New Roman" w:cs="Times New Roman"/>
            <w:sz w:val="24"/>
            <w:szCs w:val="24"/>
            <w:lang w:val="en-US"/>
          </w:rPr>
          <w:delText>see f</w:delText>
        </w:r>
      </w:del>
      <w:r>
        <w:rPr>
          <w:rFonts w:ascii="Times New Roman" w:hAnsi="Times New Roman" w:cs="Times New Roman"/>
          <w:sz w:val="24"/>
          <w:szCs w:val="24"/>
          <w:lang w:val="en-US"/>
        </w:rPr>
        <w:t xml:space="preserve">igure </w:t>
      </w:r>
      <w:ins w:id="756" w:author="David St-Amand" w:date="2017-10-13T01:27:00Z">
        <w:r w:rsidR="00973172">
          <w:rPr>
            <w:rFonts w:ascii="Times New Roman" w:hAnsi="Times New Roman" w:cs="Times New Roman"/>
            <w:sz w:val="24"/>
            <w:szCs w:val="24"/>
            <w:lang w:val="en-US"/>
          </w:rPr>
          <w:t>3A</w:t>
        </w:r>
      </w:ins>
      <w:del w:id="757" w:author="David St-Amand" w:date="2017-10-13T01:27:00Z">
        <w:r w:rsidDel="0097317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ins w:id="758" w:author="Signy Sheldon" w:date="2017-10-05T12:12:00Z">
        <w:r w:rsidR="005868FA">
          <w:rPr>
            <w:rFonts w:ascii="Times New Roman" w:hAnsi="Times New Roman" w:cs="Times New Roman"/>
            <w:sz w:val="24"/>
            <w:szCs w:val="24"/>
            <w:lang w:val="en-US"/>
          </w:rPr>
          <w:t xml:space="preserve"> induction group</w:t>
        </w:r>
      </w:ins>
      <w:del w:id="759" w:author="Signy Sheldon" w:date="2017-10-05T12:12:00Z">
        <w:r w:rsidDel="005868FA">
          <w:rPr>
            <w:rFonts w:ascii="Times New Roman" w:hAnsi="Times New Roman" w:cs="Times New Roman"/>
            <w:sz w:val="24"/>
            <w:szCs w:val="24"/>
            <w:lang w:val="en-US"/>
          </w:rPr>
          <w:delText xml:space="preserve"> condition</w:delText>
        </w:r>
      </w:del>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ins w:id="760" w:author="Signy Sheldon" w:date="2017-10-05T12:12:00Z">
        <w:r w:rsidR="005868FA">
          <w:rPr>
            <w:rFonts w:ascii="Times New Roman" w:hAnsi="Times New Roman" w:cs="Times New Roman"/>
            <w:sz w:val="24"/>
            <w:szCs w:val="24"/>
            <w:lang w:val="en-US"/>
          </w:rPr>
          <w:t xml:space="preserve">induction </w:t>
        </w:r>
      </w:ins>
      <w:r w:rsidR="00040243">
        <w:rPr>
          <w:rFonts w:ascii="Times New Roman" w:hAnsi="Times New Roman" w:cs="Times New Roman"/>
          <w:sz w:val="24"/>
          <w:szCs w:val="24"/>
          <w:lang w:val="en-US"/>
        </w:rPr>
        <w:t>condition</w:t>
      </w:r>
      <w:ins w:id="761" w:author="Signy Sheldon" w:date="2017-10-05T12:12:00Z">
        <w:r w:rsidR="005868FA">
          <w:rPr>
            <w:rFonts w:ascii="Times New Roman" w:hAnsi="Times New Roman" w:cs="Times New Roman"/>
            <w:sz w:val="24"/>
            <w:szCs w:val="24"/>
            <w:lang w:val="en-US"/>
          </w:rPr>
          <w:t xml:space="preserve"> groups</w:t>
        </w:r>
      </w:ins>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ins w:id="762" w:author="David St-Amand" w:date="2017-10-04T14:57:00Z">
        <w:r w:rsidR="00C82402">
          <w:rPr>
            <w:rFonts w:ascii="Times New Roman" w:hAnsi="Times New Roman" w:cs="Times New Roman"/>
            <w:sz w:val="24"/>
            <w:szCs w:val="24"/>
            <w:lang w:val="en-US"/>
          </w:rPr>
          <w:t>637</w:t>
        </w:r>
      </w:ins>
      <w:del w:id="763" w:author="David St-Amand" w:date="2017-10-04T14:57:00Z">
        <w:r w:rsidDel="00C82402">
          <w:rPr>
            <w:rFonts w:ascii="Times New Roman" w:hAnsi="Times New Roman" w:cs="Times New Roman"/>
            <w:sz w:val="24"/>
            <w:szCs w:val="24"/>
            <w:lang w:val="en-US"/>
          </w:rPr>
          <w:delText>881</w:delText>
        </w:r>
      </w:del>
      <w:r>
        <w:rPr>
          <w:rFonts w:ascii="Times New Roman" w:hAnsi="Times New Roman" w:cs="Times New Roman"/>
          <w:sz w:val="24"/>
          <w:szCs w:val="24"/>
          <w:lang w:val="en-US"/>
        </w:rPr>
        <w:t>, p = 0.</w:t>
      </w:r>
      <w:ins w:id="764" w:author="David St-Amand" w:date="2017-10-04T14:57:00Z">
        <w:r w:rsidR="00C82402">
          <w:rPr>
            <w:rFonts w:ascii="Times New Roman" w:hAnsi="Times New Roman" w:cs="Times New Roman"/>
            <w:sz w:val="24"/>
            <w:szCs w:val="24"/>
            <w:lang w:val="en-US"/>
          </w:rPr>
          <w:t>43</w:t>
        </w:r>
      </w:ins>
      <w:del w:id="765" w:author="David St-Amand" w:date="2017-10-04T14:57:00Z">
        <w:r w:rsidDel="00C82402">
          <w:rPr>
            <w:rFonts w:ascii="Times New Roman" w:hAnsi="Times New Roman" w:cs="Times New Roman"/>
            <w:sz w:val="24"/>
            <w:szCs w:val="24"/>
            <w:lang w:val="en-US"/>
          </w:rPr>
          <w:delText>35</w:delText>
        </w:r>
      </w:del>
      <w:r>
        <w:rPr>
          <w:rFonts w:ascii="Times New Roman" w:hAnsi="Times New Roman" w:cs="Times New Roman"/>
          <w:sz w:val="24"/>
          <w:szCs w:val="24"/>
          <w:lang w:val="en-US"/>
        </w:rPr>
        <w:t xml:space="preserve">. </w:t>
      </w:r>
    </w:p>
    <w:p w14:paraId="22DFDF0C" w14:textId="21ADC4EB" w:rsidR="00973172" w:rsidRDefault="00973172" w:rsidP="0091463D">
      <w:pPr>
        <w:spacing w:line="480" w:lineRule="auto"/>
        <w:ind w:firstLine="720"/>
        <w:rPr>
          <w:ins w:id="766" w:author="David St-Amand" w:date="2017-10-13T01:28:00Z"/>
          <w:rFonts w:ascii="Times New Roman" w:hAnsi="Times New Roman" w:cs="Times New Roman"/>
          <w:sz w:val="24"/>
          <w:szCs w:val="24"/>
          <w:lang w:val="en-US"/>
        </w:rPr>
      </w:pPr>
    </w:p>
    <w:p w14:paraId="22682AD6" w14:textId="114027D1" w:rsidR="003F73DE" w:rsidRDefault="003F73DE" w:rsidP="0091463D">
      <w:pPr>
        <w:spacing w:line="480" w:lineRule="auto"/>
        <w:ind w:firstLine="720"/>
        <w:rPr>
          <w:ins w:id="767" w:author="David St-Amand" w:date="2017-10-13T01:28:00Z"/>
          <w:rFonts w:ascii="Times New Roman" w:hAnsi="Times New Roman" w:cs="Times New Roman"/>
          <w:sz w:val="24"/>
          <w:szCs w:val="24"/>
          <w:lang w:val="en-US"/>
        </w:rPr>
      </w:pPr>
    </w:p>
    <w:p w14:paraId="654428C2" w14:textId="02DC7E49" w:rsidR="003F73DE" w:rsidRDefault="003F73DE" w:rsidP="0091463D">
      <w:pPr>
        <w:spacing w:line="480" w:lineRule="auto"/>
        <w:ind w:firstLine="720"/>
        <w:rPr>
          <w:ins w:id="768" w:author="David St-Amand" w:date="2017-10-13T01:28:00Z"/>
          <w:rFonts w:ascii="Times New Roman" w:hAnsi="Times New Roman" w:cs="Times New Roman"/>
          <w:sz w:val="24"/>
          <w:szCs w:val="24"/>
          <w:lang w:val="en-US"/>
        </w:rPr>
      </w:pPr>
    </w:p>
    <w:p w14:paraId="5FE567E5" w14:textId="77777777" w:rsidR="003F73DE" w:rsidRDefault="003F73DE" w:rsidP="0091463D">
      <w:pPr>
        <w:spacing w:line="480" w:lineRule="auto"/>
        <w:ind w:firstLine="720"/>
        <w:rPr>
          <w:rFonts w:ascii="Times New Roman" w:hAnsi="Times New Roman" w:cs="Times New Roman"/>
          <w:sz w:val="24"/>
          <w:szCs w:val="24"/>
          <w:lang w:val="en-US"/>
        </w:rPr>
      </w:pPr>
    </w:p>
    <w:p w14:paraId="3A49A682" w14:textId="7924E8DA" w:rsidR="0091463D" w:rsidDel="00E54FB5" w:rsidRDefault="0091463D" w:rsidP="0091463D">
      <w:pPr>
        <w:spacing w:line="480" w:lineRule="auto"/>
        <w:ind w:firstLine="720"/>
        <w:rPr>
          <w:del w:id="769" w:author="Anthony Ross Otto, Dr" w:date="2017-10-03T10:13:00Z"/>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2</w:t>
      </w:r>
    </w:p>
    <w:p w14:paraId="0CFCE89C" w14:textId="74996087" w:rsidR="0091463D" w:rsidRPr="007A2D66" w:rsidRDefault="0091463D">
      <w:pPr>
        <w:spacing w:line="480" w:lineRule="auto"/>
        <w:ind w:firstLine="720"/>
        <w:rPr>
          <w:rFonts w:ascii="Times New Roman" w:hAnsi="Times New Roman" w:cs="Times New Roman"/>
          <w:sz w:val="24"/>
          <w:szCs w:val="24"/>
          <w:lang w:val="en-US"/>
        </w:rPr>
        <w:pPrChange w:id="770" w:author="Anthony Ross Otto, Dr" w:date="2017-10-03T10:13:00Z">
          <w:pPr>
            <w:spacing w:line="480" w:lineRule="auto"/>
          </w:pPr>
        </w:pPrChange>
      </w:pPr>
      <w:del w:id="771" w:author="Anthony Ross Otto, Dr" w:date="2017-10-03T10:14:00Z">
        <w:r w:rsidDel="00E54FB5">
          <w:rPr>
            <w:rFonts w:ascii="Times New Roman" w:hAnsi="Times New Roman" w:cs="Times New Roman"/>
            <w:sz w:val="24"/>
            <w:szCs w:val="24"/>
            <w:lang w:val="en-US"/>
          </w:rPr>
          <w:delText>We replicated every analysis conducted previously to compare the</w:delText>
        </w:r>
      </w:del>
      <w:ins w:id="772" w:author="Anthony Ross Otto, Dr" w:date="2017-10-03T10:17:00Z">
        <w:r w:rsidR="00FB47FD">
          <w:rPr>
            <w:rFonts w:ascii="Times New Roman" w:hAnsi="Times New Roman" w:cs="Times New Roman"/>
            <w:sz w:val="24"/>
            <w:szCs w:val="24"/>
            <w:lang w:val="en-US"/>
          </w:rPr>
          <w:t>We analyzed the</w:t>
        </w:r>
      </w:ins>
      <w:ins w:id="773" w:author="Anthony Ross Otto, Dr" w:date="2017-10-03T10:14:00Z">
        <w:r w:rsidR="00E54FB5">
          <w:rPr>
            <w:rFonts w:ascii="Times New Roman" w:hAnsi="Times New Roman" w:cs="Times New Roman"/>
            <w:sz w:val="24"/>
            <w:szCs w:val="24"/>
            <w:lang w:val="en-US"/>
          </w:rPr>
          <w:t xml:space="preserve"> </w:t>
        </w:r>
      </w:ins>
      <w:del w:id="774" w:author="Anthony Ross Otto, Dr" w:date="2017-10-03T10:14:00Z">
        <w:r w:rsidDel="00E54FB5">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baseline condition </w:t>
      </w:r>
      <w:del w:id="775" w:author="Anthony Ross Otto, Dr" w:date="2017-10-03T10:17:00Z">
        <w:r w:rsidDel="00FB47FD">
          <w:rPr>
            <w:rFonts w:ascii="Times New Roman" w:hAnsi="Times New Roman" w:cs="Times New Roman"/>
            <w:sz w:val="24"/>
            <w:szCs w:val="24"/>
            <w:lang w:val="en-US"/>
          </w:rPr>
          <w:delText xml:space="preserve">with both the </w:delText>
        </w:r>
      </w:del>
      <w:ins w:id="776" w:author="Anthony Ross Otto, Dr" w:date="2017-10-03T10:17:00Z">
        <w:r w:rsidR="00FB47FD">
          <w:rPr>
            <w:rFonts w:ascii="Times New Roman" w:hAnsi="Times New Roman" w:cs="Times New Roman"/>
            <w:sz w:val="24"/>
            <w:szCs w:val="24"/>
            <w:lang w:val="en-US"/>
          </w:rPr>
          <w:t xml:space="preserve">the same way as in the </w:t>
        </w:r>
      </w:ins>
      <w:r>
        <w:rPr>
          <w:rFonts w:ascii="Times New Roman" w:hAnsi="Times New Roman" w:cs="Times New Roman"/>
          <w:sz w:val="24"/>
          <w:szCs w:val="24"/>
          <w:lang w:val="en-US"/>
        </w:rPr>
        <w:t xml:space="preserve">episodic and control </w:t>
      </w:r>
      <w:del w:id="777" w:author="Signy Sheldon" w:date="2017-10-05T12:13:00Z">
        <w:r w:rsidDel="00AB7A94">
          <w:rPr>
            <w:rFonts w:ascii="Times New Roman" w:hAnsi="Times New Roman" w:cs="Times New Roman"/>
            <w:sz w:val="24"/>
            <w:szCs w:val="24"/>
            <w:lang w:val="en-US"/>
          </w:rPr>
          <w:delText>conditions</w:delText>
        </w:r>
      </w:del>
      <w:ins w:id="778" w:author="Signy Sheldon" w:date="2017-10-05T12:13:00Z">
        <w:r w:rsidR="00AB7A94">
          <w:rPr>
            <w:rFonts w:ascii="Times New Roman" w:hAnsi="Times New Roman" w:cs="Times New Roman"/>
            <w:sz w:val="24"/>
            <w:szCs w:val="24"/>
            <w:lang w:val="en-US"/>
          </w:rPr>
          <w:t>induction groups</w:t>
        </w:r>
      </w:ins>
      <w:r>
        <w:rPr>
          <w:rFonts w:ascii="Times New Roman" w:hAnsi="Times New Roman" w:cs="Times New Roman"/>
          <w:sz w:val="24"/>
          <w:szCs w:val="24"/>
          <w:lang w:val="en-US"/>
        </w:rPr>
        <w:t xml:space="preserve">. Upon examining the mean level of risky choices for each participant after trial </w:t>
      </w:r>
      <w:ins w:id="779" w:author="David St-Amand" w:date="2017-10-13T01:28:00Z">
        <w:r w:rsidR="003F73DE">
          <w:rPr>
            <w:rFonts w:ascii="Times New Roman" w:hAnsi="Times New Roman" w:cs="Times New Roman"/>
            <w:sz w:val="24"/>
            <w:szCs w:val="24"/>
            <w:lang w:val="en-US"/>
          </w:rPr>
          <w:t>24</w:t>
        </w:r>
      </w:ins>
      <w:del w:id="780" w:author="David St-Amand" w:date="2017-10-13T01:28:00Z">
        <w:r w:rsidDel="003F73DE">
          <w:rPr>
            <w:rFonts w:ascii="Times New Roman" w:hAnsi="Times New Roman" w:cs="Times New Roman"/>
            <w:sz w:val="24"/>
            <w:szCs w:val="24"/>
            <w:lang w:val="en-US"/>
          </w:rPr>
          <w:delText>40</w:delText>
        </w:r>
      </w:del>
      <w:r>
        <w:rPr>
          <w:rFonts w:ascii="Times New Roman" w:hAnsi="Times New Roman" w:cs="Times New Roman"/>
          <w:sz w:val="24"/>
          <w:szCs w:val="24"/>
          <w:lang w:val="en-US"/>
        </w:rPr>
        <w:t xml:space="preserve"> </w:t>
      </w:r>
      <w:ins w:id="781" w:author="David St-Amand" w:date="2017-10-13T01:28:00Z">
        <w:r w:rsidR="003F73DE">
          <w:rPr>
            <w:rFonts w:ascii="Times New Roman" w:hAnsi="Times New Roman" w:cs="Times New Roman"/>
            <w:sz w:val="24"/>
            <w:szCs w:val="24"/>
            <w:lang w:val="en-US"/>
          </w:rPr>
          <w:t>(Madan et al., 2013; Madan et al., 2014)</w:t>
        </w:r>
      </w:ins>
      <w:del w:id="782" w:author="David St-Amand" w:date="2017-10-13T01:28:00Z">
        <w:r w:rsidDel="003F73DE">
          <w:rPr>
            <w:rFonts w:ascii="Times New Roman" w:hAnsi="Times New Roman" w:cs="Times New Roman"/>
            <w:sz w:val="24"/>
            <w:szCs w:val="24"/>
            <w:lang w:val="en-US"/>
          </w:rPr>
          <w:delText>(Figure 2A)</w:delText>
        </w:r>
      </w:del>
      <w:r>
        <w:rPr>
          <w:rFonts w:ascii="Times New Roman" w:hAnsi="Times New Roman" w:cs="Times New Roman"/>
          <w:sz w:val="24"/>
          <w:szCs w:val="24"/>
          <w:lang w:val="en-US"/>
        </w:rPr>
        <w:t xml:space="preserve">, we found that risk-taking in the episodic </w:t>
      </w:r>
      <w:ins w:id="783" w:author="Signy Sheldon" w:date="2017-10-05T12:13:00Z">
        <w:r w:rsidR="00AB7A94">
          <w:rPr>
            <w:rFonts w:ascii="Times New Roman" w:hAnsi="Times New Roman" w:cs="Times New Roman"/>
            <w:sz w:val="24"/>
            <w:szCs w:val="24"/>
            <w:lang w:val="en-US"/>
          </w:rPr>
          <w:t xml:space="preserve">induction group </w:t>
        </w:r>
      </w:ins>
      <w:del w:id="784"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w:t>
      </w:r>
      <w:ins w:id="785" w:author="David St-Amand" w:date="2017-10-04T14:32:00Z">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ins>
      <w:del w:id="786" w:author="David St-Amand" w:date="2017-10-04T14:32:00Z">
        <w:r w:rsidDel="00B031B8">
          <w:rPr>
            <w:rFonts w:ascii="Times New Roman" w:hAnsi="Times New Roman" w:cs="Times New Roman"/>
            <w:i/>
            <w:sz w:val="24"/>
            <w:szCs w:val="24"/>
            <w:lang w:val="en-US"/>
          </w:rPr>
          <w:delText>M</w:delText>
        </w:r>
        <w:r w:rsidDel="00B031B8">
          <w:rPr>
            <w:rFonts w:ascii="Times New Roman" w:hAnsi="Times New Roman" w:cs="Times New Roman"/>
            <w:sz w:val="24"/>
            <w:szCs w:val="24"/>
            <w:lang w:val="en-US"/>
          </w:rPr>
          <w:delText xml:space="preserve"> = 0.485, </w:delText>
        </w:r>
        <w:r w:rsidDel="00B031B8">
          <w:rPr>
            <w:rFonts w:ascii="Times New Roman" w:hAnsi="Times New Roman" w:cs="Times New Roman"/>
            <w:i/>
            <w:sz w:val="24"/>
            <w:szCs w:val="24"/>
            <w:lang w:val="en-US"/>
          </w:rPr>
          <w:delText>SD</w:delText>
        </w:r>
        <w:r w:rsidDel="00B031B8">
          <w:rPr>
            <w:rFonts w:ascii="Times New Roman" w:hAnsi="Times New Roman" w:cs="Times New Roman"/>
            <w:sz w:val="24"/>
            <w:szCs w:val="24"/>
            <w:lang w:val="en-US"/>
          </w:rPr>
          <w:delText>=0.179</w:delText>
        </w:r>
      </w:del>
      <w:r>
        <w:rPr>
          <w:rFonts w:ascii="Times New Roman" w:hAnsi="Times New Roman" w:cs="Times New Roman"/>
          <w:sz w:val="24"/>
          <w:szCs w:val="24"/>
          <w:lang w:val="en-US"/>
        </w:rPr>
        <w:t xml:space="preserve">) was not significantly different than in the baseline </w:t>
      </w:r>
      <w:del w:id="787" w:author="Signy Sheldon" w:date="2017-10-05T12:13:00Z">
        <w:r w:rsidDel="00AB7A94">
          <w:rPr>
            <w:rFonts w:ascii="Times New Roman" w:hAnsi="Times New Roman" w:cs="Times New Roman"/>
            <w:sz w:val="24"/>
            <w:szCs w:val="24"/>
            <w:lang w:val="en-US"/>
          </w:rPr>
          <w:delText xml:space="preserve">condition </w:delText>
        </w:r>
      </w:del>
      <w:ins w:id="788" w:author="Signy Sheldon" w:date="2017-10-05T12:13:00Z">
        <w:r w:rsidR="00AB7A94">
          <w:rPr>
            <w:rFonts w:ascii="Times New Roman" w:hAnsi="Times New Roman" w:cs="Times New Roman"/>
            <w:sz w:val="24"/>
            <w:szCs w:val="24"/>
            <w:lang w:val="en-US"/>
          </w:rPr>
          <w:t xml:space="preserve">group </w:t>
        </w:r>
      </w:ins>
      <w:r>
        <w:rPr>
          <w:rFonts w:ascii="Times New Roman" w:hAnsi="Times New Roman" w:cs="Times New Roman"/>
          <w:sz w:val="24"/>
          <w:szCs w:val="24"/>
          <w:lang w:val="en-US"/>
        </w:rPr>
        <w:t>(M = 0.4</w:t>
      </w:r>
      <w:ins w:id="789" w:author="David St-Amand" w:date="2017-10-04T14:33:00Z">
        <w:r w:rsidR="00B031B8">
          <w:rPr>
            <w:rFonts w:ascii="Times New Roman" w:hAnsi="Times New Roman" w:cs="Times New Roman"/>
            <w:sz w:val="24"/>
            <w:szCs w:val="24"/>
            <w:lang w:val="en-US"/>
          </w:rPr>
          <w:t>24</w:t>
        </w:r>
      </w:ins>
      <w:del w:id="790" w:author="David St-Amand" w:date="2017-10-04T14:33:00Z">
        <w:r w:rsidDel="00B031B8">
          <w:rPr>
            <w:rFonts w:ascii="Times New Roman" w:hAnsi="Times New Roman" w:cs="Times New Roman"/>
            <w:sz w:val="24"/>
            <w:szCs w:val="24"/>
            <w:lang w:val="en-US"/>
          </w:rPr>
          <w:delText>35</w:delText>
        </w:r>
      </w:del>
      <w:r>
        <w:rPr>
          <w:rFonts w:ascii="Times New Roman" w:hAnsi="Times New Roman" w:cs="Times New Roman"/>
          <w:sz w:val="24"/>
          <w:szCs w:val="24"/>
          <w:lang w:val="en-US"/>
        </w:rPr>
        <w:t>, SD = 0.</w:t>
      </w:r>
      <w:ins w:id="791" w:author="David St-Amand" w:date="2017-10-04T14:33:00Z">
        <w:r w:rsidR="00B031B8">
          <w:rPr>
            <w:rFonts w:ascii="Times New Roman" w:hAnsi="Times New Roman" w:cs="Times New Roman"/>
            <w:sz w:val="24"/>
            <w:szCs w:val="24"/>
            <w:lang w:val="en-US"/>
          </w:rPr>
          <w:t>199</w:t>
        </w:r>
      </w:ins>
      <w:del w:id="792" w:author="David St-Amand" w:date="2017-10-04T14:33:00Z">
        <w:r w:rsidDel="00B031B8">
          <w:rPr>
            <w:rFonts w:ascii="Times New Roman" w:hAnsi="Times New Roman" w:cs="Times New Roman"/>
            <w:sz w:val="24"/>
            <w:szCs w:val="24"/>
            <w:lang w:val="en-US"/>
          </w:rPr>
          <w:delText>226</w:delText>
        </w:r>
      </w:del>
      <w:r>
        <w:rPr>
          <w:rFonts w:ascii="Times New Roman" w:hAnsi="Times New Roman" w:cs="Times New Roman"/>
          <w:sz w:val="24"/>
          <w:szCs w:val="24"/>
          <w:lang w:val="en-US"/>
        </w:rPr>
        <w:t>; F(1,42) = 0.</w:t>
      </w:r>
      <w:ins w:id="793" w:author="David St-Amand" w:date="2017-10-04T14:34:00Z">
        <w:r w:rsidR="00B031B8">
          <w:rPr>
            <w:rFonts w:ascii="Times New Roman" w:hAnsi="Times New Roman" w:cs="Times New Roman"/>
            <w:sz w:val="24"/>
            <w:szCs w:val="24"/>
            <w:lang w:val="en-US"/>
          </w:rPr>
          <w:t>9</w:t>
        </w:r>
      </w:ins>
      <w:del w:id="794" w:author="David St-Amand" w:date="2017-10-04T14:34:00Z">
        <w:r w:rsidDel="00B031B8">
          <w:rPr>
            <w:rFonts w:ascii="Times New Roman" w:hAnsi="Times New Roman" w:cs="Times New Roman"/>
            <w:sz w:val="24"/>
            <w:szCs w:val="24"/>
            <w:lang w:val="en-US"/>
          </w:rPr>
          <w:delText>6</w:delText>
        </w:r>
      </w:del>
      <w:r>
        <w:rPr>
          <w:rFonts w:ascii="Times New Roman" w:hAnsi="Times New Roman" w:cs="Times New Roman"/>
          <w:sz w:val="24"/>
          <w:szCs w:val="24"/>
          <w:lang w:val="en-US"/>
        </w:rPr>
        <w:t>4, p = 0.</w:t>
      </w:r>
      <w:ins w:id="795" w:author="David St-Amand" w:date="2017-10-04T14:34:00Z">
        <w:r w:rsidR="00B031B8">
          <w:rPr>
            <w:rFonts w:ascii="Times New Roman" w:hAnsi="Times New Roman" w:cs="Times New Roman"/>
            <w:sz w:val="24"/>
            <w:szCs w:val="24"/>
            <w:lang w:val="en-US"/>
          </w:rPr>
          <w:t>337</w:t>
        </w:r>
      </w:ins>
      <w:del w:id="796" w:author="David St-Amand" w:date="2017-10-04T14:34:00Z">
        <w:r w:rsidDel="00B031B8">
          <w:rPr>
            <w:rFonts w:ascii="Times New Roman" w:hAnsi="Times New Roman" w:cs="Times New Roman"/>
            <w:sz w:val="24"/>
            <w:szCs w:val="24"/>
            <w:lang w:val="en-US"/>
          </w:rPr>
          <w:delText>43</w:delText>
        </w:r>
      </w:del>
      <w:r>
        <w:rPr>
          <w:rFonts w:ascii="Times New Roman" w:hAnsi="Times New Roman" w:cs="Times New Roman"/>
          <w:sz w:val="24"/>
          <w:szCs w:val="24"/>
          <w:lang w:val="en-US"/>
        </w:rPr>
        <w:t xml:space="preserve">) and that risk-taking in the baseline </w:t>
      </w:r>
      <w:ins w:id="797" w:author="Signy Sheldon" w:date="2017-10-05T12:13:00Z">
        <w:r w:rsidR="00AB7A94">
          <w:rPr>
            <w:rFonts w:ascii="Times New Roman" w:hAnsi="Times New Roman" w:cs="Times New Roman"/>
            <w:sz w:val="24"/>
            <w:szCs w:val="24"/>
            <w:lang w:val="en-US"/>
          </w:rPr>
          <w:t xml:space="preserve">group </w:t>
        </w:r>
      </w:ins>
      <w:del w:id="798" w:author="Signy Sheldon" w:date="2017-10-05T12:13:00Z">
        <w:r w:rsidDel="00AB7A94">
          <w:rPr>
            <w:rFonts w:ascii="Times New Roman" w:hAnsi="Times New Roman" w:cs="Times New Roman"/>
            <w:sz w:val="24"/>
            <w:szCs w:val="24"/>
            <w:lang w:val="en-US"/>
          </w:rPr>
          <w:delText xml:space="preserve">condition </w:delText>
        </w:r>
      </w:del>
      <w:r>
        <w:rPr>
          <w:rFonts w:ascii="Times New Roman" w:hAnsi="Times New Roman" w:cs="Times New Roman"/>
          <w:sz w:val="24"/>
          <w:szCs w:val="24"/>
          <w:lang w:val="en-US"/>
        </w:rPr>
        <w:t>was</w:t>
      </w:r>
      <w:ins w:id="799" w:author="David St-Amand" w:date="2017-10-12T20:02:00Z">
        <w:r w:rsidR="00782BFF">
          <w:rPr>
            <w:rFonts w:ascii="Times New Roman" w:hAnsi="Times New Roman" w:cs="Times New Roman"/>
            <w:sz w:val="24"/>
            <w:szCs w:val="24"/>
            <w:lang w:val="en-US"/>
          </w:rPr>
          <w:t xml:space="preserve"> not</w:t>
        </w:r>
      </w:ins>
      <w:r>
        <w:rPr>
          <w:rFonts w:ascii="Times New Roman" w:hAnsi="Times New Roman" w:cs="Times New Roman"/>
          <w:sz w:val="24"/>
          <w:szCs w:val="24"/>
          <w:lang w:val="en-US"/>
        </w:rPr>
        <w:t xml:space="preserve"> significantly higher than in the control </w:t>
      </w:r>
      <w:del w:id="800" w:author="Signy Sheldon" w:date="2017-10-05T12:13:00Z">
        <w:r w:rsidDel="00AB7A94">
          <w:rPr>
            <w:rFonts w:ascii="Times New Roman" w:hAnsi="Times New Roman" w:cs="Times New Roman"/>
            <w:sz w:val="24"/>
            <w:szCs w:val="24"/>
            <w:lang w:val="en-US"/>
          </w:rPr>
          <w:delText xml:space="preserve">condition </w:delText>
        </w:r>
      </w:del>
      <w:ins w:id="801" w:author="Signy Sheldon" w:date="2017-10-05T12:13:00Z">
        <w:r w:rsidR="00AB7A94">
          <w:rPr>
            <w:rFonts w:ascii="Times New Roman" w:hAnsi="Times New Roman" w:cs="Times New Roman"/>
            <w:sz w:val="24"/>
            <w:szCs w:val="24"/>
            <w:lang w:val="en-US"/>
          </w:rPr>
          <w:t xml:space="preserve">induction group </w:t>
        </w:r>
      </w:ins>
      <w:r>
        <w:rPr>
          <w:rFonts w:ascii="Times New Roman" w:hAnsi="Times New Roman" w:cs="Times New Roman"/>
          <w:sz w:val="24"/>
          <w:szCs w:val="24"/>
          <w:lang w:val="en-US"/>
        </w:rPr>
        <w:t>(</w:t>
      </w:r>
      <w:ins w:id="802" w:author="David St-Amand" w:date="2017-10-04T14:33:00Z">
        <w:r w:rsidR="00B031B8">
          <w:rPr>
            <w:rFonts w:ascii="Times New Roman" w:hAnsi="Times New Roman" w:cs="Times New Roman"/>
            <w:sz w:val="24"/>
            <w:szCs w:val="24"/>
            <w:lang w:val="en-US"/>
          </w:rPr>
          <w:t>M = 0.34, SD = 0.122</w:t>
        </w:r>
      </w:ins>
      <w:del w:id="803" w:author="David St-Amand" w:date="2017-10-04T14:33:00Z">
        <w:r w:rsidDel="00B031B8">
          <w:rPr>
            <w:rFonts w:ascii="Times New Roman" w:hAnsi="Times New Roman" w:cs="Times New Roman"/>
            <w:sz w:val="24"/>
            <w:szCs w:val="24"/>
            <w:lang w:val="en-US"/>
          </w:rPr>
          <w:delText>M = 0.304, SD = 0.123</w:delText>
        </w:r>
      </w:del>
      <w:r>
        <w:rPr>
          <w:rFonts w:ascii="Times New Roman" w:hAnsi="Times New Roman" w:cs="Times New Roman"/>
          <w:sz w:val="24"/>
          <w:szCs w:val="24"/>
          <w:lang w:val="en-US"/>
        </w:rPr>
        <w:t xml:space="preserve">; F(1, 41) = </w:t>
      </w:r>
      <w:ins w:id="804" w:author="David St-Amand" w:date="2017-10-04T14:34:00Z">
        <w:r w:rsidR="00B031B8">
          <w:rPr>
            <w:rFonts w:ascii="Times New Roman" w:hAnsi="Times New Roman" w:cs="Times New Roman"/>
            <w:sz w:val="24"/>
            <w:szCs w:val="24"/>
            <w:lang w:val="en-US"/>
          </w:rPr>
          <w:t>2.7</w:t>
        </w:r>
      </w:ins>
      <w:del w:id="805" w:author="David St-Amand" w:date="2017-10-04T14:34:00Z">
        <w:r w:rsidDel="00B031B8">
          <w:rPr>
            <w:rFonts w:ascii="Times New Roman" w:hAnsi="Times New Roman" w:cs="Times New Roman"/>
            <w:sz w:val="24"/>
            <w:szCs w:val="24"/>
            <w:lang w:val="en-US"/>
          </w:rPr>
          <w:delText>5.37</w:delText>
        </w:r>
      </w:del>
      <w:r>
        <w:rPr>
          <w:rFonts w:ascii="Times New Roman" w:hAnsi="Times New Roman" w:cs="Times New Roman"/>
          <w:sz w:val="24"/>
          <w:szCs w:val="24"/>
          <w:lang w:val="en-US"/>
        </w:rPr>
        <w:t>, p = 0.</w:t>
      </w:r>
      <w:ins w:id="806" w:author="David St-Amand" w:date="2017-10-04T14:35:00Z">
        <w:r w:rsidR="00B031B8">
          <w:rPr>
            <w:rFonts w:ascii="Times New Roman" w:hAnsi="Times New Roman" w:cs="Times New Roman"/>
            <w:sz w:val="24"/>
            <w:szCs w:val="24"/>
            <w:lang w:val="en-US"/>
          </w:rPr>
          <w:t>108</w:t>
        </w:r>
      </w:ins>
      <w:ins w:id="807" w:author="David St-Amand" w:date="2017-10-13T01:28:00Z">
        <w:r w:rsidR="003F73DE">
          <w:rPr>
            <w:rFonts w:ascii="Times New Roman" w:hAnsi="Times New Roman" w:cs="Times New Roman"/>
            <w:sz w:val="24"/>
            <w:szCs w:val="24"/>
            <w:lang w:val="en-US"/>
          </w:rPr>
          <w:t>; Figure 2A</w:t>
        </w:r>
      </w:ins>
      <w:del w:id="808" w:author="David St-Amand" w:date="2017-10-04T14:35:00Z">
        <w:r w:rsidDel="00B031B8">
          <w:rPr>
            <w:rFonts w:ascii="Times New Roman" w:hAnsi="Times New Roman" w:cs="Times New Roman"/>
            <w:sz w:val="24"/>
            <w:szCs w:val="24"/>
            <w:lang w:val="en-US"/>
          </w:rPr>
          <w:delText>0255</w:delText>
        </w:r>
      </w:del>
      <w:r>
        <w:rPr>
          <w:rFonts w:ascii="Times New Roman" w:hAnsi="Times New Roman" w:cs="Times New Roman"/>
          <w:sz w:val="24"/>
          <w:szCs w:val="24"/>
          <w:lang w:val="en-US"/>
        </w:rPr>
        <w:t>)</w:t>
      </w:r>
      <w:ins w:id="809" w:author="David St-Amand" w:date="2017-10-13T01:28:00Z">
        <w:r w:rsidR="003F73DE">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commentRangeStart w:id="810"/>
      <w:commentRangeStart w:id="811"/>
      <w:r>
        <w:rPr>
          <w:rFonts w:ascii="Times New Roman" w:hAnsi="Times New Roman" w:cs="Times New Roman"/>
          <w:sz w:val="24"/>
          <w:szCs w:val="24"/>
          <w:lang w:val="en-US"/>
        </w:rPr>
        <w:t>A mixed</w:t>
      </w:r>
      <w:ins w:id="812" w:author="Anthony Ross Otto, Dr" w:date="2017-10-03T10:17:00Z">
        <w:r w:rsidR="00FB47FD">
          <w:rPr>
            <w:rFonts w:ascii="Times New Roman" w:hAnsi="Times New Roman" w:cs="Times New Roman"/>
            <w:sz w:val="24"/>
            <w:szCs w:val="24"/>
            <w:lang w:val="en-US"/>
          </w:rPr>
          <w:t>-</w:t>
        </w:r>
      </w:ins>
      <w:del w:id="813" w:author="Anthony Ross Otto, Dr" w:date="2017-10-03T10:17:00Z">
        <w:r w:rsidDel="00FB47FD">
          <w:rPr>
            <w:rFonts w:ascii="Times New Roman" w:hAnsi="Times New Roman" w:cs="Times New Roman"/>
            <w:sz w:val="24"/>
            <w:szCs w:val="24"/>
            <w:lang w:val="en-US"/>
          </w:rPr>
          <w:delText xml:space="preserve"> model </w:delText>
        </w:r>
      </w:del>
      <w:r>
        <w:rPr>
          <w:rFonts w:ascii="Times New Roman" w:hAnsi="Times New Roman" w:cs="Times New Roman"/>
          <w:sz w:val="24"/>
          <w:szCs w:val="24"/>
          <w:lang w:val="en-US"/>
        </w:rPr>
        <w:t>effects logistic</w:t>
      </w:r>
      <w:del w:id="814" w:author="Anthony Ross Otto, Dr" w:date="2017-10-03T10:18:00Z">
        <w:r w:rsidDel="00FB47FD">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regression </w:t>
      </w:r>
      <w:del w:id="815" w:author="Anthony Ross Otto, Dr" w:date="2017-10-03T10:18:00Z">
        <w:r w:rsidDel="00FB47FD">
          <w:rPr>
            <w:rFonts w:ascii="Times New Roman" w:hAnsi="Times New Roman" w:cs="Times New Roman"/>
            <w:sz w:val="24"/>
            <w:szCs w:val="24"/>
            <w:lang w:val="en-US"/>
          </w:rPr>
          <w:delText xml:space="preserve">(see Figure 2B) </w:delText>
        </w:r>
      </w:del>
      <w:r>
        <w:rPr>
          <w:rFonts w:ascii="Times New Roman" w:hAnsi="Times New Roman" w:cs="Times New Roman"/>
          <w:sz w:val="24"/>
          <w:szCs w:val="24"/>
          <w:lang w:val="en-US"/>
        </w:rPr>
        <w:t>revealed that learning of risk preferences over time (condition X trial interaction) in the episodic and baseline condition</w:t>
      </w:r>
      <w:ins w:id="816" w:author="David St-Amand" w:date="2017-10-13T01:29:00Z">
        <w:r w:rsidR="003F73DE">
          <w:rPr>
            <w:rFonts w:ascii="Times New Roman" w:hAnsi="Times New Roman" w:cs="Times New Roman"/>
            <w:sz w:val="24"/>
            <w:szCs w:val="24"/>
            <w:lang w:val="en-US"/>
          </w:rPr>
          <w:t>s</w:t>
        </w:r>
      </w:ins>
      <w:r>
        <w:rPr>
          <w:rFonts w:ascii="Times New Roman" w:hAnsi="Times New Roman" w:cs="Times New Roman"/>
          <w:sz w:val="24"/>
          <w:szCs w:val="24"/>
          <w:lang w:val="en-US"/>
        </w:rPr>
        <w:t xml:space="preserve"> w</w:t>
      </w:r>
      <w:ins w:id="817" w:author="David St-Amand" w:date="2017-10-13T01:29:00Z">
        <w:r w:rsidR="003F73DE">
          <w:rPr>
            <w:rFonts w:ascii="Times New Roman" w:hAnsi="Times New Roman" w:cs="Times New Roman"/>
            <w:sz w:val="24"/>
            <w:szCs w:val="24"/>
            <w:lang w:val="en-US"/>
          </w:rPr>
          <w:t>ere</w:t>
        </w:r>
      </w:ins>
      <w:del w:id="818" w:author="David St-Amand" w:date="2017-10-13T01:29:00Z">
        <w:r w:rsidDel="003F73DE">
          <w:rPr>
            <w:rFonts w:ascii="Times New Roman" w:hAnsi="Times New Roman" w:cs="Times New Roman"/>
            <w:sz w:val="24"/>
            <w:szCs w:val="24"/>
            <w:lang w:val="en-US"/>
          </w:rPr>
          <w:delText>ere</w:delText>
        </w:r>
      </w:del>
      <w:r>
        <w:rPr>
          <w:rFonts w:ascii="Times New Roman" w:hAnsi="Times New Roman" w:cs="Times New Roman"/>
          <w:sz w:val="24"/>
          <w:szCs w:val="24"/>
          <w:lang w:val="en-US"/>
        </w:rPr>
        <w:t xml:space="preserve"> not significantly different from each other</w:t>
      </w:r>
      <w:ins w:id="819" w:author="Anthony Ross Otto, Dr" w:date="2017-10-03T10:13:00Z">
        <w:r w:rsidR="00E54FB5">
          <w:rPr>
            <w:rFonts w:ascii="Times New Roman" w:hAnsi="Times New Roman" w:cs="Times New Roman"/>
            <w:sz w:val="24"/>
            <w:szCs w:val="24"/>
            <w:lang w:val="en-US"/>
          </w:rPr>
          <w:t xml:space="preserve"> </w:t>
        </w:r>
      </w:ins>
      <w:r>
        <w:rPr>
          <w:rFonts w:ascii="Times New Roman" w:hAnsi="Times New Roman" w:cs="Times New Roman"/>
          <w:sz w:val="24"/>
          <w:szCs w:val="24"/>
          <w:lang w:val="en-US"/>
        </w:rPr>
        <w:t>(</w:t>
      </w:r>
      <w:ins w:id="820" w:author="Anthony Ross Otto, Dr" w:date="2017-10-03T10:18:00Z">
        <w:r w:rsidR="00FB47FD">
          <w:rPr>
            <w:rFonts w:ascii="Times New Roman" w:hAnsi="Times New Roman" w:cs="Times New Roman"/>
            <w:sz w:val="24"/>
            <w:szCs w:val="24"/>
            <w:lang w:val="en-US"/>
          </w:rPr>
          <w:t>Figure 2B</w:t>
        </w:r>
        <w:r w:rsidR="00FB47FD">
          <w:rPr>
            <w:rFonts w:ascii="Times New Roman" w:hAnsi="Times New Roman" w:cs="Times New Roman"/>
            <w:i/>
            <w:sz w:val="24"/>
            <w:szCs w:val="24"/>
          </w:rPr>
          <w:t xml:space="preserve">; </w:t>
        </w:r>
      </w:ins>
      <w:r w:rsidRPr="00B920AE">
        <w:rPr>
          <w:rFonts w:ascii="Times New Roman" w:hAnsi="Times New Roman" w:cs="Times New Roman"/>
          <w:i/>
          <w:sz w:val="24"/>
          <w:szCs w:val="24"/>
        </w:rPr>
        <w:t>β</w:t>
      </w:r>
      <w:r w:rsidRPr="0097691A">
        <w:rPr>
          <w:rFonts w:ascii="Times New Roman" w:hAnsi="Times New Roman" w:cs="Times New Roman"/>
          <w:sz w:val="24"/>
          <w:szCs w:val="24"/>
        </w:rPr>
        <w:t xml:space="preserve"> = 0.</w:t>
      </w:r>
      <w:r>
        <w:rPr>
          <w:rFonts w:ascii="Times New Roman" w:hAnsi="Times New Roman" w:cs="Times New Roman"/>
          <w:sz w:val="24"/>
          <w:szCs w:val="24"/>
        </w:rPr>
        <w:t>41</w:t>
      </w:r>
      <w:r w:rsidRPr="00B920AE">
        <w:rPr>
          <w:rFonts w:ascii="Times New Roman" w:hAnsi="Times New Roman" w:cs="Times New Roman"/>
          <w:sz w:val="24"/>
          <w:szCs w:val="24"/>
          <w:lang w:val="en-US"/>
        </w:rPr>
        <w:t>,</w:t>
      </w:r>
      <w:r>
        <w:rPr>
          <w:rFonts w:ascii="Times New Roman" w:hAnsi="Times New Roman" w:cs="Times New Roman"/>
          <w:sz w:val="24"/>
          <w:szCs w:val="24"/>
          <w:lang w:val="en-US"/>
        </w:rPr>
        <w:t xml:space="preserve"> SE = 0.531, p = 0.42). This interaction</w:t>
      </w:r>
      <w:del w:id="821" w:author="David St-Amand" w:date="2017-10-12T23:51:00Z">
        <w:r w:rsidDel="00FB562F">
          <w:rPr>
            <w:rFonts w:ascii="Times New Roman" w:hAnsi="Times New Roman" w:cs="Times New Roman"/>
            <w:sz w:val="24"/>
            <w:szCs w:val="24"/>
            <w:lang w:val="en-US"/>
          </w:rPr>
          <w:delText xml:space="preserve"> </w:delText>
        </w:r>
        <w:commentRangeStart w:id="822"/>
        <w:r w:rsidDel="00FB562F">
          <w:rPr>
            <w:rFonts w:ascii="Times New Roman" w:hAnsi="Times New Roman" w:cs="Times New Roman"/>
            <w:sz w:val="24"/>
            <w:szCs w:val="24"/>
            <w:lang w:val="en-US"/>
          </w:rPr>
          <w:delText>was not significant either</w:delText>
        </w:r>
      </w:del>
      <w:r>
        <w:rPr>
          <w:rFonts w:ascii="Times New Roman" w:hAnsi="Times New Roman" w:cs="Times New Roman"/>
          <w:sz w:val="24"/>
          <w:szCs w:val="24"/>
          <w:lang w:val="en-US"/>
        </w:rPr>
        <w:t xml:space="preserve"> between the control and baseline conditions </w:t>
      </w:r>
      <w:del w:id="823" w:author="David St-Amand" w:date="2017-10-13T01:30:00Z">
        <w:r w:rsidDel="003F73DE">
          <w:rPr>
            <w:rFonts w:ascii="Times New Roman" w:hAnsi="Times New Roman" w:cs="Times New Roman"/>
            <w:sz w:val="24"/>
            <w:szCs w:val="24"/>
            <w:lang w:val="en-US"/>
          </w:rPr>
          <w:delText>(</w:delText>
        </w:r>
        <w:r w:rsidRPr="00724EB6" w:rsidDel="003F73DE">
          <w:rPr>
            <w:rFonts w:ascii="Times New Roman" w:hAnsi="Times New Roman" w:cs="Times New Roman"/>
            <w:i/>
            <w:sz w:val="24"/>
            <w:szCs w:val="24"/>
          </w:rPr>
          <w:delText>β</w:delText>
        </w:r>
        <w:r w:rsidDel="003F73DE">
          <w:rPr>
            <w:rFonts w:ascii="Times New Roman" w:hAnsi="Times New Roman" w:cs="Times New Roman"/>
            <w:sz w:val="24"/>
            <w:szCs w:val="24"/>
            <w:lang w:val="en-US"/>
          </w:rPr>
          <w:delText xml:space="preserve"> = 0.86, SE = 0.53, p = 0.11)</w:delText>
        </w:r>
      </w:del>
      <w:ins w:id="824" w:author="David St-Amand" w:date="2017-10-13T01:29:00Z">
        <w:r w:rsidR="003F73DE">
          <w:rPr>
            <w:rFonts w:ascii="Times New Roman" w:hAnsi="Times New Roman" w:cs="Times New Roman"/>
            <w:sz w:val="24"/>
            <w:szCs w:val="24"/>
            <w:lang w:val="en-US"/>
          </w:rPr>
          <w:t>was not significant either but trending</w:t>
        </w:r>
      </w:ins>
      <w:del w:id="825" w:author="David St-Amand" w:date="2017-10-13T01:29:00Z">
        <w:r w:rsidDel="003F73DE">
          <w:rPr>
            <w:rFonts w:ascii="Times New Roman" w:hAnsi="Times New Roman" w:cs="Times New Roman"/>
            <w:sz w:val="24"/>
            <w:szCs w:val="24"/>
            <w:lang w:val="en-US"/>
          </w:rPr>
          <w:delText>.</w:delText>
        </w:r>
      </w:del>
      <w:ins w:id="826" w:author="David St-Amand" w:date="2017-10-13T01:29:00Z">
        <w:r w:rsidR="003F73DE" w:rsidDel="003F73DE">
          <w:rPr>
            <w:rFonts w:ascii="Times New Roman" w:hAnsi="Times New Roman" w:cs="Times New Roman"/>
            <w:sz w:val="24"/>
            <w:szCs w:val="24"/>
            <w:lang w:val="en-US"/>
          </w:rPr>
          <w:t xml:space="preserve"> </w:t>
        </w:r>
      </w:ins>
      <w:ins w:id="827" w:author="David St-Amand" w:date="2017-10-13T01:30:00Z">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r w:rsidR="003F73DE">
          <w:rPr>
            <w:rFonts w:ascii="Times New Roman" w:hAnsi="Times New Roman" w:cs="Times New Roman"/>
            <w:sz w:val="24"/>
            <w:szCs w:val="24"/>
            <w:lang w:val="en-US"/>
          </w:rPr>
          <w:t>.</w:t>
        </w:r>
      </w:ins>
      <w:del w:id="828" w:author="David St-Amand" w:date="2017-10-13T01:29:00Z">
        <w:r w:rsidDel="003F73DE">
          <w:rPr>
            <w:rFonts w:ascii="Times New Roman" w:hAnsi="Times New Roman" w:cs="Times New Roman"/>
            <w:sz w:val="24"/>
            <w:szCs w:val="24"/>
            <w:lang w:val="en-US"/>
          </w:rPr>
          <w:delText xml:space="preserve"> </w:delText>
        </w:r>
        <w:commentRangeStart w:id="829"/>
        <w:commentRangeEnd w:id="810"/>
        <w:r w:rsidDel="003F73DE">
          <w:rPr>
            <w:rStyle w:val="CommentReference"/>
          </w:rPr>
          <w:commentReference w:id="810"/>
        </w:r>
        <w:commentRangeEnd w:id="811"/>
        <w:r w:rsidDel="003F73DE">
          <w:rPr>
            <w:rStyle w:val="CommentReference"/>
          </w:rPr>
          <w:commentReference w:id="811"/>
        </w:r>
        <w:commentRangeEnd w:id="822"/>
        <w:r w:rsidDel="003F73DE">
          <w:rPr>
            <w:rStyle w:val="CommentReference"/>
          </w:rPr>
          <w:commentReference w:id="822"/>
        </w:r>
        <w:commentRangeEnd w:id="829"/>
        <w:r w:rsidDel="003F73DE">
          <w:rPr>
            <w:rStyle w:val="CommentReference"/>
          </w:rPr>
          <w:commentReference w:id="829"/>
        </w:r>
      </w:del>
    </w:p>
    <w:p w14:paraId="5D746DE7" w14:textId="3B190217" w:rsidR="0091463D" w:rsidRDefault="0091463D" w:rsidP="0091463D">
      <w:pPr>
        <w:spacing w:line="480" w:lineRule="auto"/>
        <w:ind w:firstLine="720"/>
        <w:rPr>
          <w:ins w:id="830" w:author="David St-Amand" w:date="2017-10-04T23:12:00Z"/>
          <w:noProof/>
        </w:rPr>
      </w:pPr>
      <w:r>
        <w:rPr>
          <w:rFonts w:ascii="Times New Roman" w:hAnsi="Times New Roman" w:cs="Times New Roman"/>
          <w:sz w:val="24"/>
          <w:szCs w:val="24"/>
          <w:lang w:val="en-US"/>
        </w:rPr>
        <w:t xml:space="preserve">Participants in the baseline </w:t>
      </w:r>
      <w:ins w:id="831" w:author="Signy Sheldon" w:date="2017-10-05T13:15:00Z">
        <w:r w:rsidR="00432D66">
          <w:rPr>
            <w:rFonts w:ascii="Times New Roman" w:hAnsi="Times New Roman" w:cs="Times New Roman"/>
            <w:sz w:val="24"/>
            <w:szCs w:val="24"/>
            <w:lang w:val="en-US"/>
          </w:rPr>
          <w:t>group</w:t>
        </w:r>
      </w:ins>
      <w:del w:id="832" w:author="Signy Sheldon" w:date="2017-10-05T13:15:00Z">
        <w:r w:rsidDel="00432D66">
          <w:rPr>
            <w:rFonts w:ascii="Times New Roman" w:hAnsi="Times New Roman" w:cs="Times New Roman"/>
            <w:sz w:val="24"/>
            <w:szCs w:val="24"/>
            <w:lang w:val="en-US"/>
          </w:rPr>
          <w:delText>condition</w:delText>
        </w:r>
      </w:del>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ins w:id="833" w:author="David St-Amand" w:date="2017-10-04T10:55:00Z">
        <w:r w:rsidR="008F612B">
          <w:rPr>
            <w:rFonts w:ascii="Times New Roman" w:hAnsi="Times New Roman" w:cs="Times New Roman"/>
            <w:sz w:val="24"/>
            <w:szCs w:val="24"/>
            <w:lang w:val="en-US"/>
          </w:rPr>
          <w:t xml:space="preserve"> after trial 24</w:t>
        </w:r>
      </w:ins>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ins w:id="834" w:author="David St-Amand" w:date="2017-10-04T14:58:00Z">
        <w:r w:rsidR="00C82402">
          <w:rPr>
            <w:rFonts w:ascii="Times New Roman" w:hAnsi="Times New Roman" w:cs="Times New Roman"/>
            <w:sz w:val="24"/>
            <w:szCs w:val="24"/>
            <w:lang w:val="en-US"/>
          </w:rPr>
          <w:t>9.33</w:t>
        </w:r>
      </w:ins>
      <w:del w:id="835" w:author="David St-Amand" w:date="2017-10-04T14:58:00Z">
        <w:r w:rsidDel="00C82402">
          <w:rPr>
            <w:rFonts w:ascii="Times New Roman" w:hAnsi="Times New Roman" w:cs="Times New Roman"/>
            <w:sz w:val="24"/>
            <w:szCs w:val="24"/>
            <w:lang w:val="en-US"/>
          </w:rPr>
          <w:delText>7.64</w:delText>
        </w:r>
      </w:del>
      <w:r>
        <w:rPr>
          <w:rFonts w:ascii="Times New Roman" w:hAnsi="Times New Roman" w:cs="Times New Roman"/>
          <w:sz w:val="24"/>
          <w:szCs w:val="24"/>
          <w:lang w:val="en-US"/>
        </w:rPr>
        <w:t>, p = 0.0</w:t>
      </w:r>
      <w:ins w:id="836" w:author="David St-Amand" w:date="2017-10-04T14:58:00Z">
        <w:r w:rsidR="00C82402">
          <w:rPr>
            <w:rFonts w:ascii="Times New Roman" w:hAnsi="Times New Roman" w:cs="Times New Roman"/>
            <w:sz w:val="24"/>
            <w:szCs w:val="24"/>
            <w:lang w:val="en-US"/>
          </w:rPr>
          <w:t>06</w:t>
        </w:r>
      </w:ins>
      <w:del w:id="837" w:author="David St-Amand" w:date="2017-10-04T14:58:00Z">
        <w:r w:rsidDel="00C82402">
          <w:rPr>
            <w:rFonts w:ascii="Times New Roman" w:hAnsi="Times New Roman" w:cs="Times New Roman"/>
            <w:sz w:val="24"/>
            <w:szCs w:val="24"/>
            <w:lang w:val="en-US"/>
          </w:rPr>
          <w:delText>11</w:delText>
        </w:r>
      </w:del>
      <w:r>
        <w:rPr>
          <w:rFonts w:ascii="Times New Roman" w:hAnsi="Times New Roman" w:cs="Times New Roman"/>
          <w:sz w:val="24"/>
          <w:szCs w:val="24"/>
          <w:lang w:val="en-US"/>
        </w:rPr>
        <w:t xml:space="preserve">; </w:t>
      </w:r>
      <w:ins w:id="838" w:author="David St-Amand" w:date="2017-10-13T01:30:00Z">
        <w:r w:rsidR="003F73DE">
          <w:rPr>
            <w:rFonts w:ascii="Times New Roman" w:hAnsi="Times New Roman" w:cs="Times New Roman"/>
            <w:sz w:val="24"/>
            <w:szCs w:val="24"/>
            <w:lang w:val="en-US"/>
          </w:rPr>
          <w:t>F</w:t>
        </w:r>
      </w:ins>
      <w:del w:id="839" w:author="David St-Amand" w:date="2017-10-13T01:30:00Z">
        <w:r w:rsidDel="003F73DE">
          <w:rPr>
            <w:rFonts w:ascii="Times New Roman" w:hAnsi="Times New Roman" w:cs="Times New Roman"/>
            <w:sz w:val="24"/>
            <w:szCs w:val="24"/>
            <w:lang w:val="en-US"/>
          </w:rPr>
          <w:delText>see f</w:delText>
        </w:r>
      </w:del>
      <w:r>
        <w:rPr>
          <w:rFonts w:ascii="Times New Roman" w:hAnsi="Times New Roman" w:cs="Times New Roman"/>
          <w:sz w:val="24"/>
          <w:szCs w:val="24"/>
          <w:lang w:val="en-US"/>
        </w:rPr>
        <w:t xml:space="preserve">igure 3B).   </w:t>
      </w:r>
      <w:r w:rsidRPr="00584B90">
        <w:rPr>
          <w:noProof/>
        </w:rPr>
        <w:t xml:space="preserve"> </w:t>
      </w:r>
      <w:commentRangeStart w:id="840"/>
      <w:r w:rsidR="00806330">
        <w:rPr>
          <w:rStyle w:val="CommentReference"/>
        </w:rPr>
        <w:commentReference w:id="841"/>
      </w:r>
      <w:commentRangeEnd w:id="840"/>
      <w:r w:rsidR="00575588">
        <w:rPr>
          <w:rStyle w:val="CommentReference"/>
        </w:rPr>
        <w:commentReference w:id="840"/>
      </w:r>
      <w:ins w:id="842" w:author="David St-Amand" w:date="2017-10-04T14:54:00Z">
        <w:r w:rsidR="008C7FC2" w:rsidRPr="008C7FC2">
          <w:rPr>
            <w:noProof/>
          </w:rPr>
          <w:t xml:space="preserve"> </w:t>
        </w:r>
      </w:ins>
    </w:p>
    <w:p w14:paraId="084F3947" w14:textId="333F97D9" w:rsidR="00BF392E" w:rsidRDefault="00BF392E" w:rsidP="0091463D">
      <w:pPr>
        <w:spacing w:line="480" w:lineRule="auto"/>
        <w:ind w:firstLine="720"/>
        <w:rPr>
          <w:rFonts w:ascii="Times New Roman" w:hAnsi="Times New Roman" w:cs="Times New Roman"/>
          <w:sz w:val="20"/>
          <w:szCs w:val="20"/>
          <w:lang w:val="en-US"/>
        </w:rPr>
      </w:pPr>
      <w:ins w:id="843" w:author="David St-Amand" w:date="2017-10-04T23:12:00Z">
        <w:r>
          <w:rPr>
            <w:noProof/>
            <w:lang w:val="en-US"/>
          </w:rPr>
          <w:lastRenderedPageBreak/>
          <w:drawing>
            <wp:inline distT="0" distB="0" distL="0" distR="0" wp14:anchorId="29B13F71" wp14:editId="22195F9C">
              <wp:extent cx="5486400" cy="402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0820"/>
                      </a:xfrm>
                      <a:prstGeom prst="rect">
                        <a:avLst/>
                      </a:prstGeom>
                    </pic:spPr>
                  </pic:pic>
                </a:graphicData>
              </a:graphic>
            </wp:inline>
          </w:drawing>
        </w:r>
      </w:ins>
    </w:p>
    <w:p w14:paraId="56A930D3" w14:textId="3E9DA489" w:rsidR="0091463D" w:rsidRDefault="0091463D" w:rsidP="005640C2">
      <w:pPr>
        <w:spacing w:line="480" w:lineRule="auto"/>
        <w:rPr>
          <w:ins w:id="844" w:author="Anthony Ross Otto, Dr" w:date="2017-10-03T11:07:00Z"/>
          <w:rFonts w:ascii="Times New Roman" w:hAnsi="Times New Roman" w:cs="Times New Roman"/>
          <w:sz w:val="20"/>
          <w:szCs w:val="20"/>
          <w:lang w:val="en-US"/>
        </w:rPr>
      </w:pPr>
      <w:r>
        <w:rPr>
          <w:rFonts w:ascii="Times New Roman" w:hAnsi="Times New Roman" w:cs="Times New Roman"/>
          <w:sz w:val="20"/>
          <w:szCs w:val="20"/>
          <w:lang w:val="en-US"/>
        </w:rPr>
        <w:t xml:space="preserve">Figure 3: </w:t>
      </w:r>
      <w:del w:id="845" w:author="Anthony Ross Otto, Dr" w:date="2017-10-03T11:07:00Z">
        <w:r w:rsidDel="00806330">
          <w:rPr>
            <w:rFonts w:ascii="Times New Roman" w:hAnsi="Times New Roman" w:cs="Times New Roman"/>
            <w:sz w:val="20"/>
            <w:szCs w:val="20"/>
            <w:lang w:val="en-US"/>
          </w:rPr>
          <w:delText>Figure 3A</w:delText>
        </w:r>
      </w:del>
      <w:ins w:id="846" w:author="Anthony Ross Otto, Dr" w:date="2017-10-03T11:07:00Z">
        <w:r w:rsidR="00806330">
          <w:rPr>
            <w:rFonts w:ascii="Times New Roman" w:hAnsi="Times New Roman" w:cs="Times New Roman"/>
            <w:sz w:val="20"/>
            <w:szCs w:val="20"/>
            <w:lang w:val="en-US"/>
          </w:rPr>
          <w:t>Panel A</w:t>
        </w:r>
      </w:ins>
      <w:r>
        <w:rPr>
          <w:rFonts w:ascii="Times New Roman" w:hAnsi="Times New Roman" w:cs="Times New Roman"/>
          <w:sz w:val="20"/>
          <w:szCs w:val="20"/>
          <w:lang w:val="en-US"/>
        </w:rPr>
        <w:t xml:space="preserve"> </w:t>
      </w:r>
      <w:del w:id="847" w:author="Anthony Ross Otto, Dr" w:date="2017-10-03T11:07:00Z">
        <w:r w:rsidDel="00806330">
          <w:rPr>
            <w:rFonts w:ascii="Times New Roman" w:hAnsi="Times New Roman" w:cs="Times New Roman"/>
            <w:sz w:val="20"/>
            <w:szCs w:val="20"/>
            <w:lang w:val="en-US"/>
          </w:rPr>
          <w:delText xml:space="preserve">represents </w:delText>
        </w:r>
      </w:del>
      <w:ins w:id="848" w:author="Anthony Ross Otto, Dr" w:date="2017-10-03T11:07:00Z">
        <w:r w:rsidR="00806330">
          <w:rPr>
            <w:rFonts w:ascii="Times New Roman" w:hAnsi="Times New Roman" w:cs="Times New Roman"/>
            <w:sz w:val="20"/>
            <w:szCs w:val="20"/>
            <w:lang w:val="en-US"/>
          </w:rPr>
          <w:t xml:space="preserve">depicts </w:t>
        </w:r>
      </w:ins>
      <w:r>
        <w:rPr>
          <w:rFonts w:ascii="Times New Roman" w:hAnsi="Times New Roman" w:cs="Times New Roman"/>
          <w:sz w:val="20"/>
          <w:szCs w:val="20"/>
          <w:lang w:val="en-US"/>
        </w:rPr>
        <w:t xml:space="preserve">the </w:t>
      </w:r>
      <w:ins w:id="849" w:author="Anthony Ross Otto, Dr" w:date="2017-10-03T11:07:00Z">
        <w:r w:rsidR="00806330">
          <w:rPr>
            <w:rFonts w:ascii="Times New Roman" w:hAnsi="Times New Roman" w:cs="Times New Roman"/>
            <w:sz w:val="20"/>
            <w:szCs w:val="20"/>
            <w:lang w:val="en-US"/>
          </w:rPr>
          <w:t xml:space="preserve">proportion of participants </w:t>
        </w:r>
      </w:ins>
      <w:ins w:id="850" w:author="Anthony Ross Otto, Dr" w:date="2017-10-03T11:13:00Z">
        <w:r w:rsidR="005640C2">
          <w:rPr>
            <w:rFonts w:ascii="Times New Roman" w:hAnsi="Times New Roman" w:cs="Times New Roman"/>
            <w:sz w:val="20"/>
            <w:szCs w:val="20"/>
            <w:lang w:val="en-US"/>
          </w:rPr>
          <w:t xml:space="preserve">reporting that </w:t>
        </w:r>
      </w:ins>
      <w:ins w:id="851" w:author="Anthony Ross Otto, Dr" w:date="2017-10-03T11:10:00Z">
        <w:r w:rsidR="00806330">
          <w:rPr>
            <w:rFonts w:ascii="Times New Roman" w:hAnsi="Times New Roman" w:cs="Times New Roman"/>
            <w:sz w:val="20"/>
            <w:szCs w:val="20"/>
            <w:lang w:val="en-US"/>
          </w:rPr>
          <w:t xml:space="preserve">the </w:t>
        </w:r>
      </w:ins>
      <w:ins w:id="852" w:author="Anthony Ross Otto, Dr" w:date="2017-10-03T11:13:00Z">
        <w:r w:rsidR="005640C2">
          <w:rPr>
            <w:rFonts w:ascii="Times New Roman" w:hAnsi="Times New Roman" w:cs="Times New Roman"/>
            <w:sz w:val="20"/>
            <w:szCs w:val="20"/>
            <w:lang w:val="en-US"/>
          </w:rPr>
          <w:t xml:space="preserve">extreme </w:t>
        </w:r>
      </w:ins>
      <w:ins w:id="853" w:author="Anthony Ross Otto, Dr" w:date="2017-10-03T11:10:00Z">
        <w:r w:rsidR="00806330">
          <w:rPr>
            <w:rFonts w:ascii="Times New Roman" w:hAnsi="Times New Roman" w:cs="Times New Roman"/>
            <w:sz w:val="20"/>
            <w:szCs w:val="20"/>
            <w:lang w:val="en-US"/>
          </w:rPr>
          <w:t xml:space="preserve">positive </w:t>
        </w:r>
        <w:r w:rsidR="005640C2">
          <w:rPr>
            <w:rFonts w:ascii="Times New Roman" w:hAnsi="Times New Roman" w:cs="Times New Roman"/>
            <w:sz w:val="20"/>
            <w:szCs w:val="20"/>
            <w:lang w:val="en-US"/>
          </w:rPr>
          <w:t xml:space="preserve">outcome </w:t>
        </w:r>
      </w:ins>
      <w:del w:id="854" w:author="Anthony Ross Otto, Dr" w:date="2017-10-03T11:10:00Z">
        <w:r w:rsidDel="00806330">
          <w:rPr>
            <w:rFonts w:ascii="Times New Roman" w:hAnsi="Times New Roman" w:cs="Times New Roman"/>
            <w:sz w:val="20"/>
            <w:szCs w:val="20"/>
            <w:lang w:val="en-US"/>
          </w:rPr>
          <w:delText xml:space="preserve">first </w:delText>
        </w:r>
      </w:del>
      <w:del w:id="855" w:author="Anthony Ross Otto, Dr" w:date="2017-10-03T11:14:00Z">
        <w:r w:rsidDel="005640C2">
          <w:rPr>
            <w:rFonts w:ascii="Times New Roman" w:hAnsi="Times New Roman" w:cs="Times New Roman"/>
            <w:sz w:val="20"/>
            <w:szCs w:val="20"/>
            <w:lang w:val="en-US"/>
          </w:rPr>
          <w:delText xml:space="preserve">outcome that comes to mind </w:delText>
        </w:r>
      </w:del>
      <w:ins w:id="856" w:author="Anthony Ross Otto, Dr" w:date="2017-10-03T11:14:00Z">
        <w:r w:rsidR="005640C2">
          <w:rPr>
            <w:rFonts w:ascii="Times New Roman" w:hAnsi="Times New Roman" w:cs="Times New Roman"/>
            <w:sz w:val="20"/>
            <w:szCs w:val="20"/>
            <w:lang w:val="en-US"/>
          </w:rPr>
          <w:t>in the first-outcome question.</w:t>
        </w:r>
      </w:ins>
      <w:del w:id="857" w:author="Anthony Ross Otto, Dr" w:date="2017-10-03T11:14:00Z">
        <w:r w:rsidDel="005640C2">
          <w:rPr>
            <w:rFonts w:ascii="Times New Roman" w:hAnsi="Times New Roman" w:cs="Times New Roman"/>
            <w:sz w:val="20"/>
            <w:szCs w:val="20"/>
            <w:lang w:val="en-US"/>
          </w:rPr>
          <w:delText xml:space="preserve">in the </w:delText>
        </w:r>
      </w:del>
      <w:del w:id="858" w:author="Anthony Ross Otto, Dr" w:date="2017-10-03T11:10:00Z">
        <w:r w:rsidDel="00806330">
          <w:rPr>
            <w:rFonts w:ascii="Times New Roman" w:hAnsi="Times New Roman" w:cs="Times New Roman"/>
            <w:sz w:val="20"/>
            <w:szCs w:val="20"/>
            <w:lang w:val="en-US"/>
          </w:rPr>
          <w:delText xml:space="preserve">episodic, control and baseline </w:delText>
        </w:r>
      </w:del>
      <w:del w:id="859" w:author="Anthony Ross Otto, Dr" w:date="2017-10-03T11:14:00Z">
        <w:r w:rsidDel="005640C2">
          <w:rPr>
            <w:rFonts w:ascii="Times New Roman" w:hAnsi="Times New Roman" w:cs="Times New Roman"/>
            <w:sz w:val="20"/>
            <w:szCs w:val="20"/>
            <w:lang w:val="en-US"/>
          </w:rPr>
          <w:delText>conditions</w:delText>
        </w:r>
      </w:del>
      <w:ins w:id="860" w:author="Anthony Ross Otto, Dr" w:date="2017-10-03T11:14:00Z">
        <w:r w:rsidR="005640C2">
          <w:rPr>
            <w:rFonts w:ascii="Times New Roman" w:hAnsi="Times New Roman" w:cs="Times New Roman"/>
            <w:sz w:val="20"/>
            <w:szCs w:val="20"/>
            <w:lang w:val="en-US"/>
          </w:rPr>
          <w:t xml:space="preserve"> </w:t>
        </w:r>
      </w:ins>
      <w:del w:id="861" w:author="Anthony Ross Otto, Dr" w:date="2017-10-03T11:14:00Z">
        <w:r w:rsidDel="005640C2">
          <w:rPr>
            <w:rFonts w:ascii="Times New Roman" w:hAnsi="Times New Roman" w:cs="Times New Roman"/>
            <w:sz w:val="20"/>
            <w:szCs w:val="20"/>
            <w:lang w:val="en-US"/>
          </w:rPr>
          <w:delText xml:space="preserve">. Figure </w:delText>
        </w:r>
      </w:del>
      <w:ins w:id="862" w:author="Anthony Ross Otto, Dr" w:date="2017-10-03T11:14:00Z">
        <w:r w:rsidR="005640C2">
          <w:rPr>
            <w:rFonts w:ascii="Times New Roman" w:hAnsi="Times New Roman" w:cs="Times New Roman"/>
            <w:sz w:val="20"/>
            <w:szCs w:val="20"/>
            <w:lang w:val="en-US"/>
          </w:rPr>
          <w:t xml:space="preserve">Panel </w:t>
        </w:r>
      </w:ins>
      <w:del w:id="863" w:author="Anthony Ross Otto, Dr" w:date="2017-10-03T11:14:00Z">
        <w:r w:rsidDel="005640C2">
          <w:rPr>
            <w:rFonts w:ascii="Times New Roman" w:hAnsi="Times New Roman" w:cs="Times New Roman"/>
            <w:sz w:val="20"/>
            <w:szCs w:val="20"/>
            <w:lang w:val="en-US"/>
          </w:rPr>
          <w:delText>3</w:delText>
        </w:r>
      </w:del>
      <w:r>
        <w:rPr>
          <w:rFonts w:ascii="Times New Roman" w:hAnsi="Times New Roman" w:cs="Times New Roman"/>
          <w:sz w:val="20"/>
          <w:szCs w:val="20"/>
          <w:lang w:val="en-US"/>
        </w:rPr>
        <w:t>B represents</w:t>
      </w:r>
      <w:ins w:id="864" w:author="David St-Amand" w:date="2017-10-04T10:45:00Z">
        <w:r w:rsidR="00B144A5">
          <w:rPr>
            <w:rFonts w:ascii="Times New Roman" w:hAnsi="Times New Roman" w:cs="Times New Roman"/>
            <w:sz w:val="20"/>
            <w:szCs w:val="20"/>
            <w:lang w:val="en-US"/>
          </w:rPr>
          <w:t xml:space="preserve"> average</w:t>
        </w:r>
      </w:ins>
      <w:r>
        <w:rPr>
          <w:rFonts w:ascii="Times New Roman" w:hAnsi="Times New Roman" w:cs="Times New Roman"/>
          <w:sz w:val="20"/>
          <w:szCs w:val="20"/>
          <w:lang w:val="en-US"/>
        </w:rPr>
        <w:t xml:space="preserve"> risk-taking</w:t>
      </w:r>
      <w:ins w:id="865" w:author="David St-Amand" w:date="2017-10-04T10:45:00Z">
        <w:r w:rsidR="00B144A5">
          <w:rPr>
            <w:rFonts w:ascii="Times New Roman" w:hAnsi="Times New Roman" w:cs="Times New Roman"/>
            <w:sz w:val="20"/>
            <w:szCs w:val="20"/>
            <w:lang w:val="en-US"/>
          </w:rPr>
          <w:t xml:space="preserve"> (without the first 24 trials)</w:t>
        </w:r>
      </w:ins>
      <w:del w:id="866" w:author="David St-Amand" w:date="2017-10-04T10:45:00Z">
        <w:r w:rsidDel="00B144A5">
          <w:rPr>
            <w:rFonts w:ascii="Times New Roman" w:hAnsi="Times New Roman" w:cs="Times New Roman"/>
            <w:sz w:val="20"/>
            <w:szCs w:val="20"/>
            <w:lang w:val="en-US"/>
          </w:rPr>
          <w:delText xml:space="preserve"> </w:delText>
        </w:r>
      </w:del>
      <w:r>
        <w:rPr>
          <w:rFonts w:ascii="Times New Roman" w:hAnsi="Times New Roman" w:cs="Times New Roman"/>
          <w:sz w:val="20"/>
          <w:szCs w:val="20"/>
          <w:lang w:val="en-US"/>
        </w:rPr>
        <w:t xml:space="preserve">as a function of the first outcome that comes to mind when thinking of the risk option, in different groups. </w:t>
      </w:r>
    </w:p>
    <w:p w14:paraId="6A7541DB" w14:textId="77777777" w:rsidR="00806330" w:rsidRDefault="00806330" w:rsidP="0091463D">
      <w:pPr>
        <w:spacing w:line="480" w:lineRule="auto"/>
        <w:rPr>
          <w:rFonts w:ascii="Times New Roman" w:hAnsi="Times New Roman" w:cs="Times New Roman"/>
          <w:sz w:val="20"/>
          <w:szCs w:val="20"/>
          <w:lang w:val="en-US"/>
        </w:rPr>
      </w:pPr>
    </w:p>
    <w:p w14:paraId="33C2FCCC" w14:textId="77777777" w:rsidR="0091463D" w:rsidRPr="00724EB6" w:rsidRDefault="0091463D" w:rsidP="0091463D">
      <w:pPr>
        <w:spacing w:line="480" w:lineRule="auto"/>
        <w:rPr>
          <w:rFonts w:ascii="Times New Roman" w:hAnsi="Times New Roman" w:cs="Times New Roman"/>
          <w:i/>
          <w:sz w:val="24"/>
          <w:szCs w:val="24"/>
        </w:rPr>
      </w:pPr>
      <w:commentRangeStart w:id="867"/>
      <w:r w:rsidRPr="00724EB6">
        <w:rPr>
          <w:rFonts w:ascii="Times New Roman" w:hAnsi="Times New Roman" w:cs="Times New Roman"/>
          <w:i/>
          <w:sz w:val="24"/>
          <w:szCs w:val="24"/>
        </w:rPr>
        <w:t xml:space="preserve">Effects of Episodic Specificity Manipulation </w:t>
      </w:r>
      <w:commentRangeEnd w:id="867"/>
      <w:r w:rsidR="00432D66">
        <w:rPr>
          <w:rStyle w:val="CommentReference"/>
        </w:rPr>
        <w:commentReference w:id="867"/>
      </w:r>
      <w:r w:rsidRPr="00724EB6">
        <w:rPr>
          <w:rFonts w:ascii="Times New Roman" w:hAnsi="Times New Roman" w:cs="Times New Roman"/>
          <w:i/>
          <w:sz w:val="24"/>
          <w:szCs w:val="24"/>
        </w:rPr>
        <w:t>on RL Model Parameters</w:t>
      </w:r>
    </w:p>
    <w:p w14:paraId="5A68F866" w14:textId="28731E5D" w:rsidR="0091463D" w:rsidRPr="00724EB6" w:rsidDel="008B1F4E" w:rsidRDefault="0091463D" w:rsidP="0091463D">
      <w:pPr>
        <w:spacing w:line="480" w:lineRule="auto"/>
        <w:ind w:firstLine="720"/>
        <w:rPr>
          <w:del w:id="868" w:author="Anthony Ross Otto, Dr" w:date="2017-10-03T10:22:00Z"/>
          <w:rFonts w:ascii="Times New Roman" w:hAnsi="Times New Roman" w:cs="Times New Roman"/>
          <w:sz w:val="24"/>
          <w:szCs w:val="24"/>
        </w:rPr>
      </w:pPr>
    </w:p>
    <w:p w14:paraId="080E362D" w14:textId="58B88211" w:rsid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w:t>
      </w:r>
      <w:r w:rsidRPr="00724EB6">
        <w:rPr>
          <w:rFonts w:ascii="Times New Roman" w:hAnsi="Times New Roman" w:cs="Times New Roman"/>
          <w:sz w:val="24"/>
          <w:szCs w:val="24"/>
        </w:rPr>
        <w:lastRenderedPageBreak/>
        <w:t xml:space="preserve">similar tasks </w:t>
      </w:r>
      <w:r w:rsidRPr="00724EB6">
        <w:rPr>
          <w:rFonts w:ascii="Times New Roman" w:hAnsi="Times New Roman" w:cs="Times New Roman"/>
          <w:sz w:val="24"/>
          <w:szCs w:val="24"/>
        </w:rPr>
        <w:fldChar w:fldCharType="begin"/>
      </w:r>
      <w:ins w:id="869" w:author="Anthony Ross Otto, Dr" w:date="2017-10-03T11:35:00Z">
        <w:r w:rsidR="00A5141B">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J."}],"issued":{"date-parts":[["2015",10,1]]}}},{"id":555,"uris":["http://zotero.org/users/55099/items/DSEWJ9WN"],"uri":["http://zotero.org/users/55099/items/DSEWJ9WN"],"itemData":{"id":555,"type":"article-journal","title":"Neural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ins>
      <w:del w:id="870" w:author="Anthony Ross Otto, Dr" w:date="2017-10-03T11:35:00Z">
        <w:r w:rsidRPr="00724EB6" w:rsidDel="00A5141B">
          <w:rPr>
            <w:rFonts w:ascii="Times New Roman" w:hAnsi="Times New Roman" w:cs="Times New Roman"/>
            <w:sz w:val="24"/>
            <w:szCs w:val="24"/>
          </w:rPr>
          <w:del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delInstrText>
        </w:r>
      </w:del>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tbl>
      <w:tblPr>
        <w:tblW w:w="8730" w:type="dxa"/>
        <w:tblLayout w:type="fixed"/>
        <w:tblLook w:val="04A0" w:firstRow="1" w:lastRow="0" w:firstColumn="1" w:lastColumn="0" w:noHBand="0" w:noVBand="1"/>
      </w:tblPr>
      <w:tblGrid>
        <w:gridCol w:w="2250"/>
        <w:gridCol w:w="1890"/>
        <w:gridCol w:w="1620"/>
        <w:gridCol w:w="1620"/>
        <w:gridCol w:w="1350"/>
      </w:tblGrid>
      <w:tr w:rsidR="008B1F4E" w:rsidRPr="008B1F4E" w14:paraId="2B609E7D" w14:textId="77777777" w:rsidTr="008B1F4E">
        <w:trPr>
          <w:trHeight w:val="640"/>
        </w:trPr>
        <w:tc>
          <w:tcPr>
            <w:tcW w:w="2250" w:type="dxa"/>
            <w:tcBorders>
              <w:top w:val="nil"/>
              <w:left w:val="nil"/>
              <w:bottom w:val="single" w:sz="4" w:space="0" w:color="auto"/>
              <w:right w:val="nil"/>
            </w:tcBorders>
            <w:shd w:val="clear" w:color="auto" w:fill="auto"/>
            <w:vAlign w:val="bottom"/>
            <w:hideMark/>
          </w:tcPr>
          <w:p w14:paraId="083BCBE1" w14:textId="77777777" w:rsidR="005B2CE8" w:rsidRPr="008B1F4E" w:rsidRDefault="005B2CE8" w:rsidP="00DF788B">
            <w:pPr>
              <w:jc w:val="center"/>
              <w:rPr>
                <w:rFonts w:ascii="Times New Roman" w:eastAsia="Times New Roman" w:hAnsi="Times New Roman" w:cs="Times New Roman"/>
                <w:b/>
                <w:bCs/>
                <w:color w:val="000000"/>
                <w:sz w:val="20"/>
                <w:szCs w:val="20"/>
                <w:rPrChange w:id="871"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2" w:author="Anthony Ross Otto, Dr" w:date="2017-10-03T10:23:00Z">
                  <w:rPr>
                    <w:rFonts w:eastAsia="Times New Roman" w:cs="Times New Roman"/>
                    <w:b/>
                    <w:bCs/>
                    <w:color w:val="000000"/>
                    <w:sz w:val="20"/>
                    <w:szCs w:val="20"/>
                  </w:rPr>
                </w:rPrChange>
              </w:rPr>
              <w:t>Condition</w:t>
            </w:r>
          </w:p>
        </w:tc>
        <w:tc>
          <w:tcPr>
            <w:tcW w:w="1890" w:type="dxa"/>
            <w:tcBorders>
              <w:top w:val="nil"/>
              <w:left w:val="nil"/>
              <w:bottom w:val="single" w:sz="4" w:space="0" w:color="auto"/>
              <w:right w:val="nil"/>
            </w:tcBorders>
            <w:shd w:val="clear" w:color="auto" w:fill="auto"/>
            <w:vAlign w:val="bottom"/>
            <w:hideMark/>
          </w:tcPr>
          <w:p w14:paraId="79092D82" w14:textId="77777777" w:rsidR="005B2CE8" w:rsidRPr="008B1F4E" w:rsidRDefault="005B2CE8" w:rsidP="00DF788B">
            <w:pPr>
              <w:jc w:val="center"/>
              <w:rPr>
                <w:rFonts w:ascii="Times New Roman" w:eastAsia="Times New Roman" w:hAnsi="Times New Roman" w:cs="Times New Roman"/>
                <w:b/>
                <w:bCs/>
                <w:color w:val="000000"/>
                <w:sz w:val="20"/>
                <w:szCs w:val="20"/>
                <w:rPrChange w:id="873"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4" w:author="Anthony Ross Otto, Dr" w:date="2017-10-03T10:23:00Z">
                  <w:rPr>
                    <w:rFonts w:eastAsia="Times New Roman" w:cs="Times New Roman"/>
                    <w:b/>
                    <w:bCs/>
                    <w:color w:val="000000"/>
                    <w:sz w:val="20"/>
                    <w:szCs w:val="20"/>
                  </w:rPr>
                </w:rPrChange>
              </w:rPr>
              <w:t>Learning Rate (Positive PE)</w:t>
            </w:r>
          </w:p>
        </w:tc>
        <w:tc>
          <w:tcPr>
            <w:tcW w:w="1620" w:type="dxa"/>
            <w:tcBorders>
              <w:top w:val="nil"/>
              <w:left w:val="nil"/>
              <w:bottom w:val="single" w:sz="4" w:space="0" w:color="auto"/>
              <w:right w:val="nil"/>
            </w:tcBorders>
            <w:shd w:val="clear" w:color="auto" w:fill="auto"/>
            <w:vAlign w:val="bottom"/>
            <w:hideMark/>
          </w:tcPr>
          <w:p w14:paraId="7023CBF6" w14:textId="77777777" w:rsidR="005B2CE8" w:rsidRPr="008B1F4E" w:rsidRDefault="005B2CE8" w:rsidP="00DF788B">
            <w:pPr>
              <w:jc w:val="center"/>
              <w:rPr>
                <w:rFonts w:ascii="Times New Roman" w:eastAsia="Times New Roman" w:hAnsi="Times New Roman" w:cs="Times New Roman"/>
                <w:b/>
                <w:bCs/>
                <w:color w:val="000000"/>
                <w:sz w:val="20"/>
                <w:szCs w:val="20"/>
                <w:rPrChange w:id="875"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6" w:author="Anthony Ross Otto, Dr" w:date="2017-10-03T10:23:00Z">
                  <w:rPr>
                    <w:rFonts w:eastAsia="Times New Roman" w:cs="Times New Roman"/>
                    <w:b/>
                    <w:bCs/>
                    <w:color w:val="000000"/>
                    <w:sz w:val="20"/>
                    <w:szCs w:val="20"/>
                  </w:rPr>
                </w:rPrChange>
              </w:rPr>
              <w:t>Learning Rate (Negative PE)</w:t>
            </w:r>
          </w:p>
        </w:tc>
        <w:tc>
          <w:tcPr>
            <w:tcW w:w="1620" w:type="dxa"/>
            <w:tcBorders>
              <w:top w:val="nil"/>
              <w:left w:val="nil"/>
              <w:bottom w:val="single" w:sz="4" w:space="0" w:color="auto"/>
              <w:right w:val="nil"/>
            </w:tcBorders>
            <w:shd w:val="clear" w:color="auto" w:fill="auto"/>
            <w:vAlign w:val="bottom"/>
            <w:hideMark/>
          </w:tcPr>
          <w:p w14:paraId="28548066" w14:textId="77777777" w:rsidR="005B2CE8" w:rsidRPr="008B1F4E" w:rsidRDefault="005B2CE8" w:rsidP="00DF788B">
            <w:pPr>
              <w:jc w:val="center"/>
              <w:rPr>
                <w:rFonts w:ascii="Times New Roman" w:eastAsia="Times New Roman" w:hAnsi="Times New Roman" w:cs="Times New Roman"/>
                <w:b/>
                <w:bCs/>
                <w:color w:val="000000"/>
                <w:sz w:val="20"/>
                <w:szCs w:val="20"/>
                <w:rPrChange w:id="877" w:author="Anthony Ross Otto, Dr" w:date="2017-10-03T10:23:00Z">
                  <w:rPr>
                    <w:rFonts w:eastAsia="Times New Roman" w:cs="Times New Roman"/>
                    <w:b/>
                    <w:bCs/>
                    <w:color w:val="000000"/>
                    <w:sz w:val="20"/>
                    <w:szCs w:val="20"/>
                  </w:rPr>
                </w:rPrChange>
              </w:rPr>
            </w:pPr>
            <w:r w:rsidRPr="008B1F4E">
              <w:rPr>
                <w:rFonts w:ascii="Times New Roman" w:eastAsia="Times New Roman" w:hAnsi="Times New Roman" w:cs="Times New Roman"/>
                <w:b/>
                <w:bCs/>
                <w:color w:val="000000"/>
                <w:sz w:val="20"/>
                <w:szCs w:val="20"/>
                <w:rPrChange w:id="878" w:author="Anthony Ross Otto, Dr" w:date="2017-10-03T10:23:00Z">
                  <w:rPr>
                    <w:rFonts w:eastAsia="Times New Roman" w:cs="Times New Roman"/>
                    <w:b/>
                    <w:bCs/>
                    <w:color w:val="000000"/>
                    <w:sz w:val="20"/>
                    <w:szCs w:val="20"/>
                  </w:rPr>
                </w:rPrChange>
              </w:rPr>
              <w:t>Inverse Temperature</w:t>
            </w:r>
          </w:p>
        </w:tc>
        <w:tc>
          <w:tcPr>
            <w:tcW w:w="1350" w:type="dxa"/>
            <w:tcBorders>
              <w:top w:val="nil"/>
              <w:left w:val="nil"/>
              <w:bottom w:val="single" w:sz="4" w:space="0" w:color="auto"/>
              <w:right w:val="nil"/>
            </w:tcBorders>
            <w:shd w:val="clear" w:color="auto" w:fill="auto"/>
            <w:vAlign w:val="bottom"/>
            <w:hideMark/>
          </w:tcPr>
          <w:p w14:paraId="4CCE8F69" w14:textId="48DE5714" w:rsidR="005B2CE8" w:rsidRPr="008B1F4E" w:rsidRDefault="008B1F4E" w:rsidP="00DF788B">
            <w:pPr>
              <w:keepNext/>
              <w:keepLines/>
              <w:spacing w:before="200" w:after="0"/>
              <w:jc w:val="center"/>
              <w:outlineLvl w:val="6"/>
              <w:rPr>
                <w:rFonts w:ascii="Times New Roman" w:eastAsia="Times New Roman" w:hAnsi="Times New Roman" w:cs="Times New Roman"/>
                <w:b/>
                <w:bCs/>
                <w:color w:val="000000"/>
                <w:sz w:val="20"/>
                <w:szCs w:val="20"/>
                <w:rPrChange w:id="879" w:author="Anthony Ross Otto, Dr" w:date="2017-10-03T10:23:00Z">
                  <w:rPr>
                    <w:rFonts w:asciiTheme="majorHAnsi" w:eastAsia="Times New Roman" w:hAnsiTheme="majorHAnsi" w:cs="Times New Roman"/>
                    <w:b/>
                    <w:bCs/>
                    <w:i/>
                    <w:iCs/>
                    <w:color w:val="000000"/>
                    <w:sz w:val="20"/>
                    <w:szCs w:val="20"/>
                  </w:rPr>
                </w:rPrChange>
              </w:rPr>
            </w:pPr>
            <w:ins w:id="880" w:author="Anthony Ross Otto, Dr" w:date="2017-10-03T10:24:00Z">
              <w:r>
                <w:rPr>
                  <w:rFonts w:ascii="Times New Roman" w:eastAsia="Times New Roman" w:hAnsi="Times New Roman" w:cs="Times New Roman"/>
                  <w:b/>
                  <w:bCs/>
                  <w:color w:val="000000"/>
                  <w:sz w:val="20"/>
                  <w:szCs w:val="20"/>
                </w:rPr>
                <w:t xml:space="preserve">Mean </w:t>
              </w:r>
            </w:ins>
            <w:r w:rsidR="005B2CE8" w:rsidRPr="008B1F4E">
              <w:rPr>
                <w:rFonts w:ascii="Times New Roman" w:eastAsia="Times New Roman" w:hAnsi="Times New Roman" w:cs="Times New Roman"/>
                <w:b/>
                <w:bCs/>
                <w:color w:val="000000"/>
                <w:sz w:val="20"/>
                <w:szCs w:val="20"/>
                <w:rPrChange w:id="881" w:author="Anthony Ross Otto, Dr" w:date="2017-10-03T10:23:00Z">
                  <w:rPr>
                    <w:rFonts w:eastAsia="Times New Roman" w:cs="Times New Roman"/>
                    <w:b/>
                    <w:bCs/>
                    <w:color w:val="000000"/>
                    <w:sz w:val="20"/>
                    <w:szCs w:val="20"/>
                  </w:rPr>
                </w:rPrChange>
              </w:rPr>
              <w:t>Log Likelihood</w:t>
            </w:r>
          </w:p>
        </w:tc>
      </w:tr>
      <w:tr w:rsidR="008B1F4E" w:rsidRPr="008B1F4E" w14:paraId="4EBC952F" w14:textId="77777777" w:rsidTr="008B1F4E">
        <w:trPr>
          <w:trHeight w:val="320"/>
        </w:trPr>
        <w:tc>
          <w:tcPr>
            <w:tcW w:w="2250" w:type="dxa"/>
            <w:tcBorders>
              <w:top w:val="nil"/>
              <w:left w:val="nil"/>
              <w:bottom w:val="nil"/>
              <w:right w:val="nil"/>
            </w:tcBorders>
            <w:shd w:val="clear" w:color="auto" w:fill="auto"/>
            <w:noWrap/>
            <w:vAlign w:val="bottom"/>
            <w:hideMark/>
          </w:tcPr>
          <w:p w14:paraId="34ACF81A" w14:textId="77777777" w:rsidR="005B2CE8" w:rsidRPr="008B1F4E" w:rsidRDefault="005B2CE8" w:rsidP="00DF788B">
            <w:pPr>
              <w:rPr>
                <w:rFonts w:ascii="Times New Roman" w:eastAsia="Times New Roman" w:hAnsi="Times New Roman" w:cs="Times New Roman"/>
                <w:i/>
                <w:iCs/>
                <w:color w:val="000000"/>
                <w:sz w:val="20"/>
                <w:szCs w:val="20"/>
                <w:rPrChange w:id="882"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883" w:author="Anthony Ross Otto, Dr" w:date="2017-10-03T10:23:00Z">
                  <w:rPr>
                    <w:rFonts w:eastAsia="Times New Roman" w:cs="Times New Roman"/>
                    <w:i/>
                    <w:iCs/>
                    <w:color w:val="000000"/>
                    <w:sz w:val="20"/>
                    <w:szCs w:val="20"/>
                  </w:rPr>
                </w:rPrChange>
              </w:rPr>
              <w:t>Episodic</w:t>
            </w:r>
          </w:p>
        </w:tc>
        <w:tc>
          <w:tcPr>
            <w:tcW w:w="1890" w:type="dxa"/>
            <w:tcBorders>
              <w:top w:val="nil"/>
              <w:left w:val="nil"/>
              <w:bottom w:val="nil"/>
              <w:right w:val="nil"/>
            </w:tcBorders>
            <w:shd w:val="clear" w:color="auto" w:fill="auto"/>
            <w:noWrap/>
            <w:vAlign w:val="bottom"/>
            <w:hideMark/>
          </w:tcPr>
          <w:p w14:paraId="6AB6DD5A" w14:textId="77777777" w:rsidR="005B2CE8" w:rsidRPr="008B1F4E" w:rsidRDefault="005B2CE8" w:rsidP="00DF788B">
            <w:pPr>
              <w:jc w:val="right"/>
              <w:rPr>
                <w:rFonts w:ascii="Times New Roman" w:eastAsia="Times New Roman" w:hAnsi="Times New Roman" w:cs="Times New Roman"/>
                <w:color w:val="000000"/>
                <w:sz w:val="20"/>
                <w:szCs w:val="20"/>
                <w:rPrChange w:id="88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5" w:author="Anthony Ross Otto, Dr" w:date="2017-10-03T10:23:00Z">
                  <w:rPr>
                    <w:rFonts w:eastAsia="Times New Roman"/>
                    <w:color w:val="000000"/>
                    <w:sz w:val="20"/>
                    <w:szCs w:val="20"/>
                  </w:rPr>
                </w:rPrChange>
              </w:rPr>
              <w:t>0.385</w:t>
            </w:r>
          </w:p>
        </w:tc>
        <w:tc>
          <w:tcPr>
            <w:tcW w:w="1620" w:type="dxa"/>
            <w:tcBorders>
              <w:top w:val="nil"/>
              <w:left w:val="nil"/>
              <w:bottom w:val="nil"/>
              <w:right w:val="nil"/>
            </w:tcBorders>
            <w:shd w:val="clear" w:color="auto" w:fill="auto"/>
            <w:noWrap/>
            <w:vAlign w:val="bottom"/>
            <w:hideMark/>
          </w:tcPr>
          <w:p w14:paraId="0456B2B8" w14:textId="77777777" w:rsidR="005B2CE8" w:rsidRPr="008B1F4E" w:rsidRDefault="005B2CE8" w:rsidP="00DF788B">
            <w:pPr>
              <w:jc w:val="right"/>
              <w:rPr>
                <w:rFonts w:ascii="Times New Roman" w:eastAsia="Times New Roman" w:hAnsi="Times New Roman" w:cs="Times New Roman"/>
                <w:color w:val="000000"/>
                <w:sz w:val="20"/>
                <w:szCs w:val="20"/>
                <w:rPrChange w:id="886"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7" w:author="Anthony Ross Otto, Dr" w:date="2017-10-03T10:23:00Z">
                  <w:rPr>
                    <w:rFonts w:eastAsia="Times New Roman"/>
                    <w:color w:val="000000"/>
                    <w:sz w:val="20"/>
                    <w:szCs w:val="20"/>
                  </w:rPr>
                </w:rPrChange>
              </w:rPr>
              <w:t>0.395</w:t>
            </w:r>
          </w:p>
        </w:tc>
        <w:tc>
          <w:tcPr>
            <w:tcW w:w="1620" w:type="dxa"/>
            <w:tcBorders>
              <w:top w:val="nil"/>
              <w:left w:val="nil"/>
              <w:bottom w:val="nil"/>
              <w:right w:val="nil"/>
            </w:tcBorders>
            <w:shd w:val="clear" w:color="auto" w:fill="auto"/>
            <w:noWrap/>
            <w:vAlign w:val="bottom"/>
            <w:hideMark/>
          </w:tcPr>
          <w:p w14:paraId="0D12FB56" w14:textId="77777777" w:rsidR="005B2CE8" w:rsidRPr="008B1F4E" w:rsidRDefault="005B2CE8" w:rsidP="00DF788B">
            <w:pPr>
              <w:jc w:val="right"/>
              <w:rPr>
                <w:rFonts w:ascii="Times New Roman" w:eastAsia="Times New Roman" w:hAnsi="Times New Roman" w:cs="Times New Roman"/>
                <w:color w:val="000000"/>
                <w:sz w:val="20"/>
                <w:szCs w:val="20"/>
                <w:rPrChange w:id="88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89" w:author="Anthony Ross Otto, Dr" w:date="2017-10-03T10:23:00Z">
                  <w:rPr>
                    <w:rFonts w:eastAsia="Times New Roman"/>
                    <w:color w:val="000000"/>
                    <w:sz w:val="20"/>
                    <w:szCs w:val="20"/>
                  </w:rPr>
                </w:rPrChange>
              </w:rPr>
              <w:t>2.776</w:t>
            </w:r>
          </w:p>
        </w:tc>
        <w:tc>
          <w:tcPr>
            <w:tcW w:w="1350" w:type="dxa"/>
            <w:tcBorders>
              <w:top w:val="nil"/>
              <w:left w:val="nil"/>
              <w:bottom w:val="nil"/>
              <w:right w:val="nil"/>
            </w:tcBorders>
            <w:shd w:val="clear" w:color="auto" w:fill="auto"/>
            <w:noWrap/>
            <w:vAlign w:val="bottom"/>
            <w:hideMark/>
          </w:tcPr>
          <w:p w14:paraId="2C40D874" w14:textId="77777777" w:rsidR="005B2CE8" w:rsidRPr="008B1F4E" w:rsidRDefault="005B2CE8" w:rsidP="00DF788B">
            <w:pPr>
              <w:jc w:val="right"/>
              <w:rPr>
                <w:rFonts w:ascii="Times New Roman" w:eastAsia="Times New Roman" w:hAnsi="Times New Roman" w:cs="Times New Roman"/>
                <w:color w:val="000000"/>
                <w:sz w:val="20"/>
                <w:szCs w:val="20"/>
                <w:rPrChange w:id="89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1" w:author="Anthony Ross Otto, Dr" w:date="2017-10-03T10:23:00Z">
                  <w:rPr>
                    <w:rFonts w:eastAsia="Times New Roman"/>
                    <w:color w:val="000000"/>
                    <w:sz w:val="20"/>
                    <w:szCs w:val="20"/>
                  </w:rPr>
                </w:rPrChange>
              </w:rPr>
              <w:t>-60.371</w:t>
            </w:r>
          </w:p>
        </w:tc>
      </w:tr>
      <w:tr w:rsidR="008B1F4E" w:rsidRPr="008B1F4E" w14:paraId="19930C47" w14:textId="77777777" w:rsidTr="008B1F4E">
        <w:trPr>
          <w:trHeight w:val="360"/>
        </w:trPr>
        <w:tc>
          <w:tcPr>
            <w:tcW w:w="2250" w:type="dxa"/>
            <w:tcBorders>
              <w:top w:val="nil"/>
              <w:left w:val="nil"/>
              <w:bottom w:val="nil"/>
              <w:right w:val="nil"/>
            </w:tcBorders>
            <w:shd w:val="clear" w:color="auto" w:fill="auto"/>
            <w:noWrap/>
            <w:vAlign w:val="bottom"/>
            <w:hideMark/>
          </w:tcPr>
          <w:p w14:paraId="33B40B02" w14:textId="4DC8B16E" w:rsidR="005B2CE8" w:rsidRPr="008B1F4E" w:rsidRDefault="008021F9" w:rsidP="00DF788B">
            <w:pPr>
              <w:rPr>
                <w:rFonts w:ascii="Times New Roman" w:eastAsia="Times New Roman" w:hAnsi="Times New Roman" w:cs="Times New Roman"/>
                <w:i/>
                <w:iCs/>
                <w:color w:val="000000"/>
                <w:sz w:val="20"/>
                <w:szCs w:val="20"/>
                <w:rPrChange w:id="892"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893" w:author="Anthony Ross Otto, Dr" w:date="2017-10-03T10:23:00Z">
                  <w:rPr>
                    <w:rFonts w:eastAsia="Times New Roman" w:cs="Times New Roman"/>
                    <w:i/>
                    <w:iCs/>
                    <w:color w:val="000000"/>
                    <w:sz w:val="20"/>
                    <w:szCs w:val="20"/>
                  </w:rPr>
                </w:rPrChange>
              </w:rPr>
              <w:t>Control</w:t>
            </w:r>
          </w:p>
        </w:tc>
        <w:tc>
          <w:tcPr>
            <w:tcW w:w="1890" w:type="dxa"/>
            <w:tcBorders>
              <w:top w:val="nil"/>
              <w:left w:val="nil"/>
              <w:bottom w:val="nil"/>
              <w:right w:val="nil"/>
            </w:tcBorders>
            <w:shd w:val="clear" w:color="auto" w:fill="auto"/>
            <w:noWrap/>
            <w:vAlign w:val="bottom"/>
            <w:hideMark/>
          </w:tcPr>
          <w:p w14:paraId="1D172AE3" w14:textId="77777777" w:rsidR="005B2CE8" w:rsidRPr="008B1F4E" w:rsidRDefault="005B2CE8" w:rsidP="00DF788B">
            <w:pPr>
              <w:jc w:val="right"/>
              <w:rPr>
                <w:rFonts w:ascii="Times New Roman" w:eastAsia="Times New Roman" w:hAnsi="Times New Roman" w:cs="Times New Roman"/>
                <w:color w:val="000000"/>
                <w:sz w:val="20"/>
                <w:szCs w:val="20"/>
                <w:rPrChange w:id="894"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5" w:author="Anthony Ross Otto, Dr" w:date="2017-10-03T10:23:00Z">
                  <w:rPr>
                    <w:rFonts w:eastAsia="Times New Roman"/>
                    <w:color w:val="000000"/>
                    <w:sz w:val="20"/>
                    <w:szCs w:val="20"/>
                  </w:rPr>
                </w:rPrChange>
              </w:rPr>
              <w:t>0.242</w:t>
            </w:r>
          </w:p>
        </w:tc>
        <w:tc>
          <w:tcPr>
            <w:tcW w:w="1620" w:type="dxa"/>
            <w:tcBorders>
              <w:top w:val="nil"/>
              <w:left w:val="nil"/>
              <w:bottom w:val="nil"/>
              <w:right w:val="nil"/>
            </w:tcBorders>
            <w:shd w:val="clear" w:color="auto" w:fill="auto"/>
            <w:noWrap/>
            <w:vAlign w:val="bottom"/>
            <w:hideMark/>
          </w:tcPr>
          <w:p w14:paraId="1CD5142B" w14:textId="77777777" w:rsidR="005B2CE8" w:rsidRPr="008B1F4E" w:rsidRDefault="005B2CE8" w:rsidP="00DF788B">
            <w:pPr>
              <w:jc w:val="right"/>
              <w:rPr>
                <w:rFonts w:ascii="Times New Roman" w:eastAsia="Times New Roman" w:hAnsi="Times New Roman" w:cs="Times New Roman"/>
                <w:color w:val="000000"/>
                <w:sz w:val="20"/>
                <w:szCs w:val="20"/>
                <w:rPrChange w:id="896"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7" w:author="Anthony Ross Otto, Dr" w:date="2017-10-03T10:23:00Z">
                  <w:rPr>
                    <w:rFonts w:eastAsia="Times New Roman"/>
                    <w:color w:val="000000"/>
                    <w:sz w:val="20"/>
                    <w:szCs w:val="20"/>
                  </w:rPr>
                </w:rPrChange>
              </w:rPr>
              <w:t>0.401</w:t>
            </w:r>
          </w:p>
        </w:tc>
        <w:tc>
          <w:tcPr>
            <w:tcW w:w="1620" w:type="dxa"/>
            <w:tcBorders>
              <w:top w:val="nil"/>
              <w:left w:val="nil"/>
              <w:bottom w:val="nil"/>
              <w:right w:val="nil"/>
            </w:tcBorders>
            <w:shd w:val="clear" w:color="auto" w:fill="auto"/>
            <w:noWrap/>
            <w:vAlign w:val="bottom"/>
            <w:hideMark/>
          </w:tcPr>
          <w:p w14:paraId="357376F6" w14:textId="77777777" w:rsidR="005B2CE8" w:rsidRPr="008B1F4E" w:rsidRDefault="005B2CE8" w:rsidP="00DF788B">
            <w:pPr>
              <w:jc w:val="right"/>
              <w:rPr>
                <w:rFonts w:ascii="Times New Roman" w:eastAsia="Times New Roman" w:hAnsi="Times New Roman" w:cs="Times New Roman"/>
                <w:color w:val="000000"/>
                <w:sz w:val="20"/>
                <w:szCs w:val="20"/>
                <w:rPrChange w:id="898"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899" w:author="Anthony Ross Otto, Dr" w:date="2017-10-03T10:23:00Z">
                  <w:rPr>
                    <w:rFonts w:eastAsia="Times New Roman"/>
                    <w:color w:val="000000"/>
                    <w:sz w:val="20"/>
                    <w:szCs w:val="20"/>
                  </w:rPr>
                </w:rPrChange>
              </w:rPr>
              <w:t>3.759</w:t>
            </w:r>
          </w:p>
        </w:tc>
        <w:tc>
          <w:tcPr>
            <w:tcW w:w="1350" w:type="dxa"/>
            <w:tcBorders>
              <w:top w:val="nil"/>
              <w:left w:val="nil"/>
              <w:bottom w:val="nil"/>
              <w:right w:val="nil"/>
            </w:tcBorders>
            <w:shd w:val="clear" w:color="auto" w:fill="auto"/>
            <w:noWrap/>
            <w:vAlign w:val="bottom"/>
            <w:hideMark/>
          </w:tcPr>
          <w:p w14:paraId="29A77DD5" w14:textId="77777777" w:rsidR="005B2CE8" w:rsidRPr="008B1F4E" w:rsidRDefault="005B2CE8" w:rsidP="00DF788B">
            <w:pPr>
              <w:jc w:val="right"/>
              <w:rPr>
                <w:rFonts w:ascii="Times New Roman" w:eastAsia="Times New Roman" w:hAnsi="Times New Roman" w:cs="Times New Roman"/>
                <w:color w:val="000000"/>
                <w:sz w:val="20"/>
                <w:szCs w:val="20"/>
                <w:rPrChange w:id="900"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1" w:author="Anthony Ross Otto, Dr" w:date="2017-10-03T10:23:00Z">
                  <w:rPr>
                    <w:rFonts w:eastAsia="Times New Roman"/>
                    <w:color w:val="000000"/>
                    <w:sz w:val="20"/>
                    <w:szCs w:val="20"/>
                  </w:rPr>
                </w:rPrChange>
              </w:rPr>
              <w:t>-56.223</w:t>
            </w:r>
          </w:p>
        </w:tc>
      </w:tr>
      <w:tr w:rsidR="008B1F4E" w:rsidRPr="008B1F4E" w14:paraId="182005BF" w14:textId="77777777" w:rsidTr="008B1F4E">
        <w:trPr>
          <w:trHeight w:val="320"/>
        </w:trPr>
        <w:tc>
          <w:tcPr>
            <w:tcW w:w="2250" w:type="dxa"/>
            <w:tcBorders>
              <w:top w:val="nil"/>
              <w:left w:val="nil"/>
              <w:bottom w:val="nil"/>
              <w:right w:val="nil"/>
            </w:tcBorders>
            <w:shd w:val="clear" w:color="auto" w:fill="auto"/>
            <w:noWrap/>
            <w:vAlign w:val="bottom"/>
            <w:hideMark/>
          </w:tcPr>
          <w:p w14:paraId="394AC69A" w14:textId="26998F79" w:rsidR="005B2CE8" w:rsidRPr="008B1F4E" w:rsidRDefault="008021F9" w:rsidP="00DF788B">
            <w:pPr>
              <w:rPr>
                <w:rFonts w:ascii="Times New Roman" w:eastAsia="Times New Roman" w:hAnsi="Times New Roman" w:cs="Times New Roman"/>
                <w:i/>
                <w:iCs/>
                <w:color w:val="000000"/>
                <w:sz w:val="20"/>
                <w:szCs w:val="20"/>
                <w:rPrChange w:id="902" w:author="Anthony Ross Otto, Dr" w:date="2017-10-03T10:23:00Z">
                  <w:rPr>
                    <w:rFonts w:eastAsia="Times New Roman" w:cs="Times New Roman"/>
                    <w:i/>
                    <w:iCs/>
                    <w:color w:val="000000"/>
                    <w:sz w:val="20"/>
                    <w:szCs w:val="20"/>
                  </w:rPr>
                </w:rPrChange>
              </w:rPr>
            </w:pPr>
            <w:r w:rsidRPr="008B1F4E">
              <w:rPr>
                <w:rFonts w:ascii="Times New Roman" w:eastAsia="Times New Roman" w:hAnsi="Times New Roman" w:cs="Times New Roman"/>
                <w:i/>
                <w:iCs/>
                <w:color w:val="000000"/>
                <w:sz w:val="20"/>
                <w:szCs w:val="20"/>
                <w:rPrChange w:id="903" w:author="Anthony Ross Otto, Dr" w:date="2017-10-03T10:23:00Z">
                  <w:rPr>
                    <w:rFonts w:eastAsia="Times New Roman" w:cs="Times New Roman"/>
                    <w:i/>
                    <w:iCs/>
                    <w:color w:val="000000"/>
                    <w:sz w:val="20"/>
                    <w:szCs w:val="20"/>
                  </w:rPr>
                </w:rPrChange>
              </w:rPr>
              <w:t>Baseline</w:t>
            </w:r>
            <w:r w:rsidR="005B2CE8" w:rsidRPr="008B1F4E">
              <w:rPr>
                <w:rFonts w:ascii="Times New Roman" w:eastAsia="Times New Roman" w:hAnsi="Times New Roman" w:cs="Times New Roman"/>
                <w:i/>
                <w:iCs/>
                <w:color w:val="000000"/>
                <w:sz w:val="20"/>
                <w:szCs w:val="20"/>
                <w:rPrChange w:id="904" w:author="Anthony Ross Otto, Dr" w:date="2017-10-03T10:23:00Z">
                  <w:rPr>
                    <w:rFonts w:eastAsia="Times New Roman" w:cs="Times New Roman"/>
                    <w:i/>
                    <w:iCs/>
                    <w:color w:val="000000"/>
                    <w:sz w:val="20"/>
                    <w:szCs w:val="20"/>
                  </w:rPr>
                </w:rPrChange>
              </w:rPr>
              <w:t xml:space="preserve"> (Experiment 2)</w:t>
            </w:r>
          </w:p>
        </w:tc>
        <w:tc>
          <w:tcPr>
            <w:tcW w:w="1890" w:type="dxa"/>
            <w:tcBorders>
              <w:top w:val="nil"/>
              <w:left w:val="nil"/>
              <w:bottom w:val="nil"/>
              <w:right w:val="nil"/>
            </w:tcBorders>
            <w:shd w:val="clear" w:color="auto" w:fill="auto"/>
            <w:noWrap/>
            <w:vAlign w:val="bottom"/>
            <w:hideMark/>
          </w:tcPr>
          <w:p w14:paraId="04B1CE60" w14:textId="77777777" w:rsidR="005B2CE8" w:rsidRPr="008B1F4E" w:rsidRDefault="005B2CE8" w:rsidP="00DF788B">
            <w:pPr>
              <w:jc w:val="right"/>
              <w:rPr>
                <w:rFonts w:ascii="Times New Roman" w:eastAsia="Times New Roman" w:hAnsi="Times New Roman" w:cs="Times New Roman"/>
                <w:color w:val="000000"/>
                <w:sz w:val="20"/>
                <w:szCs w:val="20"/>
                <w:rPrChange w:id="905"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6" w:author="Anthony Ross Otto, Dr" w:date="2017-10-03T10:23:00Z">
                  <w:rPr>
                    <w:rFonts w:eastAsia="Times New Roman"/>
                    <w:color w:val="000000"/>
                    <w:sz w:val="20"/>
                    <w:szCs w:val="20"/>
                  </w:rPr>
                </w:rPrChange>
              </w:rPr>
              <w:t>0.309</w:t>
            </w:r>
          </w:p>
        </w:tc>
        <w:tc>
          <w:tcPr>
            <w:tcW w:w="1620" w:type="dxa"/>
            <w:tcBorders>
              <w:top w:val="nil"/>
              <w:left w:val="nil"/>
              <w:bottom w:val="nil"/>
              <w:right w:val="nil"/>
            </w:tcBorders>
            <w:shd w:val="clear" w:color="auto" w:fill="auto"/>
            <w:noWrap/>
            <w:vAlign w:val="bottom"/>
            <w:hideMark/>
          </w:tcPr>
          <w:p w14:paraId="3446F6D7" w14:textId="77777777" w:rsidR="005B2CE8" w:rsidRPr="008B1F4E" w:rsidRDefault="005B2CE8" w:rsidP="00DF788B">
            <w:pPr>
              <w:jc w:val="right"/>
              <w:rPr>
                <w:rFonts w:ascii="Times New Roman" w:eastAsia="Times New Roman" w:hAnsi="Times New Roman" w:cs="Times New Roman"/>
                <w:color w:val="000000"/>
                <w:sz w:val="20"/>
                <w:szCs w:val="20"/>
                <w:rPrChange w:id="907"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08" w:author="Anthony Ross Otto, Dr" w:date="2017-10-03T10:23:00Z">
                  <w:rPr>
                    <w:rFonts w:eastAsia="Times New Roman"/>
                    <w:color w:val="000000"/>
                    <w:sz w:val="20"/>
                    <w:szCs w:val="20"/>
                  </w:rPr>
                </w:rPrChange>
              </w:rPr>
              <w:t>0.357</w:t>
            </w:r>
          </w:p>
        </w:tc>
        <w:tc>
          <w:tcPr>
            <w:tcW w:w="1620" w:type="dxa"/>
            <w:tcBorders>
              <w:top w:val="nil"/>
              <w:left w:val="nil"/>
              <w:bottom w:val="nil"/>
              <w:right w:val="nil"/>
            </w:tcBorders>
            <w:shd w:val="clear" w:color="auto" w:fill="auto"/>
            <w:noWrap/>
            <w:vAlign w:val="bottom"/>
            <w:hideMark/>
          </w:tcPr>
          <w:p w14:paraId="21787844" w14:textId="77777777" w:rsidR="005B2CE8" w:rsidRPr="008B1F4E" w:rsidRDefault="005B2CE8" w:rsidP="00DF788B">
            <w:pPr>
              <w:jc w:val="right"/>
              <w:rPr>
                <w:rFonts w:ascii="Times New Roman" w:eastAsia="Times New Roman" w:hAnsi="Times New Roman" w:cs="Times New Roman"/>
                <w:color w:val="000000"/>
                <w:sz w:val="20"/>
                <w:szCs w:val="20"/>
                <w:rPrChange w:id="909"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10" w:author="Anthony Ross Otto, Dr" w:date="2017-10-03T10:23:00Z">
                  <w:rPr>
                    <w:rFonts w:eastAsia="Times New Roman"/>
                    <w:color w:val="000000"/>
                    <w:sz w:val="20"/>
                    <w:szCs w:val="20"/>
                  </w:rPr>
                </w:rPrChange>
              </w:rPr>
              <w:t>2.847</w:t>
            </w:r>
          </w:p>
        </w:tc>
        <w:tc>
          <w:tcPr>
            <w:tcW w:w="1350" w:type="dxa"/>
            <w:tcBorders>
              <w:top w:val="nil"/>
              <w:left w:val="nil"/>
              <w:bottom w:val="nil"/>
              <w:right w:val="nil"/>
            </w:tcBorders>
            <w:shd w:val="clear" w:color="auto" w:fill="auto"/>
            <w:noWrap/>
            <w:vAlign w:val="bottom"/>
            <w:hideMark/>
          </w:tcPr>
          <w:p w14:paraId="25AA7A3C" w14:textId="77777777" w:rsidR="005B2CE8" w:rsidRPr="008B1F4E" w:rsidRDefault="005B2CE8" w:rsidP="00DF788B">
            <w:pPr>
              <w:jc w:val="right"/>
              <w:rPr>
                <w:rFonts w:ascii="Times New Roman" w:eastAsia="Times New Roman" w:hAnsi="Times New Roman" w:cs="Times New Roman"/>
                <w:color w:val="000000"/>
                <w:sz w:val="20"/>
                <w:szCs w:val="20"/>
                <w:rPrChange w:id="911" w:author="Anthony Ross Otto, Dr" w:date="2017-10-03T10:23:00Z">
                  <w:rPr>
                    <w:rFonts w:eastAsia="Times New Roman" w:cs="Times New Roman"/>
                    <w:color w:val="000000"/>
                    <w:sz w:val="20"/>
                    <w:szCs w:val="20"/>
                  </w:rPr>
                </w:rPrChange>
              </w:rPr>
            </w:pPr>
            <w:r w:rsidRPr="008B1F4E">
              <w:rPr>
                <w:rFonts w:ascii="Times New Roman" w:eastAsia="Times New Roman" w:hAnsi="Times New Roman" w:cs="Times New Roman"/>
                <w:color w:val="000000"/>
                <w:sz w:val="20"/>
                <w:szCs w:val="20"/>
                <w:rPrChange w:id="912" w:author="Anthony Ross Otto, Dr" w:date="2017-10-03T10:23:00Z">
                  <w:rPr>
                    <w:rFonts w:eastAsia="Times New Roman"/>
                    <w:color w:val="000000"/>
                    <w:sz w:val="20"/>
                    <w:szCs w:val="20"/>
                  </w:rPr>
                </w:rPrChange>
              </w:rPr>
              <w:t>-61.283</w:t>
            </w:r>
          </w:p>
        </w:tc>
      </w:tr>
    </w:tbl>
    <w:p w14:paraId="5C43BDE8" w14:textId="63609147" w:rsidR="005B2CE8" w:rsidRPr="005B2CE8" w:rsidRDefault="005B2CE8" w:rsidP="005B2CE8">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 1: </w:t>
      </w:r>
      <w:r w:rsidR="008021F9">
        <w:rPr>
          <w:rFonts w:ascii="Times New Roman" w:hAnsi="Times New Roman" w:cs="Times New Roman"/>
          <w:sz w:val="20"/>
          <w:szCs w:val="20"/>
        </w:rPr>
        <w:t>Positive and negative l</w:t>
      </w:r>
      <w:r>
        <w:rPr>
          <w:rFonts w:ascii="Times New Roman" w:hAnsi="Times New Roman" w:cs="Times New Roman"/>
          <w:sz w:val="20"/>
          <w:szCs w:val="20"/>
        </w:rPr>
        <w:t xml:space="preserve">earning </w:t>
      </w:r>
      <w:ins w:id="913" w:author="Anthony Ross Otto, Dr" w:date="2017-10-03T10:23:00Z">
        <w:r w:rsidR="008B1F4E">
          <w:rPr>
            <w:rFonts w:ascii="Times New Roman" w:hAnsi="Times New Roman" w:cs="Times New Roman"/>
            <w:sz w:val="20"/>
            <w:szCs w:val="20"/>
          </w:rPr>
          <w:t xml:space="preserve">prediction error </w:t>
        </w:r>
      </w:ins>
      <w:r>
        <w:rPr>
          <w:rFonts w:ascii="Times New Roman" w:hAnsi="Times New Roman" w:cs="Times New Roman"/>
          <w:sz w:val="20"/>
          <w:szCs w:val="20"/>
        </w:rPr>
        <w:t>rate</w:t>
      </w:r>
      <w:r w:rsidR="008021F9">
        <w:rPr>
          <w:rFonts w:ascii="Times New Roman" w:hAnsi="Times New Roman" w:cs="Times New Roman"/>
          <w:sz w:val="20"/>
          <w:szCs w:val="20"/>
        </w:rPr>
        <w:t>s</w:t>
      </w:r>
      <w:r>
        <w:rPr>
          <w:rFonts w:ascii="Times New Roman" w:hAnsi="Times New Roman" w:cs="Times New Roman"/>
          <w:sz w:val="20"/>
          <w:szCs w:val="20"/>
        </w:rPr>
        <w:t xml:space="preserve"> for the episodic, control and baseline conditions. </w:t>
      </w:r>
    </w:p>
    <w:p w14:paraId="24411D03" w14:textId="618F02AF" w:rsidR="0091463D" w:rsidRPr="0091463D"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 xml:space="preserve">Control </w:t>
      </w:r>
      <w:del w:id="914" w:author="Signy Sheldon" w:date="2017-10-05T13:17:00Z">
        <w:r w:rsidRPr="00724EB6" w:rsidDel="00432D66">
          <w:rPr>
            <w:rFonts w:ascii="Times New Roman" w:hAnsi="Times New Roman" w:cs="Times New Roman"/>
            <w:sz w:val="24"/>
            <w:szCs w:val="24"/>
          </w:rPr>
          <w:delText xml:space="preserve">conditions </w:delText>
        </w:r>
      </w:del>
      <w:ins w:id="915" w:author="Signy Sheldon" w:date="2017-10-05T13:17:00Z">
        <w:r w:rsidR="00432D66">
          <w:rPr>
            <w:rFonts w:ascii="Times New Roman" w:hAnsi="Times New Roman" w:cs="Times New Roman"/>
            <w:sz w:val="24"/>
            <w:szCs w:val="24"/>
          </w:rPr>
          <w:t>induction groups</w:t>
        </w:r>
        <w:r w:rsidR="00432D66" w:rsidRPr="00724EB6">
          <w:rPr>
            <w:rFonts w:ascii="Times New Roman" w:hAnsi="Times New Roman" w:cs="Times New Roman"/>
            <w:sz w:val="24"/>
            <w:szCs w:val="24"/>
          </w:rPr>
          <w:t xml:space="preserve"> </w:t>
        </w:r>
      </w:ins>
      <w:r w:rsidRPr="00724EB6">
        <w:rPr>
          <w:rFonts w:ascii="Times New Roman" w:hAnsi="Times New Roman" w:cs="Times New Roman"/>
          <w:sz w:val="24"/>
          <w:szCs w:val="24"/>
        </w:rPr>
        <w:t xml:space="preserve">separately, we found that positive and negative PE learning rates </w:t>
      </w:r>
      <w:del w:id="916" w:author="Anthony Ross Otto, Dr" w:date="2017-10-03T10:24:00Z">
        <w:r w:rsidRPr="00724EB6" w:rsidDel="008B1F4E">
          <w:rPr>
            <w:rFonts w:ascii="Times New Roman" w:hAnsi="Times New Roman" w:cs="Times New Roman"/>
            <w:sz w:val="24"/>
            <w:szCs w:val="24"/>
          </w:rPr>
          <w:delText xml:space="preserve">were </w:delText>
        </w:r>
      </w:del>
      <w:ins w:id="917" w:author="Anthony Ross Otto, Dr" w:date="2017-10-03T10:24:00Z">
        <w:r w:rsidR="008B1F4E">
          <w:rPr>
            <w:rFonts w:ascii="Times New Roman" w:hAnsi="Times New Roman" w:cs="Times New Roman"/>
            <w:sz w:val="24"/>
            <w:szCs w:val="24"/>
          </w:rPr>
          <w:t xml:space="preserve">exhibited </w:t>
        </w:r>
      </w:ins>
      <w:r w:rsidRPr="00724EB6">
        <w:rPr>
          <w:rFonts w:ascii="Times New Roman" w:hAnsi="Times New Roman" w:cs="Times New Roman"/>
          <w:sz w:val="24"/>
          <w:szCs w:val="24"/>
        </w:rPr>
        <w:t>less asymmetr</w:t>
      </w:r>
      <w:ins w:id="918" w:author="Anthony Ross Otto, Dr" w:date="2017-10-03T10:24:00Z">
        <w:r w:rsidR="008B1F4E">
          <w:rPr>
            <w:rFonts w:ascii="Times New Roman" w:hAnsi="Times New Roman" w:cs="Times New Roman"/>
            <w:sz w:val="24"/>
            <w:szCs w:val="24"/>
          </w:rPr>
          <w:t>y</w:t>
        </w:r>
      </w:ins>
      <w:del w:id="919" w:author="Anthony Ross Otto, Dr" w:date="2017-10-03T10:24:00Z">
        <w:r w:rsidRPr="00724EB6" w:rsidDel="008B1F4E">
          <w:rPr>
            <w:rFonts w:ascii="Times New Roman" w:hAnsi="Times New Roman" w:cs="Times New Roman"/>
            <w:sz w:val="24"/>
            <w:szCs w:val="24"/>
          </w:rPr>
          <w:delText>ic</w:delText>
        </w:r>
      </w:del>
      <w:r w:rsidRPr="00724EB6">
        <w:rPr>
          <w:rFonts w:ascii="Times New Roman" w:hAnsi="Times New Roman" w:cs="Times New Roman"/>
          <w:sz w:val="24"/>
          <w:szCs w:val="24"/>
        </w:rPr>
        <w:t xml:space="preserve"> in the Episodic </w:t>
      </w:r>
      <w:ins w:id="920" w:author="David St-Amand" w:date="2017-10-13T01:31:00Z">
        <w:r w:rsidR="003F73DE">
          <w:rPr>
            <w:rFonts w:ascii="Times New Roman" w:hAnsi="Times New Roman" w:cs="Times New Roman"/>
            <w:sz w:val="24"/>
            <w:szCs w:val="24"/>
          </w:rPr>
          <w:t>S</w:t>
        </w:r>
      </w:ins>
      <w:del w:id="921" w:author="David St-Amand" w:date="2017-10-13T01:31:00Z">
        <w:r w:rsidRPr="00724EB6" w:rsidDel="003F73DE">
          <w:rPr>
            <w:rFonts w:ascii="Times New Roman" w:hAnsi="Times New Roman" w:cs="Times New Roman"/>
            <w:sz w:val="24"/>
            <w:szCs w:val="24"/>
          </w:rPr>
          <w:delText>S</w:delText>
        </w:r>
      </w:del>
      <w:r w:rsidRPr="00724EB6">
        <w:rPr>
          <w:rFonts w:ascii="Times New Roman" w:hAnsi="Times New Roman" w:cs="Times New Roman"/>
          <w:sz w:val="24"/>
          <w:szCs w:val="24"/>
        </w:rPr>
        <w:t>pecificity</w:t>
      </w:r>
      <w:ins w:id="922" w:author="David St-Amand" w:date="2017-10-13T01:31:00Z">
        <w:r w:rsidR="003F73DE">
          <w:rPr>
            <w:rFonts w:ascii="Times New Roman" w:hAnsi="Times New Roman" w:cs="Times New Roman"/>
            <w:sz w:val="24"/>
            <w:szCs w:val="24"/>
          </w:rPr>
          <w:t xml:space="preserve"> induction</w:t>
        </w:r>
      </w:ins>
      <w:r w:rsidRPr="00724EB6">
        <w:rPr>
          <w:rFonts w:ascii="Times New Roman" w:hAnsi="Times New Roman" w:cs="Times New Roman"/>
          <w:sz w:val="24"/>
          <w:szCs w:val="24"/>
        </w:rPr>
        <w:t xml:space="preserve"> condition </w:t>
      </w:r>
      <w:ins w:id="923" w:author="Anthony Ross Otto, Dr" w:date="2017-10-03T10:24:00Z">
        <w:r w:rsidR="008B1F4E">
          <w:rPr>
            <w:rFonts w:ascii="Times New Roman" w:hAnsi="Times New Roman" w:cs="Times New Roman"/>
            <w:sz w:val="24"/>
            <w:szCs w:val="24"/>
          </w:rPr>
          <w:t>than in the Control</w:t>
        </w:r>
      </w:ins>
      <w:ins w:id="924" w:author="David St-Amand" w:date="2017-10-13T01:31:00Z">
        <w:r w:rsidR="003F73DE">
          <w:rPr>
            <w:rFonts w:ascii="Times New Roman" w:hAnsi="Times New Roman" w:cs="Times New Roman"/>
            <w:sz w:val="24"/>
            <w:szCs w:val="24"/>
          </w:rPr>
          <w:t xml:space="preserve"> induction</w:t>
        </w:r>
      </w:ins>
      <w:ins w:id="925" w:author="Anthony Ross Otto, Dr" w:date="2017-10-03T10:24:00Z">
        <w:r w:rsidR="008B1F4E">
          <w:rPr>
            <w:rFonts w:ascii="Times New Roman" w:hAnsi="Times New Roman" w:cs="Times New Roman"/>
            <w:sz w:val="24"/>
            <w:szCs w:val="24"/>
          </w:rPr>
          <w:t xml:space="preserve"> condition </w:t>
        </w:r>
      </w:ins>
      <w:r w:rsidRPr="00724EB6">
        <w:rPr>
          <w:rFonts w:ascii="Times New Roman" w:hAnsi="Times New Roman" w:cs="Times New Roman"/>
          <w:sz w:val="24"/>
          <w:szCs w:val="24"/>
        </w:rPr>
        <w:t>(</w:t>
      </w:r>
      <w:r w:rsidR="00A84269">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ins w:id="926" w:author="Signy Sheldon" w:date="2017-10-05T13:18:00Z">
        <w:r w:rsidR="00432D66">
          <w:rPr>
            <w:rFonts w:ascii="Times New Roman" w:hAnsi="Times New Roman" w:cs="Times New Roman"/>
            <w:sz w:val="24"/>
            <w:szCs w:val="24"/>
          </w:rPr>
          <w:t xml:space="preserve"> </w:t>
        </w:r>
      </w:ins>
      <w:ins w:id="927" w:author="David St-Amand" w:date="2017-10-12T18:40:00Z">
        <w:r w:rsidR="00574D06">
          <w:rPr>
            <w:rFonts w:ascii="Times New Roman" w:hAnsi="Times New Roman" w:cs="Times New Roman"/>
            <w:sz w:val="24"/>
            <w:szCs w:val="24"/>
          </w:rPr>
          <w:t>prediction errors</w:t>
        </w:r>
      </w:ins>
      <w:ins w:id="928" w:author="Signy Sheldon" w:date="2017-10-05T13:18:00Z">
        <w:del w:id="929" w:author="David St-Amand" w:date="2017-10-13T01:31:00Z">
          <w:r w:rsidR="00432D66" w:rsidDel="003F73DE">
            <w:rPr>
              <w:rFonts w:ascii="Times New Roman" w:hAnsi="Times New Roman" w:cs="Times New Roman"/>
              <w:sz w:val="24"/>
              <w:szCs w:val="24"/>
            </w:rPr>
            <w:delText>what?</w:delText>
          </w:r>
        </w:del>
      </w:ins>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ins w:id="930" w:author="David St-Amand" w:date="2017-10-13T01:31:00Z">
        <w:r w:rsidR="003F73DE">
          <w:rPr>
            <w:rFonts w:ascii="Times New Roman" w:hAnsi="Times New Roman" w:cs="Times New Roman"/>
            <w:sz w:val="24"/>
            <w:szCs w:val="24"/>
          </w:rPr>
          <w:t>.</w:t>
        </w:r>
      </w:ins>
      <w:del w:id="931" w:author="David St-Amand" w:date="2017-10-13T01:31:00Z">
        <w:r w:rsidRPr="00724EB6" w:rsidDel="003F73DE">
          <w:rPr>
            <w:rFonts w:ascii="Times New Roman" w:hAnsi="Times New Roman" w:cs="Times New Roman"/>
            <w:sz w:val="24"/>
            <w:szCs w:val="24"/>
          </w:rPr>
          <w:delText>,</w:delText>
        </w:r>
      </w:del>
      <w:r w:rsidRPr="00724EB6">
        <w:rPr>
          <w:rFonts w:ascii="Times New Roman" w:hAnsi="Times New Roman" w:cs="Times New Roman"/>
          <w:sz w:val="24"/>
          <w:szCs w:val="24"/>
        </w:rPr>
        <w:t xml:space="preserve"> </w:t>
      </w:r>
      <w:ins w:id="932" w:author="David St-Amand" w:date="2017-10-13T01:31:00Z">
        <w:r w:rsidR="003F73DE">
          <w:rPr>
            <w:rFonts w:ascii="Times New Roman" w:hAnsi="Times New Roman" w:cs="Times New Roman"/>
            <w:sz w:val="24"/>
            <w:szCs w:val="24"/>
          </w:rPr>
          <w:t xml:space="preserve">The later </w:t>
        </w:r>
      </w:ins>
      <w:del w:id="933" w:author="David St-Amand" w:date="2017-10-13T01:31:00Z">
        <w:r w:rsidRPr="00724EB6" w:rsidDel="003F73DE">
          <w:rPr>
            <w:rFonts w:ascii="Times New Roman" w:hAnsi="Times New Roman" w:cs="Times New Roman"/>
            <w:sz w:val="24"/>
            <w:szCs w:val="24"/>
          </w:rPr>
          <w:delText xml:space="preserve">who </w:delText>
        </w:r>
      </w:del>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7102CC8F" w14:textId="77777777" w:rsidR="0091463D" w:rsidRDefault="0091463D" w:rsidP="0091463D">
      <w:r>
        <w:rPr>
          <w:noProof/>
          <w:lang w:val="en-US"/>
        </w:rPr>
        <w:lastRenderedPageBreak/>
        <w:drawing>
          <wp:inline distT="0" distB="0" distL="0" distR="0" wp14:anchorId="3298AA97" wp14:editId="67D1F2C2">
            <wp:extent cx="4816356" cy="3597215"/>
            <wp:effectExtent l="0" t="0" r="3810" b="381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021" cy="3654474"/>
                    </a:xfrm>
                    <a:prstGeom prst="rect">
                      <a:avLst/>
                    </a:prstGeom>
                    <a:noFill/>
                    <a:ln>
                      <a:noFill/>
                    </a:ln>
                  </pic:spPr>
                </pic:pic>
              </a:graphicData>
            </a:graphic>
          </wp:inline>
        </w:drawing>
      </w:r>
    </w:p>
    <w:p w14:paraId="136E8D4D" w14:textId="1D814DB6" w:rsidR="0091463D" w:rsidRPr="00724EB6"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A84269">
        <w:rPr>
          <w:rFonts w:ascii="Times New Roman" w:hAnsi="Times New Roman" w:cs="Times New Roman"/>
          <w:sz w:val="20"/>
          <w:szCs w:val="20"/>
          <w:lang w:val="en-US"/>
        </w:rPr>
        <w:t>4</w:t>
      </w:r>
      <w:r>
        <w:rPr>
          <w:rFonts w:ascii="Times New Roman" w:hAnsi="Times New Roman" w:cs="Times New Roman"/>
          <w:sz w:val="20"/>
          <w:szCs w:val="20"/>
          <w:lang w:val="en-US"/>
        </w:rPr>
        <w:t>: Best-fitting learning rate parameters for positive prediction errors and negative prediction errors, by condition. Error bars depict standard error of the mean.</w:t>
      </w:r>
    </w:p>
    <w:p w14:paraId="132F867C" w14:textId="77777777" w:rsidR="0091463D" w:rsidRPr="007F26E1" w:rsidRDefault="0091463D" w:rsidP="0091463D">
      <w:pPr>
        <w:spacing w:line="480" w:lineRule="auto"/>
        <w:rPr>
          <w:rFonts w:ascii="Times New Roman" w:hAnsi="Times New Roman" w:cs="Times New Roman"/>
          <w:sz w:val="20"/>
          <w:szCs w:val="20"/>
          <w:lang w:val="en-US"/>
        </w:rPr>
      </w:pPr>
    </w:p>
    <w:p w14:paraId="58E66878" w14:textId="77777777" w:rsidR="00156468" w:rsidRPr="00FB7376" w:rsidRDefault="00156468" w:rsidP="00156468">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66E20CD1" w14:textId="072D13E2" w:rsidR="005D2FFA" w:rsidRDefault="00F52FE8" w:rsidP="00443A53">
      <w:pPr>
        <w:pStyle w:val="NormalWeb"/>
        <w:spacing w:line="480" w:lineRule="auto"/>
        <w:ind w:firstLine="720"/>
        <w:rPr>
          <w:ins w:id="934" w:author="Anthony Ross Otto, Dr" w:date="2017-10-03T12:17:00Z"/>
          <w:rFonts w:ascii="Times New Roman" w:hAnsi="Times New Roman" w:cs="Times New Roman"/>
          <w:color w:val="000000"/>
          <w:sz w:val="24"/>
          <w:szCs w:val="24"/>
        </w:rPr>
      </w:pPr>
      <w:ins w:id="935" w:author="Anthony Ross Otto, Dr" w:date="2017-10-03T11:18:00Z">
        <w:r>
          <w:rPr>
            <w:rFonts w:ascii="Times New Roman" w:hAnsi="Times New Roman" w:cs="Times New Roman"/>
            <w:color w:val="000000"/>
            <w:sz w:val="24"/>
            <w:szCs w:val="24"/>
          </w:rPr>
          <w:t xml:space="preserve">We examined </w:t>
        </w:r>
      </w:ins>
      <w:ins w:id="936" w:author="Anthony Ross Otto, Dr" w:date="2017-10-03T11:27:00Z">
        <w:r w:rsidR="006B4DF5">
          <w:rPr>
            <w:rFonts w:ascii="Times New Roman" w:hAnsi="Times New Roman" w:cs="Times New Roman"/>
            <w:color w:val="000000"/>
            <w:sz w:val="24"/>
            <w:szCs w:val="24"/>
          </w:rPr>
          <w:t>how</w:t>
        </w:r>
      </w:ins>
      <w:ins w:id="937" w:author="Anthony Ross Otto, Dr" w:date="2017-10-03T11:18:00Z">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913E9">
          <w:rPr>
            <w:rFonts w:ascii="Times New Roman" w:hAnsi="Times New Roman" w:cs="Times New Roman"/>
            <w:color w:val="000000"/>
            <w:sz w:val="24"/>
            <w:szCs w:val="24"/>
          </w:rPr>
          <w:t xml:space="preserve">which is </w:t>
        </w:r>
      </w:ins>
      <w:ins w:id="938" w:author="Anthony Ross Otto, Dr" w:date="2017-10-03T11:26:00Z">
        <w:r w:rsidR="006B4DF5">
          <w:rPr>
            <w:rFonts w:ascii="Times New Roman" w:hAnsi="Times New Roman" w:cs="Times New Roman"/>
            <w:color w:val="000000"/>
            <w:sz w:val="24"/>
            <w:szCs w:val="24"/>
          </w:rPr>
          <w:t xml:space="preserve">thought </w:t>
        </w:r>
      </w:ins>
      <w:ins w:id="939" w:author="Anthony Ross Otto, Dr" w:date="2017-10-03T11:18:00Z">
        <w:r w:rsidR="001913E9">
          <w:rPr>
            <w:rFonts w:ascii="Times New Roman" w:hAnsi="Times New Roman" w:cs="Times New Roman"/>
            <w:color w:val="000000"/>
            <w:sz w:val="24"/>
            <w:szCs w:val="24"/>
          </w:rPr>
          <w:t xml:space="preserve">to </w:t>
        </w:r>
      </w:ins>
      <w:ins w:id="940" w:author="Anthony Ross Otto, Dr" w:date="2017-10-03T11:23:00Z">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 xml:space="preserve">participants to </w:t>
        </w:r>
        <w:r w:rsidR="006B4DF5">
          <w:rPr>
            <w:rFonts w:ascii="Times New Roman" w:hAnsi="Times New Roman" w:cs="Times New Roman"/>
            <w:color w:val="000000"/>
            <w:sz w:val="24"/>
            <w:szCs w:val="24"/>
          </w:rPr>
          <w:t>focus on specific event details—</w:t>
        </w:r>
      </w:ins>
      <w:ins w:id="941" w:author="Anthony Ross Otto, Dr" w:date="2017-10-03T11:27:00Z">
        <w:r w:rsidR="006B4DF5">
          <w:rPr>
            <w:rFonts w:ascii="Times New Roman" w:hAnsi="Times New Roman" w:cs="Times New Roman"/>
            <w:color w:val="000000"/>
            <w:sz w:val="24"/>
            <w:szCs w:val="24"/>
          </w:rPr>
          <w:t>bears upon risk preferences in a decision-from-experience task.</w:t>
        </w:r>
      </w:ins>
      <w:ins w:id="942" w:author="David St-Amand" w:date="2017-10-09T14:16:00Z">
        <w:r w:rsidR="005217CF">
          <w:rPr>
            <w:rFonts w:ascii="Times New Roman" w:hAnsi="Times New Roman" w:cs="Times New Roman"/>
            <w:color w:val="000000"/>
            <w:sz w:val="24"/>
            <w:szCs w:val="24"/>
          </w:rPr>
          <w:t xml:space="preserve"> </w:t>
        </w:r>
      </w:ins>
      <w:ins w:id="943" w:author="David St-Amand" w:date="2017-10-09T14:18:00Z">
        <w:r w:rsidR="005217CF">
          <w:rPr>
            <w:rFonts w:ascii="Times New Roman" w:hAnsi="Times New Roman" w:cs="Times New Roman"/>
            <w:color w:val="000000"/>
            <w:sz w:val="24"/>
            <w:szCs w:val="24"/>
          </w:rPr>
          <w:t xml:space="preserve">This was achieved by </w:t>
        </w:r>
      </w:ins>
      <w:ins w:id="944" w:author="David St-Amand" w:date="2017-10-09T14:19:00Z">
        <w:r w:rsidR="005217CF">
          <w:rPr>
            <w:rFonts w:ascii="Times New Roman" w:hAnsi="Times New Roman" w:cs="Times New Roman"/>
            <w:color w:val="000000"/>
            <w:sz w:val="24"/>
            <w:szCs w:val="24"/>
          </w:rPr>
          <w:t xml:space="preserve">combining </w:t>
        </w:r>
      </w:ins>
      <w:ins w:id="945" w:author="David St-Amand" w:date="2017-10-09T14:21:00Z">
        <w:r w:rsidR="005217CF">
          <w:rPr>
            <w:rFonts w:ascii="Times New Roman" w:hAnsi="Times New Roman" w:cs="Times New Roman"/>
            <w:color w:val="000000"/>
            <w:sz w:val="24"/>
            <w:szCs w:val="24"/>
          </w:rPr>
          <w:t>a</w:t>
        </w:r>
      </w:ins>
      <w:ins w:id="946" w:author="David St-Amand" w:date="2017-10-09T14:18:00Z">
        <w:r w:rsidR="005217CF">
          <w:rPr>
            <w:rFonts w:ascii="Times New Roman" w:hAnsi="Times New Roman" w:cs="Times New Roman"/>
            <w:color w:val="000000"/>
            <w:sz w:val="24"/>
            <w:szCs w:val="24"/>
          </w:rPr>
          <w:t>n</w:t>
        </w:r>
      </w:ins>
      <w:ins w:id="947" w:author="David St-Amand" w:date="2017-10-09T14:21:00Z">
        <w:r w:rsidR="005217CF">
          <w:rPr>
            <w:rFonts w:ascii="Times New Roman" w:hAnsi="Times New Roman" w:cs="Times New Roman"/>
            <w:color w:val="000000"/>
            <w:sz w:val="24"/>
            <w:szCs w:val="24"/>
          </w:rPr>
          <w:t xml:space="preserve"> episodic induction</w:t>
        </w:r>
      </w:ins>
      <w:ins w:id="948" w:author="David St-Amand" w:date="2017-10-09T14:18:00Z">
        <w:r w:rsidR="005217CF">
          <w:rPr>
            <w:rFonts w:ascii="Times New Roman" w:hAnsi="Times New Roman" w:cs="Times New Roman"/>
            <w:color w:val="000000"/>
            <w:sz w:val="24"/>
            <w:szCs w:val="24"/>
          </w:rPr>
          <w:t xml:space="preserve"> (</w:t>
        </w:r>
      </w:ins>
      <w:ins w:id="949" w:author="David St-Amand" w:date="2017-10-09T14:21:00Z">
        <w:r w:rsidR="005217CF">
          <w:rPr>
            <w:rFonts w:ascii="Times New Roman" w:hAnsi="Times New Roman" w:cs="Times New Roman"/>
            <w:color w:val="000000"/>
            <w:sz w:val="24"/>
            <w:szCs w:val="24"/>
          </w:rPr>
          <w:t>Madore et al., 2014</w:t>
        </w:r>
      </w:ins>
      <w:ins w:id="950" w:author="David St-Amand" w:date="2017-10-09T14:18:00Z">
        <w:r w:rsidR="005217CF">
          <w:rPr>
            <w:rFonts w:ascii="Times New Roman" w:hAnsi="Times New Roman" w:cs="Times New Roman"/>
            <w:color w:val="000000"/>
            <w:sz w:val="24"/>
            <w:szCs w:val="24"/>
          </w:rPr>
          <w:t>) with a gambling task learned from experience (Madan et al.,</w:t>
        </w:r>
      </w:ins>
      <w:ins w:id="951" w:author="David St-Amand" w:date="2017-10-09T14:20:00Z">
        <w:r w:rsidR="005217CF">
          <w:rPr>
            <w:rFonts w:ascii="Times New Roman" w:hAnsi="Times New Roman" w:cs="Times New Roman"/>
            <w:color w:val="000000"/>
            <w:sz w:val="24"/>
            <w:szCs w:val="24"/>
          </w:rPr>
          <w:t xml:space="preserve"> 2013)</w:t>
        </w:r>
      </w:ins>
      <w:ins w:id="952" w:author="David St-Amand" w:date="2017-10-09T14:19:00Z">
        <w:r w:rsidR="005217CF">
          <w:rPr>
            <w:rFonts w:ascii="Times New Roman" w:hAnsi="Times New Roman" w:cs="Times New Roman"/>
            <w:color w:val="000000"/>
            <w:sz w:val="24"/>
            <w:szCs w:val="24"/>
          </w:rPr>
          <w:t>.</w:t>
        </w:r>
      </w:ins>
      <w:ins w:id="953" w:author="Anthony Ross Otto, Dr" w:date="2017-10-03T11:27:00Z">
        <w:r w:rsidR="006B4DF5">
          <w:rPr>
            <w:rFonts w:ascii="Times New Roman" w:hAnsi="Times New Roman" w:cs="Times New Roman"/>
            <w:color w:val="000000"/>
            <w:sz w:val="24"/>
            <w:szCs w:val="24"/>
          </w:rPr>
          <w:t xml:space="preserve"> </w:t>
        </w:r>
      </w:ins>
      <w:commentRangeStart w:id="954"/>
      <w:ins w:id="955" w:author="Anthony Ross Otto, Dr" w:date="2017-10-03T11:28:00Z">
        <w:r w:rsidR="006B127D">
          <w:rPr>
            <w:rFonts w:ascii="Times New Roman" w:hAnsi="Times New Roman" w:cs="Times New Roman"/>
            <w:color w:val="000000"/>
            <w:sz w:val="24"/>
            <w:szCs w:val="24"/>
          </w:rPr>
          <w:t>We</w:t>
        </w:r>
      </w:ins>
      <w:commentRangeEnd w:id="954"/>
      <w:r w:rsidR="001A1BE9">
        <w:rPr>
          <w:rStyle w:val="CommentReference"/>
          <w:rFonts w:asciiTheme="minorHAnsi" w:hAnsiTheme="minorHAnsi" w:cstheme="minorBidi"/>
          <w:lang w:val="en-CA"/>
        </w:rPr>
        <w:commentReference w:id="954"/>
      </w:r>
      <w:ins w:id="956" w:author="Anthony Ross Otto, Dr" w:date="2017-10-03T11:28:00Z">
        <w:r w:rsidR="006B127D">
          <w:rPr>
            <w:rFonts w:ascii="Times New Roman" w:hAnsi="Times New Roman" w:cs="Times New Roman"/>
            <w:color w:val="000000"/>
            <w:sz w:val="24"/>
            <w:szCs w:val="24"/>
          </w:rPr>
          <w:t xml:space="preserve"> found that </w:t>
        </w:r>
      </w:ins>
      <w:del w:id="957" w:author="Anthony Ross Otto, Dr" w:date="2017-10-03T11:18:00Z">
        <w:r w:rsidR="00156468" w:rsidRPr="00256063" w:rsidDel="00F52FE8">
          <w:rPr>
            <w:rFonts w:ascii="Times New Roman" w:hAnsi="Times New Roman" w:cs="Times New Roman"/>
            <w:color w:val="000000"/>
            <w:sz w:val="24"/>
            <w:szCs w:val="24"/>
          </w:rPr>
          <w:delText xml:space="preserve">In </w:delText>
        </w:r>
      </w:del>
      <w:del w:id="958" w:author="Anthony Ross Otto, Dr" w:date="2017-10-03T10:25:00Z">
        <w:r w:rsidR="00156468" w:rsidRPr="00256063" w:rsidDel="008B1F4E">
          <w:rPr>
            <w:rFonts w:ascii="Times New Roman" w:hAnsi="Times New Roman" w:cs="Times New Roman"/>
            <w:color w:val="000000"/>
            <w:sz w:val="24"/>
            <w:szCs w:val="24"/>
          </w:rPr>
          <w:delText>e</w:delText>
        </w:r>
      </w:del>
      <w:del w:id="959" w:author="Anthony Ross Otto, Dr" w:date="2017-10-03T11:18:00Z">
        <w:r w:rsidR="00156468" w:rsidRPr="00256063" w:rsidDel="00F52FE8">
          <w:rPr>
            <w:rFonts w:ascii="Times New Roman" w:hAnsi="Times New Roman" w:cs="Times New Roman"/>
            <w:color w:val="000000"/>
            <w:sz w:val="24"/>
            <w:szCs w:val="24"/>
          </w:rPr>
          <w:delText>xperiment 1</w:delText>
        </w:r>
      </w:del>
      <w:del w:id="960" w:author="Anthony Ross Otto, Dr" w:date="2017-10-03T11:28:00Z">
        <w:r w:rsidR="00156468" w:rsidRPr="00256063" w:rsidDel="006B4DF5">
          <w:rPr>
            <w:rFonts w:ascii="Times New Roman" w:hAnsi="Times New Roman" w:cs="Times New Roman"/>
            <w:color w:val="000000"/>
            <w:sz w:val="24"/>
            <w:szCs w:val="24"/>
          </w:rPr>
          <w:delText>, we have found that</w:delText>
        </w:r>
      </w:del>
      <w:del w:id="961" w:author="Anthony Ross Otto, Dr" w:date="2017-10-03T11:41:00Z">
        <w:r w:rsidR="00156468" w:rsidRPr="00256063" w:rsidDel="006B127D">
          <w:rPr>
            <w:rFonts w:ascii="Times New Roman" w:hAnsi="Times New Roman" w:cs="Times New Roman"/>
            <w:color w:val="000000"/>
            <w:sz w:val="24"/>
            <w:szCs w:val="24"/>
          </w:rPr>
          <w:delText xml:space="preserve"> </w:delText>
        </w:r>
      </w:del>
      <w:r w:rsidR="00156468" w:rsidRPr="00256063">
        <w:rPr>
          <w:rFonts w:ascii="Times New Roman" w:hAnsi="Times New Roman" w:cs="Times New Roman"/>
          <w:color w:val="000000"/>
          <w:sz w:val="24"/>
          <w:szCs w:val="24"/>
        </w:rPr>
        <w:t xml:space="preserve">the episodic specificity induction </w:t>
      </w:r>
      <w:del w:id="962" w:author="Anthony Ross Otto, Dr" w:date="2017-10-03T10:25:00Z">
        <w:r w:rsidR="00156468" w:rsidRPr="00256063" w:rsidDel="008B1F4E">
          <w:rPr>
            <w:rFonts w:ascii="Times New Roman" w:hAnsi="Times New Roman" w:cs="Times New Roman"/>
            <w:color w:val="000000"/>
            <w:sz w:val="24"/>
            <w:szCs w:val="24"/>
          </w:rPr>
          <w:delText xml:space="preserve">reduces </w:delText>
        </w:r>
      </w:del>
      <w:ins w:id="963" w:author="Anthony Ross Otto, Dr" w:date="2017-10-03T10:25:00Z">
        <w:r w:rsidR="008B1F4E">
          <w:rPr>
            <w:rFonts w:ascii="Times New Roman" w:hAnsi="Times New Roman" w:cs="Times New Roman"/>
            <w:color w:val="000000"/>
            <w:sz w:val="24"/>
            <w:szCs w:val="24"/>
          </w:rPr>
          <w:t>increase</w:t>
        </w:r>
      </w:ins>
      <w:ins w:id="964" w:author="Anthony Ross Otto, Dr" w:date="2017-10-03T11:41:00Z">
        <w:r w:rsidR="006B127D">
          <w:rPr>
            <w:rFonts w:ascii="Times New Roman" w:hAnsi="Times New Roman" w:cs="Times New Roman"/>
            <w:color w:val="000000"/>
            <w:sz w:val="24"/>
            <w:szCs w:val="24"/>
          </w:rPr>
          <w:t>d</w:t>
        </w:r>
      </w:ins>
      <w:ins w:id="965" w:author="Anthony Ross Otto, Dr" w:date="2017-10-03T10:25:00Z">
        <w:r w:rsidR="008B1F4E">
          <w:rPr>
            <w:rFonts w:ascii="Times New Roman" w:hAnsi="Times New Roman" w:cs="Times New Roman"/>
            <w:color w:val="000000"/>
            <w:sz w:val="24"/>
            <w:szCs w:val="24"/>
          </w:rPr>
          <w:t xml:space="preserve"> apparent</w:t>
        </w:r>
        <w:r w:rsidR="008B1F4E" w:rsidRPr="00256063">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risk-taking compared to a control induction</w:t>
      </w:r>
      <w:ins w:id="966" w:author="Anthony Ross Otto, Dr" w:date="2017-10-03T11:41:00Z">
        <w:r w:rsidR="006B127D" w:rsidRPr="006B127D">
          <w:rPr>
            <w:rFonts w:ascii="Times New Roman" w:hAnsi="Times New Roman" w:cs="Times New Roman"/>
            <w:color w:val="000000"/>
            <w:sz w:val="24"/>
            <w:szCs w:val="24"/>
          </w:rPr>
          <w:t xml:space="preserve"> </w:t>
        </w:r>
        <w:r w:rsidR="006B127D">
          <w:rPr>
            <w:rFonts w:ascii="Times New Roman" w:hAnsi="Times New Roman" w:cs="Times New Roman"/>
            <w:color w:val="000000"/>
            <w:sz w:val="24"/>
            <w:szCs w:val="24"/>
          </w:rPr>
          <w:t xml:space="preserve">wherein participants were instructed to rely upon general impressions and putatively non-episodic memory processes. </w:t>
        </w:r>
      </w:ins>
      <w:ins w:id="967" w:author="Anthony Ross Otto, Dr" w:date="2017-10-03T11:42:00Z">
        <w:r w:rsidR="00F540AD">
          <w:rPr>
            <w:rFonts w:ascii="Times New Roman" w:hAnsi="Times New Roman" w:cs="Times New Roman"/>
            <w:color w:val="000000"/>
            <w:sz w:val="24"/>
            <w:szCs w:val="24"/>
          </w:rPr>
          <w:t>Further, the difference in risk preferences between these two conditions grew over time</w:t>
        </w:r>
      </w:ins>
      <w:del w:id="968" w:author="Anthony Ross Otto, Dr" w:date="2017-10-03T11:42:00Z">
        <w:r w:rsidR="00156468" w:rsidRPr="00256063" w:rsidDel="00F540AD">
          <w:rPr>
            <w:rFonts w:ascii="Times New Roman" w:hAnsi="Times New Roman" w:cs="Times New Roman"/>
            <w:color w:val="000000"/>
            <w:sz w:val="24"/>
            <w:szCs w:val="24"/>
          </w:rPr>
          <w:delText xml:space="preserve"> </w:delText>
        </w:r>
      </w:del>
      <w:del w:id="969" w:author="Anthony Ross Otto, Dr" w:date="2017-10-03T10:25:00Z">
        <w:r w:rsidR="00156468" w:rsidRPr="00256063" w:rsidDel="008B1F4E">
          <w:rPr>
            <w:rFonts w:ascii="Times New Roman" w:hAnsi="Times New Roman" w:cs="Times New Roman"/>
            <w:color w:val="000000"/>
            <w:sz w:val="24"/>
            <w:szCs w:val="24"/>
          </w:rPr>
          <w:delText>(see figure 2</w:delText>
        </w:r>
        <w:r w:rsidR="00B36813" w:rsidDel="008B1F4E">
          <w:rPr>
            <w:rFonts w:ascii="Times New Roman" w:hAnsi="Times New Roman" w:cs="Times New Roman"/>
            <w:color w:val="000000"/>
            <w:sz w:val="24"/>
            <w:szCs w:val="24"/>
          </w:rPr>
          <w:delText>A</w:delText>
        </w:r>
        <w:r w:rsidR="00156468" w:rsidRPr="00256063" w:rsidDel="008B1F4E">
          <w:rPr>
            <w:rFonts w:ascii="Times New Roman" w:hAnsi="Times New Roman" w:cs="Times New Roman"/>
            <w:color w:val="000000"/>
            <w:sz w:val="24"/>
            <w:szCs w:val="24"/>
          </w:rPr>
          <w:delText xml:space="preserve">). This </w:delText>
        </w:r>
      </w:del>
      <w:del w:id="970" w:author="Anthony Ross Otto, Dr" w:date="2017-10-03T11:42:00Z">
        <w:r w:rsidR="00156468" w:rsidRPr="00256063" w:rsidDel="00F540AD">
          <w:rPr>
            <w:rFonts w:ascii="Times New Roman" w:hAnsi="Times New Roman" w:cs="Times New Roman"/>
            <w:color w:val="000000"/>
            <w:sz w:val="24"/>
            <w:szCs w:val="24"/>
          </w:rPr>
          <w:delText>difference grows over time</w:delText>
        </w:r>
      </w:del>
      <w:r w:rsidR="00156468" w:rsidRPr="00256063">
        <w:rPr>
          <w:rFonts w:ascii="Times New Roman" w:hAnsi="Times New Roman" w:cs="Times New Roman"/>
          <w:color w:val="000000"/>
          <w:sz w:val="24"/>
          <w:szCs w:val="24"/>
        </w:rPr>
        <w:t xml:space="preserve">: </w:t>
      </w:r>
      <w:del w:id="971" w:author="Anthony Ross Otto, Dr" w:date="2017-10-03T11:42:00Z">
        <w:r w:rsidR="00156468" w:rsidRPr="00256063" w:rsidDel="00F540AD">
          <w:rPr>
            <w:rFonts w:ascii="Times New Roman" w:hAnsi="Times New Roman" w:cs="Times New Roman"/>
            <w:color w:val="000000"/>
            <w:sz w:val="24"/>
            <w:szCs w:val="24"/>
          </w:rPr>
          <w:delText>W</w:delText>
        </w:r>
      </w:del>
      <w:ins w:id="972" w:author="Anthony Ross Otto, Dr" w:date="2017-10-03T11:42:00Z">
        <w:r w:rsidR="00F540AD">
          <w:rPr>
            <w:rFonts w:ascii="Times New Roman" w:hAnsi="Times New Roman" w:cs="Times New Roman"/>
            <w:color w:val="000000"/>
            <w:sz w:val="24"/>
            <w:szCs w:val="24"/>
          </w:rPr>
          <w:t>w</w:t>
        </w:r>
      </w:ins>
      <w:r w:rsidR="00156468" w:rsidRPr="00256063">
        <w:rPr>
          <w:rFonts w:ascii="Times New Roman" w:hAnsi="Times New Roman" w:cs="Times New Roman"/>
          <w:color w:val="000000"/>
          <w:sz w:val="24"/>
          <w:szCs w:val="24"/>
        </w:rPr>
        <w:t xml:space="preserve">hile the episodic condition </w:t>
      </w:r>
      <w:del w:id="973" w:author="Anthony Ross Otto, Dr" w:date="2017-10-03T10:57:00Z">
        <w:r w:rsidR="00156468" w:rsidRPr="00256063" w:rsidDel="007A24CF">
          <w:rPr>
            <w:rFonts w:ascii="Times New Roman" w:hAnsi="Times New Roman" w:cs="Times New Roman"/>
            <w:color w:val="000000"/>
            <w:sz w:val="24"/>
            <w:szCs w:val="24"/>
          </w:rPr>
          <w:delText xml:space="preserve">seems </w:delText>
        </w:r>
      </w:del>
      <w:ins w:id="974" w:author="Anthony Ross Otto, Dr" w:date="2017-10-03T10:57:00Z">
        <w:r w:rsidR="007A24CF">
          <w:rPr>
            <w:rFonts w:ascii="Times New Roman" w:hAnsi="Times New Roman" w:cs="Times New Roman"/>
            <w:color w:val="000000"/>
            <w:sz w:val="24"/>
            <w:szCs w:val="24"/>
          </w:rPr>
          <w:t xml:space="preserve">appeared to engender </w:t>
        </w:r>
      </w:ins>
      <w:del w:id="975" w:author="Anthony Ross Otto, Dr" w:date="2017-10-03T10:57:00Z">
        <w:r w:rsidR="00156468" w:rsidRPr="00256063" w:rsidDel="007A24CF">
          <w:rPr>
            <w:rFonts w:ascii="Times New Roman" w:hAnsi="Times New Roman" w:cs="Times New Roman"/>
            <w:color w:val="000000"/>
            <w:sz w:val="24"/>
            <w:szCs w:val="24"/>
          </w:rPr>
          <w:delText xml:space="preserve">to be </w:delText>
        </w:r>
      </w:del>
      <w:r w:rsidR="00156468" w:rsidRPr="00256063">
        <w:rPr>
          <w:rFonts w:ascii="Times New Roman" w:hAnsi="Times New Roman" w:cs="Times New Roman"/>
          <w:color w:val="000000"/>
          <w:sz w:val="24"/>
          <w:szCs w:val="24"/>
        </w:rPr>
        <w:t xml:space="preserve">relatively </w:t>
      </w:r>
      <w:del w:id="976" w:author="Anthony Ross Otto, Dr" w:date="2017-10-03T10:56:00Z">
        <w:r w:rsidR="00156468" w:rsidRPr="00256063" w:rsidDel="007A24CF">
          <w:rPr>
            <w:rFonts w:ascii="Times New Roman" w:hAnsi="Times New Roman" w:cs="Times New Roman"/>
            <w:color w:val="000000"/>
            <w:sz w:val="24"/>
            <w:szCs w:val="24"/>
          </w:rPr>
          <w:delText xml:space="preserve">consistent </w:delText>
        </w:r>
      </w:del>
      <w:ins w:id="977" w:author="Anthony Ross Otto, Dr" w:date="2017-10-03T10:56:00Z">
        <w:r w:rsidR="007A24CF">
          <w:rPr>
            <w:rFonts w:ascii="Times New Roman" w:hAnsi="Times New Roman" w:cs="Times New Roman"/>
            <w:color w:val="000000"/>
            <w:sz w:val="24"/>
            <w:szCs w:val="24"/>
          </w:rPr>
          <w:t xml:space="preserve">stable </w:t>
        </w:r>
      </w:ins>
      <w:del w:id="978" w:author="Anthony Ross Otto, Dr" w:date="2017-10-03T10:57:00Z">
        <w:r w:rsidR="00156468" w:rsidRPr="00256063" w:rsidDel="007A24CF">
          <w:rPr>
            <w:rFonts w:ascii="Times New Roman" w:hAnsi="Times New Roman" w:cs="Times New Roman"/>
            <w:color w:val="000000"/>
            <w:sz w:val="24"/>
            <w:szCs w:val="24"/>
          </w:rPr>
          <w:delText xml:space="preserve">in </w:delText>
        </w:r>
      </w:del>
      <w:ins w:id="979" w:author="Anthony Ross Otto, Dr" w:date="2017-10-03T10:56:00Z">
        <w:r w:rsidR="007A24CF">
          <w:rPr>
            <w:rFonts w:ascii="Times New Roman" w:hAnsi="Times New Roman" w:cs="Times New Roman"/>
            <w:color w:val="000000"/>
            <w:sz w:val="24"/>
            <w:szCs w:val="24"/>
          </w:rPr>
          <w:t xml:space="preserve">their </w:t>
        </w:r>
      </w:ins>
      <w:r w:rsidR="00156468" w:rsidRPr="00256063">
        <w:rPr>
          <w:rFonts w:ascii="Times New Roman" w:hAnsi="Times New Roman" w:cs="Times New Roman"/>
          <w:color w:val="000000"/>
          <w:sz w:val="24"/>
          <w:szCs w:val="24"/>
        </w:rPr>
        <w:t xml:space="preserve">risk-preferences over time, </w:t>
      </w:r>
      <w:del w:id="980" w:author="Anthony Ross Otto, Dr" w:date="2017-10-03T10:56:00Z">
        <w:r w:rsidR="00156468" w:rsidRPr="00256063" w:rsidDel="007A24CF">
          <w:rPr>
            <w:rFonts w:ascii="Times New Roman" w:hAnsi="Times New Roman" w:cs="Times New Roman"/>
            <w:color w:val="000000"/>
            <w:sz w:val="24"/>
            <w:szCs w:val="24"/>
          </w:rPr>
          <w:lastRenderedPageBreak/>
          <w:delText xml:space="preserve">people </w:delText>
        </w:r>
      </w:del>
      <w:ins w:id="981" w:author="Anthony Ross Otto, Dr" w:date="2017-10-03T10:56:00Z">
        <w:r w:rsidR="007A24CF">
          <w:rPr>
            <w:rFonts w:ascii="Times New Roman" w:hAnsi="Times New Roman" w:cs="Times New Roman"/>
            <w:color w:val="000000"/>
            <w:sz w:val="24"/>
            <w:szCs w:val="24"/>
          </w:rPr>
          <w:t xml:space="preserve">participants </w:t>
        </w:r>
      </w:ins>
      <w:r w:rsidR="00156468" w:rsidRPr="00256063">
        <w:rPr>
          <w:rFonts w:ascii="Times New Roman" w:hAnsi="Times New Roman" w:cs="Times New Roman"/>
          <w:color w:val="000000"/>
          <w:sz w:val="24"/>
          <w:szCs w:val="24"/>
        </w:rPr>
        <w:t xml:space="preserve">in the control condition </w:t>
      </w:r>
      <w:ins w:id="982" w:author="Anthony Ross Otto, Dr" w:date="2017-10-03T10:57:00Z">
        <w:r w:rsidR="007A24CF">
          <w:rPr>
            <w:rFonts w:ascii="Times New Roman" w:hAnsi="Times New Roman" w:cs="Times New Roman"/>
            <w:color w:val="000000"/>
            <w:sz w:val="24"/>
            <w:szCs w:val="24"/>
          </w:rPr>
          <w:t xml:space="preserve">became progressively more risk-averse in their choices </w:t>
        </w:r>
      </w:ins>
      <w:del w:id="983" w:author="Anthony Ross Otto, Dr" w:date="2017-10-03T10:56:00Z">
        <w:r w:rsidR="00156468" w:rsidRPr="00256063" w:rsidDel="007A24CF">
          <w:rPr>
            <w:rFonts w:ascii="Times New Roman" w:hAnsi="Times New Roman" w:cs="Times New Roman"/>
            <w:color w:val="000000"/>
            <w:sz w:val="24"/>
            <w:szCs w:val="24"/>
          </w:rPr>
          <w:delText xml:space="preserve">tend to </w:delText>
        </w:r>
      </w:del>
      <w:del w:id="984" w:author="Anthony Ross Otto, Dr" w:date="2017-10-03T10:57:00Z">
        <w:r w:rsidR="00156468" w:rsidRPr="00256063" w:rsidDel="007A24CF">
          <w:rPr>
            <w:rFonts w:ascii="Times New Roman" w:hAnsi="Times New Roman" w:cs="Times New Roman"/>
            <w:color w:val="000000"/>
            <w:sz w:val="24"/>
            <w:szCs w:val="24"/>
          </w:rPr>
          <w:delText xml:space="preserve">progressively </w:delText>
        </w:r>
      </w:del>
      <w:del w:id="985" w:author="Anthony Ross Otto, Dr" w:date="2017-10-03T10:56:00Z">
        <w:r w:rsidR="00156468" w:rsidRPr="00256063" w:rsidDel="007A24CF">
          <w:rPr>
            <w:rFonts w:ascii="Times New Roman" w:hAnsi="Times New Roman" w:cs="Times New Roman"/>
            <w:color w:val="000000"/>
            <w:sz w:val="24"/>
            <w:szCs w:val="24"/>
          </w:rPr>
          <w:delText>avoid risk</w:delText>
        </w:r>
      </w:del>
      <w:del w:id="986" w:author="Anthony Ross Otto, Dr" w:date="2017-10-03T10:57:00Z">
        <w:r w:rsidR="00156468" w:rsidRPr="00256063" w:rsidDel="007A24CF">
          <w:rPr>
            <w:rFonts w:ascii="Times New Roman" w:hAnsi="Times New Roman" w:cs="Times New Roman"/>
            <w:color w:val="000000"/>
            <w:sz w:val="24"/>
            <w:szCs w:val="24"/>
          </w:rPr>
          <w:delText xml:space="preserve"> more </w:delText>
        </w:r>
      </w:del>
      <w:r w:rsidR="00156468" w:rsidRPr="00256063">
        <w:rPr>
          <w:rFonts w:ascii="Times New Roman" w:hAnsi="Times New Roman" w:cs="Times New Roman"/>
          <w:color w:val="000000"/>
          <w:sz w:val="24"/>
          <w:szCs w:val="24"/>
        </w:rPr>
        <w:t xml:space="preserve">after </w:t>
      </w:r>
      <w:del w:id="987" w:author="Anthony Ross Otto, Dr" w:date="2017-10-03T10:56:00Z">
        <w:r w:rsidR="00156468" w:rsidRPr="00256063" w:rsidDel="007A24CF">
          <w:rPr>
            <w:rFonts w:ascii="Times New Roman" w:hAnsi="Times New Roman" w:cs="Times New Roman"/>
            <w:color w:val="000000"/>
            <w:sz w:val="24"/>
            <w:szCs w:val="24"/>
          </w:rPr>
          <w:delText>making choices repeatedly</w:delText>
        </w:r>
      </w:del>
      <w:ins w:id="988" w:author="Anthony Ross Otto, Dr" w:date="2017-10-03T10:56:00Z">
        <w:r w:rsidR="007A24CF">
          <w:rPr>
            <w:rFonts w:ascii="Times New Roman" w:hAnsi="Times New Roman" w:cs="Times New Roman"/>
            <w:color w:val="000000"/>
            <w:sz w:val="24"/>
            <w:szCs w:val="24"/>
          </w:rPr>
          <w:t>an apparent initial period of exploration</w:t>
        </w:r>
      </w:ins>
      <w:r w:rsidR="00B36813">
        <w:rPr>
          <w:rFonts w:ascii="Times New Roman" w:hAnsi="Times New Roman" w:cs="Times New Roman"/>
          <w:color w:val="000000"/>
          <w:sz w:val="24"/>
          <w:szCs w:val="24"/>
        </w:rPr>
        <w:t xml:space="preserve"> (</w:t>
      </w:r>
      <w:del w:id="989" w:author="Anthony Ross Otto, Dr" w:date="2017-10-03T10:25:00Z">
        <w:r w:rsidR="00B36813" w:rsidDel="008B1F4E">
          <w:rPr>
            <w:rFonts w:ascii="Times New Roman" w:hAnsi="Times New Roman" w:cs="Times New Roman"/>
            <w:color w:val="000000"/>
            <w:sz w:val="24"/>
            <w:szCs w:val="24"/>
          </w:rPr>
          <w:delText>see f</w:delText>
        </w:r>
      </w:del>
      <w:ins w:id="990" w:author="Anthony Ross Otto, Dr" w:date="2017-10-03T10:25:00Z">
        <w:r w:rsidR="008B1F4E">
          <w:rPr>
            <w:rFonts w:ascii="Times New Roman" w:hAnsi="Times New Roman" w:cs="Times New Roman"/>
            <w:color w:val="000000"/>
            <w:sz w:val="24"/>
            <w:szCs w:val="24"/>
          </w:rPr>
          <w:t>F</w:t>
        </w:r>
      </w:ins>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991" w:author="Anthony Ross Otto, Dr" w:date="2017-10-03T11:05:00Z">
        <w:r w:rsidR="00806330">
          <w:rPr>
            <w:rFonts w:ascii="Times New Roman" w:hAnsi="Times New Roman" w:cs="Times New Roman"/>
            <w:color w:val="000000"/>
            <w:sz w:val="24"/>
            <w:szCs w:val="24"/>
          </w:rPr>
          <w:t xml:space="preserve"> </w:t>
        </w:r>
      </w:ins>
    </w:p>
    <w:p w14:paraId="7F6DBFDA" w14:textId="0D3DA064" w:rsidR="007C4233" w:rsidRDefault="003120CE" w:rsidP="00443A53">
      <w:pPr>
        <w:pStyle w:val="NormalWeb"/>
        <w:spacing w:line="480" w:lineRule="auto"/>
        <w:ind w:firstLine="720"/>
        <w:rPr>
          <w:ins w:id="992" w:author="Anthony Ross Otto, Dr" w:date="2017-10-03T11:53:00Z"/>
          <w:rFonts w:ascii="Times New Roman" w:hAnsi="Times New Roman" w:cs="Times New Roman"/>
          <w:color w:val="000000"/>
          <w:sz w:val="24"/>
          <w:szCs w:val="24"/>
        </w:rPr>
      </w:pPr>
      <w:ins w:id="993" w:author="Anthony Ross Otto, Dr" w:date="2017-10-03T12:12:00Z">
        <w:r>
          <w:rPr>
            <w:rFonts w:ascii="Times New Roman" w:hAnsi="Times New Roman" w:cs="Times New Roman"/>
            <w:color w:val="000000"/>
            <w:sz w:val="24"/>
            <w:szCs w:val="24"/>
          </w:rPr>
          <w:t>Applying a model-based</w:t>
        </w:r>
      </w:ins>
      <w:ins w:id="994" w:author="Anthony Ross Otto, Dr" w:date="2017-10-03T12:17:00Z">
        <w:r w:rsidR="005D2FFA">
          <w:rPr>
            <w:rFonts w:ascii="Times New Roman" w:hAnsi="Times New Roman" w:cs="Times New Roman"/>
            <w:color w:val="000000"/>
            <w:sz w:val="24"/>
            <w:szCs w:val="24"/>
          </w:rPr>
          <w:t xml:space="preserve"> approach to understanding how </w:t>
        </w:r>
      </w:ins>
      <w:ins w:id="995" w:author="Anthony Ross Otto, Dr" w:date="2017-10-03T12:19:00Z">
        <w:r w:rsidR="005D2FFA">
          <w:rPr>
            <w:rFonts w:ascii="Times New Roman" w:hAnsi="Times New Roman" w:cs="Times New Roman"/>
            <w:color w:val="000000"/>
            <w:sz w:val="24"/>
            <w:szCs w:val="24"/>
          </w:rPr>
          <w:t xml:space="preserve">PEs </w:t>
        </w:r>
      </w:ins>
      <w:ins w:id="996" w:author="Anthony Ross Otto, Dr" w:date="2017-10-03T12:17:00Z">
        <w:r w:rsidR="005D2FFA">
          <w:rPr>
            <w:rFonts w:ascii="Times New Roman" w:hAnsi="Times New Roman" w:cs="Times New Roman"/>
            <w:color w:val="000000"/>
            <w:sz w:val="24"/>
            <w:szCs w:val="24"/>
          </w:rPr>
          <w:t>shape</w:t>
        </w:r>
      </w:ins>
      <w:ins w:id="997" w:author="Anthony Ross Otto, Dr" w:date="2017-10-03T12:19:00Z">
        <w:r w:rsidR="005D2FFA">
          <w:rPr>
            <w:rFonts w:ascii="Times New Roman" w:hAnsi="Times New Roman" w:cs="Times New Roman"/>
            <w:color w:val="000000"/>
            <w:sz w:val="24"/>
            <w:szCs w:val="24"/>
          </w:rPr>
          <w:t>d</w:t>
        </w:r>
      </w:ins>
      <w:ins w:id="998" w:author="Anthony Ross Otto, Dr" w:date="2017-10-03T12:17:00Z">
        <w:r w:rsidR="005D2FFA">
          <w:rPr>
            <w:rFonts w:ascii="Times New Roman" w:hAnsi="Times New Roman" w:cs="Times New Roman"/>
            <w:color w:val="000000"/>
            <w:sz w:val="24"/>
            <w:szCs w:val="24"/>
          </w:rPr>
          <w:t xml:space="preserve"> </w:t>
        </w:r>
      </w:ins>
      <w:ins w:id="999" w:author="Anthony Ross Otto, Dr" w:date="2017-10-03T12:19:00Z">
        <w:r w:rsidR="005D2FFA">
          <w:rPr>
            <w:rFonts w:ascii="Times New Roman" w:hAnsi="Times New Roman" w:cs="Times New Roman"/>
            <w:color w:val="000000"/>
            <w:sz w:val="24"/>
            <w:szCs w:val="24"/>
          </w:rPr>
          <w:t>subsequent risk-taking</w:t>
        </w:r>
      </w:ins>
      <w:ins w:id="1000" w:author="Anthony Ross Otto, Dr" w:date="2017-10-03T12:12:00Z">
        <w:r>
          <w:rPr>
            <w:rFonts w:ascii="Times New Roman" w:hAnsi="Times New Roman" w:cs="Times New Roman"/>
            <w:color w:val="000000"/>
            <w:sz w:val="24"/>
            <w:szCs w:val="24"/>
          </w:rPr>
          <w:t xml:space="preserve">, we revealed that </w:t>
        </w:r>
      </w:ins>
      <w:ins w:id="1001" w:author="Anthony Ross Otto, Dr" w:date="2017-10-03T12:16:00Z">
        <w:r w:rsidR="005D2FFA">
          <w:rPr>
            <w:rFonts w:ascii="Times New Roman" w:hAnsi="Times New Roman" w:cs="Times New Roman"/>
            <w:color w:val="000000"/>
            <w:sz w:val="24"/>
            <w:szCs w:val="24"/>
          </w:rPr>
          <w:t xml:space="preserve">the </w:t>
        </w:r>
      </w:ins>
      <w:ins w:id="1002" w:author="Anthony Ross Otto, Dr" w:date="2017-10-03T12:17:00Z">
        <w:r w:rsidR="005D2FFA">
          <w:rPr>
            <w:rFonts w:ascii="Times New Roman" w:hAnsi="Times New Roman" w:cs="Times New Roman"/>
            <w:color w:val="000000"/>
            <w:sz w:val="24"/>
            <w:szCs w:val="24"/>
          </w:rPr>
          <w:t>episodic specificity induction attenuated the typical ‘</w:t>
        </w:r>
      </w:ins>
      <w:ins w:id="1003" w:author="Anthony Ross Otto, Dr" w:date="2017-10-03T12:18:00Z">
        <w:r w:rsidR="005D2FFA">
          <w:rPr>
            <w:rFonts w:ascii="Times New Roman" w:hAnsi="Times New Roman" w:cs="Times New Roman"/>
            <w:color w:val="000000"/>
            <w:sz w:val="24"/>
            <w:szCs w:val="24"/>
          </w:rPr>
          <w:t xml:space="preserve">negativity </w:t>
        </w:r>
        <w:proofErr w:type="spellStart"/>
        <w:r w:rsidR="005D2FFA">
          <w:rPr>
            <w:rFonts w:ascii="Times New Roman" w:hAnsi="Times New Roman" w:cs="Times New Roman"/>
            <w:color w:val="000000"/>
            <w:sz w:val="24"/>
            <w:szCs w:val="24"/>
          </w:rPr>
          <w:t>bias’</w:t>
        </w:r>
        <w:proofErr w:type="spellEnd"/>
        <w:r w:rsidR="005D2FFA">
          <w:rPr>
            <w:rFonts w:ascii="Times New Roman" w:hAnsi="Times New Roman" w:cs="Times New Roman"/>
            <w:color w:val="000000"/>
            <w:sz w:val="24"/>
            <w:szCs w:val="24"/>
          </w:rPr>
          <w:t xml:space="preserve">—whereby negative </w:t>
        </w:r>
      </w:ins>
      <w:ins w:id="1004" w:author="Anthony Ross Otto, Dr" w:date="2017-10-03T12:19:00Z">
        <w:r w:rsidR="005D2FFA">
          <w:rPr>
            <w:rFonts w:ascii="Times New Roman" w:hAnsi="Times New Roman" w:cs="Times New Roman"/>
            <w:color w:val="000000"/>
            <w:sz w:val="24"/>
            <w:szCs w:val="24"/>
          </w:rPr>
          <w:t xml:space="preserve">PEs are more strongly weighted than positive PEs </w:t>
        </w:r>
        <w:r w:rsidR="005D2FFA">
          <w:rPr>
            <w:rFonts w:ascii="Times New Roman" w:hAnsi="Times New Roman" w:cs="Times New Roman"/>
            <w:color w:val="000000"/>
            <w:sz w:val="24"/>
            <w:szCs w:val="24"/>
          </w:rPr>
          <w:fldChar w:fldCharType="begin"/>
        </w:r>
        <w:r w:rsidR="005D2FFA">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2015)"},"citationItems":[{"id":1011,"uris":["http://zotero.org/users/55099/items/PX6QIXTN"],"uri":["http://zotero.org/users/55099/items/PX6QIXTN"],"itemData":{"id":1011,"type":"article-journal","title":"Neural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900,"uris":["http://zotero.org/users/55099/items/MMKIB2HD"],"uri":["http://zotero.org/users/55099/items/MMKIB2HD"],"itemData":{"id":900,"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ins>
      <w:r w:rsidR="005D2FFA">
        <w:rPr>
          <w:rFonts w:ascii="Times New Roman" w:hAnsi="Times New Roman" w:cs="Times New Roman"/>
          <w:color w:val="000000"/>
          <w:sz w:val="24"/>
          <w:szCs w:val="24"/>
        </w:rPr>
        <w:fldChar w:fldCharType="separate"/>
      </w:r>
      <w:ins w:id="1005" w:author="Anthony Ross Otto, Dr" w:date="2017-10-03T12:19:00Z">
        <w:r w:rsidR="005D2FFA">
          <w:rPr>
            <w:rFonts w:ascii="Times New Roman" w:hAnsi="Times New Roman" w:cs="Times New Roman"/>
            <w:noProof/>
            <w:color w:val="000000"/>
            <w:sz w:val="24"/>
            <w:szCs w:val="24"/>
          </w:rPr>
          <w:t>(Christakou et al., 2013; Gershman, 2015)</w:t>
        </w:r>
        <w:r w:rsidR="005D2FFA">
          <w:rPr>
            <w:rFonts w:ascii="Times New Roman" w:hAnsi="Times New Roman" w:cs="Times New Roman"/>
            <w:color w:val="000000"/>
            <w:sz w:val="24"/>
            <w:szCs w:val="24"/>
          </w:rPr>
          <w:fldChar w:fldCharType="end"/>
        </w:r>
      </w:ins>
      <w:ins w:id="1006" w:author="Anthony Ross Otto, Dr" w:date="2017-10-03T12:20:00Z">
        <w:r w:rsidR="005D2FFA">
          <w:rPr>
            <w:rFonts w:ascii="Times New Roman" w:hAnsi="Times New Roman" w:cs="Times New Roman"/>
            <w:color w:val="000000"/>
            <w:sz w:val="24"/>
            <w:szCs w:val="24"/>
          </w:rPr>
          <w:t xml:space="preserve">—which was observed in the control induction. </w:t>
        </w:r>
      </w:ins>
      <w:ins w:id="1007" w:author="Anthony Ross Otto, Dr" w:date="2017-10-03T11:05:00Z">
        <w:r w:rsidR="00806330">
          <w:rPr>
            <w:rFonts w:ascii="Times New Roman" w:hAnsi="Times New Roman" w:cs="Times New Roman"/>
            <w:color w:val="000000"/>
            <w:sz w:val="24"/>
            <w:szCs w:val="24"/>
          </w:rPr>
          <w:t xml:space="preserve">Further, </w:t>
        </w:r>
      </w:ins>
      <w:ins w:id="1008" w:author="Anthony Ross Otto, Dr" w:date="2017-10-03T11:06:00Z">
        <w:r w:rsidR="00806330">
          <w:rPr>
            <w:rFonts w:ascii="Times New Roman" w:hAnsi="Times New Roman" w:cs="Times New Roman"/>
            <w:color w:val="000000"/>
            <w:sz w:val="24"/>
            <w:szCs w:val="24"/>
          </w:rPr>
          <w:t xml:space="preserve">participants in the episodic specificity condition </w:t>
        </w:r>
      </w:ins>
      <w:ins w:id="1009" w:author="Anthony Ross Otto, Dr" w:date="2017-10-03T11:15:00Z">
        <w:r w:rsidR="006D5520">
          <w:rPr>
            <w:rFonts w:ascii="Times New Roman" w:hAnsi="Times New Roman" w:cs="Times New Roman"/>
            <w:color w:val="000000"/>
            <w:sz w:val="24"/>
            <w:szCs w:val="24"/>
          </w:rPr>
          <w:t xml:space="preserve">were more likely </w:t>
        </w:r>
      </w:ins>
      <w:ins w:id="1010" w:author="Anthony Ross Otto, Dr" w:date="2017-10-03T11:06:00Z">
        <w:r w:rsidR="00806330">
          <w:rPr>
            <w:rFonts w:ascii="Times New Roman" w:hAnsi="Times New Roman" w:cs="Times New Roman"/>
            <w:color w:val="000000"/>
            <w:sz w:val="24"/>
            <w:szCs w:val="24"/>
          </w:rPr>
          <w:t xml:space="preserve">to recall the positive </w:t>
        </w:r>
      </w:ins>
      <w:ins w:id="1011" w:author="Anthony Ross Otto, Dr" w:date="2017-10-03T11:15:00Z">
        <w:r w:rsidR="006D5520">
          <w:rPr>
            <w:rFonts w:ascii="Times New Roman" w:hAnsi="Times New Roman" w:cs="Times New Roman"/>
            <w:color w:val="000000"/>
            <w:sz w:val="24"/>
            <w:szCs w:val="24"/>
          </w:rPr>
          <w:t xml:space="preserve">extreme </w:t>
        </w:r>
      </w:ins>
      <w:ins w:id="1012" w:author="Anthony Ross Otto, Dr" w:date="2017-10-03T11:06:00Z">
        <w:r w:rsidR="00806330">
          <w:rPr>
            <w:rFonts w:ascii="Times New Roman" w:hAnsi="Times New Roman" w:cs="Times New Roman"/>
            <w:color w:val="000000"/>
            <w:sz w:val="24"/>
            <w:szCs w:val="24"/>
          </w:rPr>
          <w:t xml:space="preserve">outcome </w:t>
        </w:r>
      </w:ins>
      <w:ins w:id="1013" w:author="Anthony Ross Otto, Dr" w:date="2017-10-03T11:15:00Z">
        <w:r w:rsidR="006D5520">
          <w:rPr>
            <w:rFonts w:ascii="Times New Roman" w:hAnsi="Times New Roman" w:cs="Times New Roman"/>
            <w:color w:val="000000"/>
            <w:sz w:val="24"/>
            <w:szCs w:val="24"/>
          </w:rPr>
          <w:t xml:space="preserve">when asked about the risky action suggesting </w:t>
        </w:r>
      </w:ins>
      <w:ins w:id="1014" w:author="Anthony Ross Otto, Dr" w:date="2017-10-03T11:16:00Z">
        <w:r w:rsidR="006D5520">
          <w:rPr>
            <w:rFonts w:ascii="Times New Roman" w:hAnsi="Times New Roman" w:cs="Times New Roman"/>
            <w:color w:val="000000"/>
            <w:sz w:val="24"/>
            <w:szCs w:val="24"/>
          </w:rPr>
          <w:t xml:space="preserve">a memory bias whereby these extreme positive outcomes are </w:t>
        </w:r>
      </w:ins>
      <w:proofErr w:type="spellStart"/>
      <w:ins w:id="1015" w:author="Anthony Ross Otto, Dr" w:date="2017-10-03T11:15:00Z">
        <w:r w:rsidR="006D5520">
          <w:rPr>
            <w:rFonts w:ascii="Times New Roman" w:hAnsi="Times New Roman" w:cs="Times New Roman"/>
            <w:color w:val="000000"/>
            <w:sz w:val="24"/>
            <w:szCs w:val="24"/>
          </w:rPr>
          <w:t>overweighted</w:t>
        </w:r>
        <w:proofErr w:type="spellEnd"/>
        <w:r w:rsidR="006D5520">
          <w:rPr>
            <w:rFonts w:ascii="Times New Roman" w:hAnsi="Times New Roman" w:cs="Times New Roman"/>
            <w:color w:val="000000"/>
            <w:sz w:val="24"/>
            <w:szCs w:val="24"/>
          </w:rPr>
          <w:t xml:space="preserve">—indeed, the </w:t>
        </w:r>
      </w:ins>
      <w:ins w:id="1016" w:author="Anthony Ross Otto, Dr" w:date="2017-10-03T11:17:00Z">
        <w:r w:rsidR="006D5520">
          <w:rPr>
            <w:rFonts w:ascii="Times New Roman" w:hAnsi="Times New Roman" w:cs="Times New Roman"/>
            <w:color w:val="000000"/>
            <w:sz w:val="24"/>
            <w:szCs w:val="24"/>
          </w:rPr>
          <w:t xml:space="preserve">true rate of positive and negative outcome </w:t>
        </w:r>
      </w:ins>
      <w:ins w:id="1017" w:author="Anthony Ross Otto, Dr" w:date="2017-10-03T11:18:00Z">
        <w:r w:rsidR="006D5520">
          <w:rPr>
            <w:rFonts w:ascii="Times New Roman" w:hAnsi="Times New Roman" w:cs="Times New Roman"/>
            <w:color w:val="000000"/>
            <w:sz w:val="24"/>
            <w:szCs w:val="24"/>
          </w:rPr>
          <w:t>occurrences</w:t>
        </w:r>
      </w:ins>
      <w:ins w:id="1018" w:author="Anthony Ross Otto, Dr" w:date="2017-10-03T11:17:00Z">
        <w:r w:rsidR="006D5520">
          <w:rPr>
            <w:rFonts w:ascii="Times New Roman" w:hAnsi="Times New Roman" w:cs="Times New Roman"/>
            <w:color w:val="000000"/>
            <w:sz w:val="24"/>
            <w:szCs w:val="24"/>
          </w:rPr>
          <w:t xml:space="preserve"> was 50/50. </w:t>
        </w:r>
      </w:ins>
      <w:ins w:id="1019" w:author="Anthony Ross Otto, Dr" w:date="2017-10-03T11:18:00Z">
        <w:r w:rsidR="00F52FE8">
          <w:rPr>
            <w:rFonts w:ascii="Times New Roman" w:hAnsi="Times New Roman" w:cs="Times New Roman"/>
            <w:color w:val="000000"/>
            <w:sz w:val="24"/>
            <w:szCs w:val="24"/>
          </w:rPr>
          <w:t>This memory bias was ab</w:t>
        </w:r>
        <w:r w:rsidR="006B127D">
          <w:rPr>
            <w:rFonts w:ascii="Times New Roman" w:hAnsi="Times New Roman" w:cs="Times New Roman"/>
            <w:color w:val="000000"/>
            <w:sz w:val="24"/>
            <w:szCs w:val="24"/>
          </w:rPr>
          <w:t xml:space="preserve">sent in the control </w:t>
        </w:r>
      </w:ins>
      <w:ins w:id="1020" w:author="Anthony Ross Otto, Dr" w:date="2017-10-03T11:39:00Z">
        <w:del w:id="1021" w:author="Signy Sheldon" w:date="2017-10-05T13:20:00Z">
          <w:r w:rsidR="006B127D" w:rsidDel="001A1BE9">
            <w:rPr>
              <w:rFonts w:ascii="Times New Roman" w:hAnsi="Times New Roman" w:cs="Times New Roman"/>
              <w:color w:val="000000"/>
              <w:sz w:val="24"/>
              <w:szCs w:val="24"/>
            </w:rPr>
            <w:delText>condition</w:delText>
          </w:r>
        </w:del>
      </w:ins>
      <w:ins w:id="1022" w:author="Anthony Ross Otto, Dr" w:date="2017-10-03T11:18:00Z">
        <w:del w:id="1023" w:author="Signy Sheldon" w:date="2017-10-05T13:20:00Z">
          <w:r w:rsidR="006B127D" w:rsidDel="001A1BE9">
            <w:rPr>
              <w:rFonts w:ascii="Times New Roman" w:hAnsi="Times New Roman" w:cs="Times New Roman"/>
              <w:color w:val="000000"/>
              <w:sz w:val="24"/>
              <w:szCs w:val="24"/>
            </w:rPr>
            <w:delText>,</w:delText>
          </w:r>
        </w:del>
      </w:ins>
      <w:ins w:id="1024" w:author="Anthony Ross Otto, Dr" w:date="2017-10-03T11:39:00Z">
        <w:del w:id="1025" w:author="Signy Sheldon" w:date="2017-10-05T13:20:00Z">
          <w:r w:rsidR="006B127D" w:rsidDel="001A1BE9">
            <w:rPr>
              <w:rFonts w:ascii="Times New Roman" w:hAnsi="Times New Roman" w:cs="Times New Roman"/>
              <w:color w:val="000000"/>
              <w:sz w:val="24"/>
              <w:szCs w:val="24"/>
            </w:rPr>
            <w:delText xml:space="preserve"> in which participants </w:delText>
          </w:r>
        </w:del>
      </w:ins>
      <w:ins w:id="1026" w:author="Anthony Ross Otto, Dr" w:date="2017-10-03T11:44:00Z">
        <w:del w:id="1027" w:author="Signy Sheldon" w:date="2017-10-05T13:20:00Z">
          <w:r w:rsidR="00801DBC" w:rsidDel="001A1BE9">
            <w:rPr>
              <w:rFonts w:ascii="Times New Roman" w:hAnsi="Times New Roman" w:cs="Times New Roman"/>
              <w:color w:val="000000"/>
              <w:sz w:val="24"/>
              <w:szCs w:val="24"/>
            </w:rPr>
            <w:delText>putatively relied</w:delText>
          </w:r>
        </w:del>
      </w:ins>
      <w:ins w:id="1028" w:author="Anthony Ross Otto, Dr" w:date="2017-10-03T11:39:00Z">
        <w:del w:id="1029" w:author="Signy Sheldon" w:date="2017-10-05T13:20:00Z">
          <w:r w:rsidR="006B127D" w:rsidDel="001A1BE9">
            <w:rPr>
              <w:rFonts w:ascii="Times New Roman" w:hAnsi="Times New Roman" w:cs="Times New Roman"/>
              <w:color w:val="000000"/>
              <w:sz w:val="24"/>
              <w:szCs w:val="24"/>
            </w:rPr>
            <w:delText xml:space="preserve"> upon general </w:delText>
          </w:r>
        </w:del>
      </w:ins>
      <w:ins w:id="1030" w:author="Anthony Ross Otto, Dr" w:date="2017-10-03T11:18:00Z">
        <w:del w:id="1031" w:author="Signy Sheldon" w:date="2017-10-05T13:20:00Z">
          <w:r w:rsidR="006B127D" w:rsidDel="001A1BE9">
            <w:rPr>
              <w:rFonts w:ascii="Times New Roman" w:hAnsi="Times New Roman" w:cs="Times New Roman"/>
              <w:color w:val="000000"/>
              <w:sz w:val="24"/>
              <w:szCs w:val="24"/>
            </w:rPr>
            <w:delText xml:space="preserve">and non-episodic </w:delText>
          </w:r>
        </w:del>
      </w:ins>
      <w:ins w:id="1032" w:author="Anthony Ross Otto, Dr" w:date="2017-10-03T11:44:00Z">
        <w:del w:id="1033" w:author="Signy Sheldon" w:date="2017-10-05T13:20:00Z">
          <w:r w:rsidR="00801DBC" w:rsidDel="001A1BE9">
            <w:rPr>
              <w:rFonts w:ascii="Times New Roman" w:hAnsi="Times New Roman" w:cs="Times New Roman"/>
              <w:color w:val="000000"/>
              <w:sz w:val="24"/>
              <w:szCs w:val="24"/>
            </w:rPr>
            <w:delText xml:space="preserve">memory </w:delText>
          </w:r>
        </w:del>
      </w:ins>
      <w:ins w:id="1034" w:author="Anthony Ross Otto, Dr" w:date="2017-10-03T11:18:00Z">
        <w:del w:id="1035" w:author="Signy Sheldon" w:date="2017-10-05T13:20:00Z">
          <w:r w:rsidR="006B127D" w:rsidDel="001A1BE9">
            <w:rPr>
              <w:rFonts w:ascii="Times New Roman" w:hAnsi="Times New Roman" w:cs="Times New Roman"/>
              <w:color w:val="000000"/>
              <w:sz w:val="24"/>
              <w:szCs w:val="24"/>
            </w:rPr>
            <w:delText>processes</w:delText>
          </w:r>
        </w:del>
      </w:ins>
      <w:ins w:id="1036" w:author="Signy Sheldon" w:date="2017-10-05T13:20:00Z">
        <w:r w:rsidR="001A1BE9">
          <w:rPr>
            <w:rFonts w:ascii="Times New Roman" w:hAnsi="Times New Roman" w:cs="Times New Roman"/>
            <w:color w:val="000000"/>
            <w:sz w:val="24"/>
            <w:szCs w:val="24"/>
          </w:rPr>
          <w:t>induction group</w:t>
        </w:r>
      </w:ins>
      <w:ins w:id="1037" w:author="Anthony Ross Otto, Dr" w:date="2017-10-03T11:44:00Z">
        <w:r w:rsidR="00801DBC">
          <w:rPr>
            <w:rFonts w:ascii="Times New Roman" w:hAnsi="Times New Roman" w:cs="Times New Roman"/>
            <w:color w:val="000000"/>
            <w:sz w:val="24"/>
            <w:szCs w:val="24"/>
          </w:rPr>
          <w:t>.</w:t>
        </w:r>
      </w:ins>
      <w:ins w:id="1038" w:author="Anthony Ross Otto, Dr" w:date="2017-10-03T11:53:00Z">
        <w:r w:rsidR="007C4233">
          <w:rPr>
            <w:rFonts w:ascii="Times New Roman" w:hAnsi="Times New Roman" w:cs="Times New Roman"/>
            <w:color w:val="000000"/>
            <w:sz w:val="24"/>
            <w:szCs w:val="24"/>
          </w:rPr>
          <w:t xml:space="preserve"> </w:t>
        </w:r>
      </w:ins>
      <w:ins w:id="1039" w:author="Anthony Ross Otto, Dr" w:date="2017-10-03T11:45:00Z">
        <w:r w:rsidR="00906F16">
          <w:rPr>
            <w:rFonts w:ascii="Times New Roman" w:hAnsi="Times New Roman" w:cs="Times New Roman"/>
            <w:color w:val="000000"/>
            <w:sz w:val="24"/>
            <w:szCs w:val="24"/>
          </w:rPr>
          <w:t>Taken together</w:t>
        </w:r>
      </w:ins>
      <w:ins w:id="1040" w:author="Anthony Ross Otto, Dr" w:date="2017-10-03T11:44:00Z">
        <w:r w:rsidR="00906F16">
          <w:rPr>
            <w:rFonts w:ascii="Times New Roman" w:hAnsi="Times New Roman" w:cs="Times New Roman"/>
            <w:color w:val="000000"/>
            <w:sz w:val="24"/>
            <w:szCs w:val="24"/>
          </w:rPr>
          <w:t xml:space="preserve">, these </w:t>
        </w:r>
      </w:ins>
      <w:ins w:id="1041" w:author="Anthony Ross Otto, Dr" w:date="2017-10-03T11:46:00Z">
        <w:r w:rsidR="00443A53">
          <w:rPr>
            <w:rFonts w:ascii="Times New Roman" w:hAnsi="Times New Roman" w:cs="Times New Roman"/>
            <w:color w:val="000000"/>
            <w:sz w:val="24"/>
            <w:szCs w:val="24"/>
          </w:rPr>
          <w:t xml:space="preserve">results </w:t>
        </w:r>
      </w:ins>
      <w:ins w:id="1042" w:author="Anthony Ross Otto, Dr" w:date="2017-10-03T11:45:00Z">
        <w:r w:rsidR="00906F16">
          <w:rPr>
            <w:rFonts w:ascii="Times New Roman" w:hAnsi="Times New Roman" w:cs="Times New Roman"/>
            <w:color w:val="000000"/>
            <w:sz w:val="24"/>
            <w:szCs w:val="24"/>
          </w:rPr>
          <w:t>suggest that episodic memory processes play a critical role in</w:t>
        </w:r>
      </w:ins>
      <w:ins w:id="1043" w:author="David St-Amand" w:date="2017-10-13T01:32:00Z">
        <w:r w:rsidR="003F73DE">
          <w:rPr>
            <w:rFonts w:ascii="Times New Roman" w:hAnsi="Times New Roman" w:cs="Times New Roman"/>
            <w:color w:val="000000"/>
            <w:sz w:val="24"/>
            <w:szCs w:val="24"/>
          </w:rPr>
          <w:t xml:space="preserve"> </w:t>
        </w:r>
      </w:ins>
      <w:ins w:id="1044" w:author="Anthony Ross Otto, Dr" w:date="2017-10-03T11:45:00Z">
        <w:del w:id="1045" w:author="David St-Amand" w:date="2017-10-12T19:42:00Z">
          <w:r w:rsidR="00906F16" w:rsidDel="002C45D5">
            <w:rPr>
              <w:rFonts w:ascii="Times New Roman" w:hAnsi="Times New Roman" w:cs="Times New Roman"/>
              <w:color w:val="000000"/>
              <w:sz w:val="24"/>
              <w:szCs w:val="24"/>
            </w:rPr>
            <w:delText xml:space="preserve"> the </w:delText>
          </w:r>
        </w:del>
        <w:del w:id="1046" w:author="Signy Sheldon" w:date="2017-10-05T13:22:00Z">
          <w:r w:rsidR="00906F16" w:rsidDel="001A1BE9">
            <w:rPr>
              <w:rFonts w:ascii="Times New Roman" w:hAnsi="Times New Roman" w:cs="Times New Roman"/>
              <w:color w:val="000000"/>
              <w:sz w:val="24"/>
              <w:szCs w:val="24"/>
            </w:rPr>
            <w:delText>construction</w:delText>
          </w:r>
        </w:del>
      </w:ins>
      <w:ins w:id="1047" w:author="Signy Sheldon" w:date="2017-10-05T13:22:00Z">
        <w:r w:rsidR="001A1BE9">
          <w:rPr>
            <w:rFonts w:ascii="Times New Roman" w:hAnsi="Times New Roman" w:cs="Times New Roman"/>
            <w:color w:val="000000"/>
            <w:sz w:val="24"/>
            <w:szCs w:val="24"/>
          </w:rPr>
          <w:t>establishing</w:t>
        </w:r>
      </w:ins>
      <w:ins w:id="1048" w:author="Anthony Ross Otto, Dr" w:date="2017-10-03T11:45:00Z">
        <w:r w:rsidR="00906F16">
          <w:rPr>
            <w:rFonts w:ascii="Times New Roman" w:hAnsi="Times New Roman" w:cs="Times New Roman"/>
            <w:color w:val="000000"/>
            <w:sz w:val="24"/>
            <w:szCs w:val="24"/>
          </w:rPr>
          <w:t xml:space="preserve"> </w:t>
        </w:r>
        <w:del w:id="1049" w:author="Signy Sheldon" w:date="2017-10-05T13:22:00Z">
          <w:r w:rsidR="00906F16" w:rsidDel="001A1BE9">
            <w:rPr>
              <w:rFonts w:ascii="Times New Roman" w:hAnsi="Times New Roman" w:cs="Times New Roman"/>
              <w:color w:val="000000"/>
              <w:sz w:val="24"/>
              <w:szCs w:val="24"/>
            </w:rPr>
            <w:delText xml:space="preserve">of </w:delText>
          </w:r>
        </w:del>
        <w:r w:rsidR="00906F16">
          <w:rPr>
            <w:rFonts w:ascii="Times New Roman" w:hAnsi="Times New Roman" w:cs="Times New Roman"/>
            <w:color w:val="000000"/>
            <w:sz w:val="24"/>
            <w:szCs w:val="24"/>
          </w:rPr>
          <w:t>risk preferences from direct experience.</w:t>
        </w:r>
      </w:ins>
      <w:ins w:id="1050" w:author="Anthony Ross Otto, Dr" w:date="2017-10-03T11:52:00Z">
        <w:r w:rsidR="007C4233">
          <w:rPr>
            <w:rFonts w:ascii="Times New Roman" w:hAnsi="Times New Roman" w:cs="Times New Roman"/>
            <w:color w:val="000000"/>
            <w:sz w:val="24"/>
            <w:szCs w:val="24"/>
          </w:rPr>
          <w:t xml:space="preserve"> </w:t>
        </w:r>
      </w:ins>
    </w:p>
    <w:p w14:paraId="73379314" w14:textId="5B70E8D6" w:rsidR="00186E67" w:rsidDel="007C4233" w:rsidRDefault="007C4233" w:rsidP="007C4233">
      <w:pPr>
        <w:pStyle w:val="NormalWeb"/>
        <w:spacing w:line="480" w:lineRule="auto"/>
        <w:ind w:firstLine="720"/>
        <w:rPr>
          <w:del w:id="1051" w:author="Anthony Ross Otto, Dr" w:date="2017-10-03T11:53:00Z"/>
          <w:rFonts w:ascii="Times New Roman" w:hAnsi="Times New Roman" w:cs="Times New Roman"/>
          <w:color w:val="000000"/>
          <w:sz w:val="24"/>
          <w:szCs w:val="24"/>
        </w:rPr>
      </w:pPr>
      <w:ins w:id="1052" w:author="Anthony Ross Otto, Dr" w:date="2017-10-03T11:53:00Z">
        <w:r>
          <w:rPr>
            <w:rFonts w:ascii="Times New Roman" w:hAnsi="Times New Roman" w:cs="Times New Roman"/>
            <w:color w:val="000000"/>
            <w:sz w:val="24"/>
            <w:szCs w:val="24"/>
          </w:rPr>
          <w:t xml:space="preserve">These findings are also interesting </w:t>
        </w:r>
        <w:proofErr w:type="gramStart"/>
        <w:r>
          <w:rPr>
            <w:rFonts w:ascii="Times New Roman" w:hAnsi="Times New Roman" w:cs="Times New Roman"/>
            <w:color w:val="000000"/>
            <w:sz w:val="24"/>
            <w:szCs w:val="24"/>
          </w:rPr>
          <w:t>in</w:t>
        </w:r>
      </w:ins>
      <w:ins w:id="1053" w:author="Anthony Ross Otto, Dr" w:date="2017-10-03T11:46:00Z">
        <w:r w:rsidR="00443A53">
          <w:rPr>
            <w:rFonts w:ascii="Times New Roman" w:hAnsi="Times New Roman" w:cs="Times New Roman"/>
            <w:color w:val="000000"/>
            <w:sz w:val="24"/>
            <w:szCs w:val="24"/>
          </w:rPr>
          <w:t xml:space="preserve"> light of</w:t>
        </w:r>
        <w:proofErr w:type="gramEnd"/>
        <w:r w:rsidR="00443A53">
          <w:rPr>
            <w:rFonts w:ascii="Times New Roman" w:hAnsi="Times New Roman" w:cs="Times New Roman"/>
            <w:color w:val="000000"/>
            <w:sz w:val="24"/>
            <w:szCs w:val="24"/>
          </w:rPr>
          <w:t xml:space="preserve"> </w:t>
        </w:r>
      </w:ins>
      <w:ins w:id="1054" w:author="Anthony Ross Otto, Dr" w:date="2017-10-03T11:47:00Z">
        <w:r w:rsidR="00443A53">
          <w:rPr>
            <w:rFonts w:ascii="Times New Roman" w:hAnsi="Times New Roman" w:cs="Times New Roman"/>
            <w:color w:val="000000"/>
            <w:sz w:val="24"/>
            <w:szCs w:val="24"/>
          </w:rPr>
          <w:t xml:space="preserve">the results </w:t>
        </w:r>
      </w:ins>
      <w:ins w:id="1055" w:author="David St-Amand" w:date="2017-10-13T01:33:00Z">
        <w:r w:rsidR="00124B63">
          <w:rPr>
            <w:rFonts w:ascii="Times New Roman" w:hAnsi="Times New Roman" w:cs="Times New Roman"/>
            <w:color w:val="000000"/>
            <w:sz w:val="24"/>
            <w:szCs w:val="24"/>
          </w:rPr>
          <w:t>of</w:t>
        </w:r>
      </w:ins>
      <w:ins w:id="1056" w:author="Anthony Ross Otto, Dr" w:date="2017-10-03T11:47:00Z">
        <w:del w:id="1057" w:author="David St-Amand" w:date="2017-10-13T01:33:00Z">
          <w:r w:rsidR="005258A0" w:rsidDel="00124B63">
            <w:rPr>
              <w:rFonts w:ascii="Times New Roman" w:hAnsi="Times New Roman" w:cs="Times New Roman"/>
              <w:color w:val="000000"/>
              <w:sz w:val="24"/>
              <w:szCs w:val="24"/>
            </w:rPr>
            <w:delText>of</w:delText>
          </w:r>
        </w:del>
        <w:r w:rsidR="005258A0">
          <w:rPr>
            <w:rFonts w:ascii="Times New Roman" w:hAnsi="Times New Roman" w:cs="Times New Roman"/>
            <w:color w:val="000000"/>
            <w:sz w:val="24"/>
            <w:szCs w:val="24"/>
          </w:rPr>
          <w:t xml:space="preserve"> </w:t>
        </w:r>
      </w:ins>
      <w:ins w:id="1058" w:author="Anthony Ross Otto, Dr" w:date="2017-10-03T10:58:00Z">
        <w:r w:rsidR="00420FF9">
          <w:rPr>
            <w:rFonts w:ascii="Times New Roman" w:hAnsi="Times New Roman" w:cs="Times New Roman"/>
            <w:color w:val="000000"/>
            <w:sz w:val="24"/>
            <w:szCs w:val="24"/>
          </w:rPr>
          <w:t xml:space="preserve">Madan </w:t>
        </w:r>
      </w:ins>
      <w:ins w:id="1059" w:author="Anthony Ross Otto, Dr" w:date="2017-10-03T11:46:00Z">
        <w:r w:rsidR="00443A53">
          <w:rPr>
            <w:rFonts w:ascii="Times New Roman" w:hAnsi="Times New Roman" w:cs="Times New Roman"/>
            <w:color w:val="000000"/>
            <w:sz w:val="24"/>
            <w:szCs w:val="24"/>
          </w:rPr>
          <w:t xml:space="preserve">et al. </w:t>
        </w:r>
      </w:ins>
      <w:ins w:id="1060" w:author="Anthony Ross Otto, Dr" w:date="2017-10-03T10:58:00Z">
        <w:r>
          <w:rPr>
            <w:rFonts w:ascii="Times New Roman" w:hAnsi="Times New Roman" w:cs="Times New Roman"/>
            <w:color w:val="000000"/>
            <w:sz w:val="24"/>
            <w:szCs w:val="24"/>
          </w:rPr>
          <w:t>(2013</w:t>
        </w:r>
        <w:r w:rsidR="004F2480">
          <w:rPr>
            <w:rFonts w:ascii="Times New Roman" w:hAnsi="Times New Roman" w:cs="Times New Roman"/>
            <w:color w:val="000000"/>
            <w:sz w:val="24"/>
            <w:szCs w:val="24"/>
          </w:rPr>
          <w:t>)</w:t>
        </w:r>
      </w:ins>
      <w:ins w:id="1061" w:author="Anthony Ross Otto, Dr" w:date="2017-10-03T11:46:00Z">
        <w:r w:rsidR="00443A53">
          <w:rPr>
            <w:rFonts w:ascii="Times New Roman" w:hAnsi="Times New Roman" w:cs="Times New Roman"/>
            <w:color w:val="000000"/>
            <w:sz w:val="24"/>
            <w:szCs w:val="24"/>
          </w:rPr>
          <w:t xml:space="preserve"> and </w:t>
        </w:r>
        <w:proofErr w:type="spellStart"/>
        <w:r w:rsidR="00443A53">
          <w:rPr>
            <w:rFonts w:ascii="Times New Roman" w:hAnsi="Times New Roman" w:cs="Times New Roman"/>
            <w:color w:val="000000"/>
            <w:sz w:val="24"/>
            <w:szCs w:val="24"/>
          </w:rPr>
          <w:t>Ludvig</w:t>
        </w:r>
      </w:ins>
      <w:proofErr w:type="spellEnd"/>
      <w:ins w:id="1062" w:author="David St-Amand" w:date="2017-10-13T01:33:00Z">
        <w:r w:rsidR="00124B63">
          <w:rPr>
            <w:rFonts w:ascii="Times New Roman" w:hAnsi="Times New Roman" w:cs="Times New Roman"/>
            <w:color w:val="000000"/>
            <w:sz w:val="24"/>
            <w:szCs w:val="24"/>
          </w:rPr>
          <w:t xml:space="preserve"> </w:t>
        </w:r>
      </w:ins>
      <w:ins w:id="1063" w:author="Anthony Ross Otto, Dr" w:date="2017-10-03T11:46:00Z">
        <w:del w:id="1064" w:author="David St-Amand" w:date="2017-10-04T23:32:00Z">
          <w:r w:rsidR="00443A53" w:rsidDel="006420A9">
            <w:rPr>
              <w:rFonts w:ascii="Times New Roman" w:hAnsi="Times New Roman" w:cs="Times New Roman"/>
              <w:color w:val="000000"/>
              <w:sz w:val="24"/>
              <w:szCs w:val="24"/>
            </w:rPr>
            <w:delText xml:space="preserve"> </w:delText>
          </w:r>
        </w:del>
      </w:ins>
      <w:ins w:id="1065" w:author="David St-Amand" w:date="2017-10-04T23:36:00Z">
        <w:r w:rsidR="005C7CBD">
          <w:rPr>
            <w:rFonts w:ascii="Times New Roman" w:hAnsi="Times New Roman" w:cs="Times New Roman"/>
            <w:color w:val="000000"/>
            <w:sz w:val="24"/>
            <w:szCs w:val="24"/>
          </w:rPr>
          <w:t>et al.</w:t>
        </w:r>
      </w:ins>
      <w:ins w:id="1066" w:author="Anthony Ross Otto, Dr" w:date="2017-10-03T11:46:00Z">
        <w:del w:id="1067" w:author="David St-Amand" w:date="2017-10-04T23:32:00Z">
          <w:r w:rsidR="00443A53" w:rsidDel="006420A9">
            <w:rPr>
              <w:rFonts w:ascii="Times New Roman" w:hAnsi="Times New Roman" w:cs="Times New Roman"/>
              <w:color w:val="000000"/>
              <w:sz w:val="24"/>
              <w:szCs w:val="24"/>
            </w:rPr>
            <w:delText>et al</w:delText>
          </w:r>
        </w:del>
        <w:del w:id="1068" w:author="David St-Amand" w:date="2017-10-04T23:36:00Z">
          <w:r w:rsidR="00443A53" w:rsidDel="005C7CBD">
            <w:rPr>
              <w:rFonts w:ascii="Times New Roman" w:hAnsi="Times New Roman" w:cs="Times New Roman"/>
              <w:color w:val="000000"/>
              <w:sz w:val="24"/>
              <w:szCs w:val="24"/>
            </w:rPr>
            <w:delText>.</w:delText>
          </w:r>
        </w:del>
        <w:r w:rsidR="00443A53">
          <w:rPr>
            <w:rFonts w:ascii="Times New Roman" w:hAnsi="Times New Roman" w:cs="Times New Roman"/>
            <w:color w:val="000000"/>
            <w:sz w:val="24"/>
            <w:szCs w:val="24"/>
          </w:rPr>
          <w:t xml:space="preserve"> (201</w:t>
        </w:r>
      </w:ins>
      <w:ins w:id="1069" w:author="David St-Amand" w:date="2017-10-04T23:36:00Z">
        <w:r w:rsidR="005C7CBD">
          <w:rPr>
            <w:rFonts w:ascii="Times New Roman" w:hAnsi="Times New Roman" w:cs="Times New Roman"/>
            <w:color w:val="000000"/>
            <w:sz w:val="24"/>
            <w:szCs w:val="24"/>
          </w:rPr>
          <w:t>4</w:t>
        </w:r>
      </w:ins>
      <w:ins w:id="1070" w:author="Anthony Ross Otto, Dr" w:date="2017-10-03T11:46:00Z">
        <w:del w:id="1071" w:author="David St-Amand" w:date="2017-10-04T23:36:00Z">
          <w:r w:rsidR="00443A53" w:rsidDel="005C7CBD">
            <w:rPr>
              <w:rFonts w:ascii="Times New Roman" w:hAnsi="Times New Roman" w:cs="Times New Roman"/>
              <w:color w:val="000000"/>
              <w:sz w:val="24"/>
              <w:szCs w:val="24"/>
            </w:rPr>
            <w:delText>5</w:delText>
          </w:r>
        </w:del>
        <w:r w:rsidR="00443A53">
          <w:rPr>
            <w:rFonts w:ascii="Times New Roman" w:hAnsi="Times New Roman" w:cs="Times New Roman"/>
            <w:color w:val="000000"/>
            <w:sz w:val="24"/>
            <w:szCs w:val="24"/>
          </w:rPr>
          <w:t>)</w:t>
        </w:r>
      </w:ins>
      <w:ins w:id="1072" w:author="Anthony Ross Otto, Dr" w:date="2017-10-03T10:58:00Z">
        <w:r>
          <w:rPr>
            <w:rFonts w:ascii="Times New Roman" w:hAnsi="Times New Roman" w:cs="Times New Roman"/>
            <w:color w:val="000000"/>
            <w:sz w:val="24"/>
            <w:szCs w:val="24"/>
          </w:rPr>
          <w:t>.</w:t>
        </w:r>
      </w:ins>
      <w:ins w:id="1073" w:author="Anthony Ross Otto, Dr" w:date="2017-10-03T12:04:00Z">
        <w:r w:rsidR="00F80690">
          <w:rPr>
            <w:rFonts w:ascii="Times New Roman" w:hAnsi="Times New Roman" w:cs="Times New Roman"/>
            <w:color w:val="000000"/>
            <w:sz w:val="24"/>
            <w:szCs w:val="24"/>
          </w:rPr>
          <w:t xml:space="preserve"> In</w:t>
        </w:r>
      </w:ins>
      <w:ins w:id="1074" w:author="Anthony Ross Otto, Dr" w:date="2017-10-03T12:05:00Z">
        <w:r w:rsidR="00F80690">
          <w:rPr>
            <w:rFonts w:ascii="Times New Roman" w:hAnsi="Times New Roman" w:cs="Times New Roman"/>
            <w:color w:val="000000"/>
            <w:sz w:val="24"/>
            <w:szCs w:val="24"/>
          </w:rPr>
          <w:t xml:space="preserve"> the gains conditions of these studies (which our procedure replicates), </w:t>
        </w:r>
      </w:ins>
      <w:del w:id="1075" w:author="Anthony Ross Otto, Dr" w:date="2017-10-03T10:38:00Z">
        <w:r w:rsidR="00156468" w:rsidRPr="00256063" w:rsidDel="005C1DD2">
          <w:rPr>
            <w:rFonts w:ascii="Times New Roman" w:hAnsi="Times New Roman" w:cs="Times New Roman"/>
            <w:color w:val="000000"/>
            <w:sz w:val="24"/>
            <w:szCs w:val="24"/>
          </w:rPr>
          <w:delText xml:space="preserve"> </w:delText>
        </w:r>
        <w:r w:rsidR="00B36813" w:rsidDel="005C1DD2">
          <w:rPr>
            <w:rFonts w:ascii="Times New Roman" w:hAnsi="Times New Roman" w:cs="Times New Roman"/>
            <w:color w:val="000000"/>
            <w:sz w:val="24"/>
            <w:szCs w:val="24"/>
          </w:rPr>
          <w:delText xml:space="preserve">The </w:delText>
        </w:r>
      </w:del>
      <w:del w:id="1076" w:author="Anthony Ross Otto, Dr" w:date="2017-10-03T11:53:00Z">
        <w:r w:rsidR="00B36813" w:rsidDel="007C4233">
          <w:rPr>
            <w:rFonts w:ascii="Times New Roman" w:hAnsi="Times New Roman" w:cs="Times New Roman"/>
            <w:color w:val="000000"/>
            <w:sz w:val="24"/>
            <w:szCs w:val="24"/>
          </w:rPr>
          <w:delText xml:space="preserve">positive outcome was </w:delText>
        </w:r>
      </w:del>
      <w:del w:id="1077" w:author="Anthony Ross Otto, Dr" w:date="2017-10-03T10:38:00Z">
        <w:r w:rsidR="00B36813" w:rsidDel="005C1DD2">
          <w:rPr>
            <w:rFonts w:ascii="Times New Roman" w:hAnsi="Times New Roman" w:cs="Times New Roman"/>
            <w:color w:val="000000"/>
            <w:sz w:val="24"/>
            <w:szCs w:val="24"/>
          </w:rPr>
          <w:delText xml:space="preserve">also </w:delText>
        </w:r>
      </w:del>
      <w:del w:id="1078" w:author="Anthony Ross Otto, Dr" w:date="2017-10-03T11:53:00Z">
        <w:r w:rsidR="00156468" w:rsidRPr="00256063" w:rsidDel="007C4233">
          <w:rPr>
            <w:rFonts w:ascii="Times New Roman" w:hAnsi="Times New Roman" w:cs="Times New Roman"/>
            <w:color w:val="000000"/>
            <w:sz w:val="24"/>
            <w:szCs w:val="24"/>
          </w:rPr>
          <w:delText xml:space="preserve">more salient for </w:delText>
        </w:r>
      </w:del>
      <w:del w:id="1079" w:author="Anthony Ross Otto, Dr" w:date="2017-10-03T10:38:00Z">
        <w:r w:rsidR="00156468" w:rsidRPr="00256063" w:rsidDel="005C1DD2">
          <w:rPr>
            <w:rFonts w:ascii="Times New Roman" w:hAnsi="Times New Roman" w:cs="Times New Roman"/>
            <w:color w:val="000000"/>
            <w:sz w:val="24"/>
            <w:szCs w:val="24"/>
          </w:rPr>
          <w:delText xml:space="preserve">the </w:delText>
        </w:r>
        <w:r w:rsidR="00B36813" w:rsidDel="005C1DD2">
          <w:rPr>
            <w:rFonts w:ascii="Times New Roman" w:hAnsi="Times New Roman" w:cs="Times New Roman"/>
            <w:color w:val="000000"/>
            <w:sz w:val="24"/>
            <w:szCs w:val="24"/>
          </w:rPr>
          <w:delText xml:space="preserve">episodic condition </w:delText>
        </w:r>
      </w:del>
      <w:del w:id="1080" w:author="Anthony Ross Otto, Dr" w:date="2017-10-03T11:53:00Z">
        <w:r w:rsidR="00B36813" w:rsidDel="007C4233">
          <w:rPr>
            <w:rFonts w:ascii="Times New Roman" w:hAnsi="Times New Roman" w:cs="Times New Roman"/>
            <w:color w:val="000000"/>
            <w:sz w:val="24"/>
            <w:szCs w:val="24"/>
          </w:rPr>
          <w:delText>(see figure 3A</w:delText>
        </w:r>
        <w:r w:rsidR="00156468" w:rsidRPr="00256063" w:rsidDel="007C4233">
          <w:rPr>
            <w:rFonts w:ascii="Times New Roman" w:hAnsi="Times New Roman" w:cs="Times New Roman"/>
            <w:color w:val="000000"/>
            <w:sz w:val="24"/>
            <w:szCs w:val="24"/>
          </w:rPr>
          <w:delText>)</w:delText>
        </w:r>
        <w:r w:rsidR="00186E67" w:rsidDel="007C4233">
          <w:rPr>
            <w:rFonts w:ascii="Times New Roman" w:hAnsi="Times New Roman" w:cs="Times New Roman"/>
            <w:color w:val="000000"/>
            <w:sz w:val="24"/>
            <w:szCs w:val="24"/>
          </w:rPr>
          <w:delText>, even though it did not serve as a significant predictor of risky decisions (see figure 3B)</w:delText>
        </w:r>
        <w:r w:rsidR="00156468" w:rsidRPr="00256063" w:rsidDel="007C4233">
          <w:rPr>
            <w:rFonts w:ascii="Times New Roman" w:hAnsi="Times New Roman" w:cs="Times New Roman"/>
            <w:color w:val="000000"/>
            <w:sz w:val="24"/>
            <w:szCs w:val="24"/>
          </w:rPr>
          <w:delText xml:space="preserve">.  </w:delText>
        </w:r>
      </w:del>
    </w:p>
    <w:p w14:paraId="092876CB" w14:textId="32441CE5" w:rsidR="00156468" w:rsidRDefault="00186E67" w:rsidP="00186E67">
      <w:pPr>
        <w:pStyle w:val="NormalWeb"/>
        <w:spacing w:line="480" w:lineRule="auto"/>
        <w:ind w:firstLine="720"/>
        <w:rPr>
          <w:rFonts w:ascii="Times New Roman" w:hAnsi="Times New Roman" w:cs="Times New Roman"/>
          <w:color w:val="000000"/>
          <w:sz w:val="24"/>
          <w:szCs w:val="24"/>
        </w:rPr>
      </w:pPr>
      <w:del w:id="1081" w:author="Anthony Ross Otto, Dr" w:date="2017-10-03T12:05:00Z">
        <w:r w:rsidDel="00F80690">
          <w:rPr>
            <w:rFonts w:ascii="Times New Roman" w:hAnsi="Times New Roman" w:cs="Times New Roman"/>
            <w:color w:val="000000"/>
            <w:sz w:val="24"/>
            <w:szCs w:val="24"/>
          </w:rPr>
          <w:delText>R</w:delText>
        </w:r>
      </w:del>
      <w:ins w:id="1082" w:author="Anthony Ross Otto, Dr" w:date="2017-10-03T12:05:00Z">
        <w:r w:rsidR="00F80690">
          <w:rPr>
            <w:rFonts w:ascii="Times New Roman" w:hAnsi="Times New Roman" w:cs="Times New Roman"/>
            <w:color w:val="000000"/>
            <w:sz w:val="24"/>
            <w:szCs w:val="24"/>
          </w:rPr>
          <w:t>r</w:t>
        </w:r>
      </w:ins>
      <w:r w:rsidR="00156468" w:rsidRPr="00256063">
        <w:rPr>
          <w:rFonts w:ascii="Times New Roman" w:hAnsi="Times New Roman" w:cs="Times New Roman"/>
          <w:color w:val="000000"/>
          <w:sz w:val="24"/>
          <w:szCs w:val="24"/>
        </w:rPr>
        <w:t xml:space="preserve">isk-taking did not </w:t>
      </w:r>
      <w:r w:rsidR="00156468">
        <w:rPr>
          <w:rFonts w:ascii="Times New Roman" w:hAnsi="Times New Roman" w:cs="Times New Roman"/>
          <w:color w:val="000000"/>
          <w:sz w:val="24"/>
          <w:szCs w:val="24"/>
        </w:rPr>
        <w:t xml:space="preserve">significantly </w:t>
      </w:r>
      <w:r w:rsidR="00156468" w:rsidRPr="00256063">
        <w:rPr>
          <w:rFonts w:ascii="Times New Roman" w:hAnsi="Times New Roman" w:cs="Times New Roman"/>
          <w:color w:val="000000"/>
          <w:sz w:val="24"/>
          <w:szCs w:val="24"/>
        </w:rPr>
        <w:t>change over time</w:t>
      </w:r>
      <w:ins w:id="1083" w:author="David St-Amand" w:date="2017-10-04T23:33:00Z">
        <w:r w:rsidR="006420A9">
          <w:rPr>
            <w:rFonts w:ascii="Times New Roman" w:hAnsi="Times New Roman" w:cs="Times New Roman"/>
            <w:color w:val="000000"/>
            <w:sz w:val="24"/>
            <w:szCs w:val="24"/>
          </w:rPr>
          <w:t xml:space="preserve">. </w:t>
        </w:r>
      </w:ins>
      <w:del w:id="1084" w:author="David St-Amand" w:date="2017-10-04T23:33:00Z">
        <w:r w:rsidR="00156468" w:rsidRPr="00256063" w:rsidDel="006420A9">
          <w:rPr>
            <w:rFonts w:ascii="Times New Roman" w:hAnsi="Times New Roman" w:cs="Times New Roman"/>
            <w:color w:val="000000"/>
            <w:sz w:val="24"/>
            <w:szCs w:val="24"/>
          </w:rPr>
          <w:delText xml:space="preserve"> in the original study from Madan, Ludvig and Spetch</w:delText>
        </w:r>
      </w:del>
      <w:ins w:id="1085" w:author="Anthony Ross Otto, Dr" w:date="2017-10-03T11:58:00Z">
        <w:del w:id="1086" w:author="David St-Amand" w:date="2017-10-04T23:33:00Z">
          <w:r w:rsidR="00DB1EDD" w:rsidDel="006420A9">
            <w:rPr>
              <w:rFonts w:ascii="Times New Roman" w:hAnsi="Times New Roman" w:cs="Times New Roman"/>
              <w:color w:val="000000"/>
              <w:sz w:val="24"/>
              <w:szCs w:val="24"/>
            </w:rPr>
            <w:delText xml:space="preserve"> et al</w:delText>
          </w:r>
        </w:del>
      </w:ins>
      <w:del w:id="1087" w:author="David St-Amand" w:date="2017-10-04T23:33:00Z">
        <w:r w:rsidR="00156468" w:rsidRPr="00256063" w:rsidDel="006420A9">
          <w:rPr>
            <w:rFonts w:ascii="Times New Roman" w:hAnsi="Times New Roman" w:cs="Times New Roman"/>
            <w:color w:val="000000"/>
            <w:sz w:val="24"/>
            <w:szCs w:val="24"/>
          </w:rPr>
          <w:delText xml:space="preserve"> (2013). </w:delText>
        </w:r>
      </w:del>
      <w:r w:rsidR="00156468" w:rsidRPr="00256063">
        <w:rPr>
          <w:rFonts w:ascii="Times New Roman" w:hAnsi="Times New Roman" w:cs="Times New Roman"/>
          <w:color w:val="000000"/>
          <w:sz w:val="24"/>
          <w:szCs w:val="24"/>
        </w:rPr>
        <w:t xml:space="preserve">Because of this, we wondered whether the difference between the two groups might have been due not to the episodic specificity induction but to the control induction (which still probes general impressions). </w:t>
      </w:r>
      <w:commentRangeStart w:id="1088"/>
      <w:r w:rsidR="00156468" w:rsidRPr="00256063">
        <w:rPr>
          <w:rFonts w:ascii="Times New Roman" w:hAnsi="Times New Roman" w:cs="Times New Roman"/>
          <w:color w:val="000000"/>
          <w:sz w:val="24"/>
          <w:szCs w:val="24"/>
        </w:rPr>
        <w:t xml:space="preserve">In </w:t>
      </w:r>
      <w:ins w:id="1089" w:author="Anthony Ross Otto, Dr" w:date="2017-10-03T11:57:00Z">
        <w:r w:rsidR="00DB1EDD">
          <w:rPr>
            <w:rFonts w:ascii="Times New Roman" w:hAnsi="Times New Roman" w:cs="Times New Roman"/>
            <w:color w:val="000000"/>
            <w:sz w:val="24"/>
            <w:szCs w:val="24"/>
          </w:rPr>
          <w:t>E</w:t>
        </w:r>
      </w:ins>
      <w:del w:id="1090" w:author="Anthony Ross Otto, Dr" w:date="2017-10-03T11:57:00Z">
        <w:r w:rsidR="00156468" w:rsidRPr="00256063" w:rsidDel="00DB1EDD">
          <w:rPr>
            <w:rFonts w:ascii="Times New Roman" w:hAnsi="Times New Roman" w:cs="Times New Roman"/>
            <w:color w:val="000000"/>
            <w:sz w:val="24"/>
            <w:szCs w:val="24"/>
          </w:rPr>
          <w:delText>e</w:delText>
        </w:r>
      </w:del>
      <w:r w:rsidR="00156468" w:rsidRPr="00256063">
        <w:rPr>
          <w:rFonts w:ascii="Times New Roman" w:hAnsi="Times New Roman" w:cs="Times New Roman"/>
          <w:color w:val="000000"/>
          <w:sz w:val="24"/>
          <w:szCs w:val="24"/>
        </w:rPr>
        <w:t xml:space="preserve">xperiment 2, </w:t>
      </w:r>
      <w:del w:id="1091" w:author="Anthony Ross Otto, Dr" w:date="2017-10-03T11:57:00Z">
        <w:r w:rsidR="00156468" w:rsidRPr="00256063" w:rsidDel="00DB1EDD">
          <w:rPr>
            <w:rFonts w:ascii="Times New Roman" w:hAnsi="Times New Roman" w:cs="Times New Roman"/>
            <w:color w:val="000000"/>
            <w:sz w:val="24"/>
            <w:szCs w:val="24"/>
          </w:rPr>
          <w:delText xml:space="preserve">we found that a baseline </w:delText>
        </w:r>
        <w:r w:rsidR="00040243" w:rsidDel="00DB1EDD">
          <w:rPr>
            <w:rFonts w:ascii="Times New Roman" w:hAnsi="Times New Roman" w:cs="Times New Roman"/>
            <w:color w:val="000000"/>
            <w:sz w:val="24"/>
            <w:szCs w:val="24"/>
          </w:rPr>
          <w:delText xml:space="preserve">induction with </w:delText>
        </w:r>
      </w:del>
      <w:ins w:id="1092" w:author="Anthony Ross Otto, Dr" w:date="2017-10-03T11:57:00Z">
        <w:del w:id="1093" w:author="David St-Amand" w:date="2017-10-04T14:44:00Z">
          <w:r w:rsidR="00DB1EDD" w:rsidDel="008D3129">
            <w:rPr>
              <w:rFonts w:ascii="Times New Roman" w:hAnsi="Times New Roman" w:cs="Times New Roman"/>
              <w:color w:val="000000"/>
              <w:sz w:val="24"/>
              <w:szCs w:val="24"/>
            </w:rPr>
            <w:delText xml:space="preserve">that </w:delText>
          </w:r>
        </w:del>
        <w:r w:rsidR="00DB1EDD">
          <w:rPr>
            <w:rFonts w:ascii="Times New Roman" w:hAnsi="Times New Roman" w:cs="Times New Roman"/>
            <w:color w:val="000000"/>
            <w:sz w:val="24"/>
            <w:szCs w:val="24"/>
          </w:rPr>
          <w:t xml:space="preserve">the absence of an </w:t>
        </w:r>
      </w:ins>
      <w:del w:id="1094" w:author="Anthony Ross Otto, Dr" w:date="2017-10-03T11:57:00Z">
        <w:r w:rsidR="00040243" w:rsidDel="00DB1EDD">
          <w:rPr>
            <w:rFonts w:ascii="Times New Roman" w:hAnsi="Times New Roman" w:cs="Times New Roman"/>
            <w:color w:val="000000"/>
            <w:sz w:val="24"/>
            <w:szCs w:val="24"/>
          </w:rPr>
          <w:delText xml:space="preserve">no </w:delText>
        </w:r>
      </w:del>
      <w:r w:rsidR="00040243">
        <w:rPr>
          <w:rFonts w:ascii="Times New Roman" w:hAnsi="Times New Roman" w:cs="Times New Roman"/>
          <w:color w:val="000000"/>
          <w:sz w:val="24"/>
          <w:szCs w:val="24"/>
        </w:rPr>
        <w:t xml:space="preserve">induction </w:t>
      </w:r>
      <w:ins w:id="1095" w:author="Anthony Ross Otto, Dr" w:date="2017-10-03T11:57:00Z">
        <w:r w:rsidR="00DB1EDD">
          <w:rPr>
            <w:rFonts w:ascii="Times New Roman" w:hAnsi="Times New Roman" w:cs="Times New Roman"/>
            <w:color w:val="000000"/>
            <w:sz w:val="24"/>
            <w:szCs w:val="24"/>
          </w:rPr>
          <w:t>procedure</w:t>
        </w:r>
        <w:del w:id="1096" w:author="David St-Amand" w:date="2017-10-13T01:33:00Z">
          <w:r w:rsidR="00DB1EDD" w:rsidDel="00124B63">
            <w:rPr>
              <w:rFonts w:ascii="Times New Roman" w:hAnsi="Times New Roman" w:cs="Times New Roman"/>
              <w:color w:val="000000"/>
              <w:sz w:val="24"/>
              <w:szCs w:val="24"/>
            </w:rPr>
            <w:delText xml:space="preserve"> </w:delText>
          </w:r>
        </w:del>
      </w:ins>
      <w:ins w:id="1097" w:author="David St-Amand" w:date="2017-10-04T14:44:00Z">
        <w:r w:rsidR="00293A3E">
          <w:rPr>
            <w:rFonts w:ascii="Times New Roman" w:hAnsi="Times New Roman" w:cs="Times New Roman"/>
            <w:color w:val="000000"/>
            <w:sz w:val="24"/>
            <w:szCs w:val="24"/>
          </w:rPr>
          <w:t xml:space="preserve"> did not</w:t>
        </w:r>
        <w:r w:rsidR="008D3129">
          <w:rPr>
            <w:rFonts w:ascii="Times New Roman" w:hAnsi="Times New Roman" w:cs="Times New Roman"/>
            <w:color w:val="000000"/>
            <w:sz w:val="24"/>
            <w:szCs w:val="24"/>
          </w:rPr>
          <w:t xml:space="preserve"> </w:t>
        </w:r>
      </w:ins>
      <w:r w:rsidR="00040243">
        <w:rPr>
          <w:rFonts w:ascii="Times New Roman" w:hAnsi="Times New Roman" w:cs="Times New Roman"/>
          <w:color w:val="000000"/>
          <w:sz w:val="24"/>
          <w:szCs w:val="24"/>
        </w:rPr>
        <w:t>le</w:t>
      </w:r>
      <w:del w:id="1098" w:author="Anthony Ross Otto, Dr" w:date="2017-10-03T11:57:00Z">
        <w:r w:rsidR="00040243" w:rsidDel="00DB1EDD">
          <w:rPr>
            <w:rFonts w:ascii="Times New Roman" w:hAnsi="Times New Roman" w:cs="Times New Roman"/>
            <w:color w:val="000000"/>
            <w:sz w:val="24"/>
            <w:szCs w:val="24"/>
          </w:rPr>
          <w:delText>a</w:delText>
        </w:r>
      </w:del>
      <w:ins w:id="1099" w:author="David St-Amand" w:date="2017-10-12T19:44:00Z">
        <w:r w:rsidR="00293A3E">
          <w:rPr>
            <w:rFonts w:ascii="Times New Roman" w:hAnsi="Times New Roman" w:cs="Times New Roman"/>
            <w:color w:val="000000"/>
            <w:sz w:val="24"/>
            <w:szCs w:val="24"/>
          </w:rPr>
          <w:t>a</w:t>
        </w:r>
      </w:ins>
      <w:r w:rsidR="00040243">
        <w:rPr>
          <w:rFonts w:ascii="Times New Roman" w:hAnsi="Times New Roman" w:cs="Times New Roman"/>
          <w:color w:val="000000"/>
          <w:sz w:val="24"/>
          <w:szCs w:val="24"/>
        </w:rPr>
        <w:t>d to</w:t>
      </w:r>
      <w:ins w:id="1100" w:author="David St-Amand" w:date="2017-10-04T14:44:00Z">
        <w:r w:rsidR="008D3129">
          <w:rPr>
            <w:rFonts w:ascii="Times New Roman" w:hAnsi="Times New Roman" w:cs="Times New Roman"/>
            <w:color w:val="000000"/>
            <w:sz w:val="24"/>
            <w:szCs w:val="24"/>
          </w:rPr>
          <w:t xml:space="preserve"> less</w:t>
        </w:r>
      </w:ins>
      <w:ins w:id="1101" w:author="David St-Amand" w:date="2017-10-12T19:44:00Z">
        <w:r w:rsidR="00293A3E">
          <w:rPr>
            <w:rFonts w:ascii="Times New Roman" w:hAnsi="Times New Roman" w:cs="Times New Roman"/>
            <w:color w:val="000000"/>
            <w:sz w:val="24"/>
            <w:szCs w:val="24"/>
          </w:rPr>
          <w:t xml:space="preserve"> </w:t>
        </w:r>
      </w:ins>
      <w:del w:id="1102" w:author="David St-Amand" w:date="2017-10-04T14:44:00Z">
        <w:r w:rsidR="00040243" w:rsidDel="008D3129">
          <w:rPr>
            <w:rFonts w:ascii="Times New Roman" w:hAnsi="Times New Roman" w:cs="Times New Roman"/>
            <w:color w:val="000000"/>
            <w:sz w:val="24"/>
            <w:szCs w:val="24"/>
          </w:rPr>
          <w:delText xml:space="preserve"> more </w:delText>
        </w:r>
      </w:del>
      <w:r w:rsidR="00040243">
        <w:rPr>
          <w:rFonts w:ascii="Times New Roman" w:hAnsi="Times New Roman" w:cs="Times New Roman"/>
          <w:color w:val="000000"/>
          <w:sz w:val="24"/>
          <w:szCs w:val="24"/>
        </w:rPr>
        <w:t>risk-taking than the</w:t>
      </w:r>
      <w:ins w:id="1103" w:author="David St-Amand" w:date="2017-10-04T14:44:00Z">
        <w:r w:rsidR="008D3129">
          <w:rPr>
            <w:rFonts w:ascii="Times New Roman" w:hAnsi="Times New Roman" w:cs="Times New Roman"/>
            <w:color w:val="000000"/>
            <w:sz w:val="24"/>
            <w:szCs w:val="24"/>
          </w:rPr>
          <w:t xml:space="preserve"> episodic</w:t>
        </w:r>
      </w:ins>
      <w:ins w:id="1104" w:author="David St-Amand" w:date="2017-10-12T19:44:00Z">
        <w:r w:rsidR="00293A3E">
          <w:rPr>
            <w:rFonts w:ascii="Times New Roman" w:hAnsi="Times New Roman" w:cs="Times New Roman"/>
            <w:color w:val="000000"/>
            <w:sz w:val="24"/>
            <w:szCs w:val="24"/>
          </w:rPr>
          <w:t xml:space="preserve"> </w:t>
        </w:r>
      </w:ins>
      <w:del w:id="1105" w:author="David St-Amand" w:date="2017-10-04T14:44:00Z">
        <w:r w:rsidR="00040243" w:rsidDel="008D3129">
          <w:rPr>
            <w:rFonts w:ascii="Times New Roman" w:hAnsi="Times New Roman" w:cs="Times New Roman"/>
            <w:color w:val="000000"/>
            <w:sz w:val="24"/>
            <w:szCs w:val="24"/>
          </w:rPr>
          <w:delText xml:space="preserve"> control </w:delText>
        </w:r>
      </w:del>
      <w:r w:rsidR="00040243">
        <w:rPr>
          <w:rFonts w:ascii="Times New Roman" w:hAnsi="Times New Roman" w:cs="Times New Roman"/>
          <w:color w:val="000000"/>
          <w:sz w:val="24"/>
          <w:szCs w:val="24"/>
        </w:rPr>
        <w:t>induction</w:t>
      </w:r>
      <w:ins w:id="1106" w:author="Anthony Ross Otto, Dr" w:date="2017-10-03T11:57:00Z">
        <w:r w:rsidR="00DB1EDD">
          <w:rPr>
            <w:rFonts w:ascii="Times New Roman" w:hAnsi="Times New Roman" w:cs="Times New Roman"/>
            <w:color w:val="000000"/>
            <w:sz w:val="24"/>
            <w:szCs w:val="24"/>
          </w:rPr>
          <w:t xml:space="preserve"> in Experiment 1</w:t>
        </w:r>
      </w:ins>
      <w:r w:rsidR="0078000C">
        <w:rPr>
          <w:rFonts w:ascii="Times New Roman" w:hAnsi="Times New Roman" w:cs="Times New Roman"/>
          <w:color w:val="000000"/>
          <w:sz w:val="24"/>
          <w:szCs w:val="24"/>
        </w:rPr>
        <w:t xml:space="preserve"> (</w:t>
      </w:r>
      <w:del w:id="1107" w:author="Anthony Ross Otto, Dr" w:date="2017-10-03T11:57:00Z">
        <w:r w:rsidR="0078000C" w:rsidDel="00DB1EDD">
          <w:rPr>
            <w:rFonts w:ascii="Times New Roman" w:hAnsi="Times New Roman" w:cs="Times New Roman"/>
            <w:color w:val="000000"/>
            <w:sz w:val="24"/>
            <w:szCs w:val="24"/>
          </w:rPr>
          <w:delText>see f</w:delText>
        </w:r>
      </w:del>
      <w:ins w:id="1108" w:author="Anthony Ross Otto, Dr" w:date="2017-10-03T11:57:00Z">
        <w:r w:rsidR="00DB1EDD">
          <w:rPr>
            <w:rFonts w:ascii="Times New Roman" w:hAnsi="Times New Roman" w:cs="Times New Roman"/>
            <w:color w:val="000000"/>
            <w:sz w:val="24"/>
            <w:szCs w:val="24"/>
          </w:rPr>
          <w:t>F</w:t>
        </w:r>
      </w:ins>
      <w:r w:rsidR="0078000C">
        <w:rPr>
          <w:rFonts w:ascii="Times New Roman" w:hAnsi="Times New Roman" w:cs="Times New Roman"/>
          <w:color w:val="000000"/>
          <w:sz w:val="24"/>
          <w:szCs w:val="24"/>
        </w:rPr>
        <w:t>igure 2</w:t>
      </w:r>
      <w:del w:id="1109" w:author="Anthony Ross Otto, Dr" w:date="2017-10-03T11:57:00Z">
        <w:r w:rsidR="00AA03D7" w:rsidDel="00DB1EDD">
          <w:rPr>
            <w:rFonts w:ascii="Times New Roman" w:hAnsi="Times New Roman" w:cs="Times New Roman"/>
            <w:color w:val="000000"/>
            <w:sz w:val="24"/>
            <w:szCs w:val="24"/>
          </w:rPr>
          <w:delText>A</w:delText>
        </w:r>
      </w:del>
      <w:r w:rsidR="0078000C">
        <w:rPr>
          <w:rFonts w:ascii="Times New Roman" w:hAnsi="Times New Roman" w:cs="Times New Roman"/>
          <w:color w:val="000000"/>
          <w:sz w:val="24"/>
          <w:szCs w:val="24"/>
        </w:rPr>
        <w:t>)</w:t>
      </w:r>
      <w:r w:rsidR="00AA03D7">
        <w:rPr>
          <w:rFonts w:ascii="Times New Roman" w:hAnsi="Times New Roman" w:cs="Times New Roman"/>
          <w:color w:val="000000"/>
          <w:sz w:val="24"/>
          <w:szCs w:val="24"/>
        </w:rPr>
        <w:t>.</w:t>
      </w:r>
      <w:r w:rsidR="00156468">
        <w:rPr>
          <w:rFonts w:ascii="Times New Roman" w:hAnsi="Times New Roman" w:cs="Times New Roman"/>
          <w:color w:val="000000"/>
          <w:sz w:val="24"/>
          <w:szCs w:val="24"/>
        </w:rPr>
        <w:t xml:space="preserve"> This suggests that the differences between </w:t>
      </w:r>
      <w:del w:id="1110" w:author="Anthony Ross Otto, Dr" w:date="2017-10-03T11:57:00Z">
        <w:r w:rsidR="00156468" w:rsidDel="00DB1EDD">
          <w:rPr>
            <w:rFonts w:ascii="Times New Roman" w:hAnsi="Times New Roman" w:cs="Times New Roman"/>
            <w:color w:val="000000"/>
            <w:sz w:val="24"/>
            <w:szCs w:val="24"/>
          </w:rPr>
          <w:delText>bo</w:delText>
        </w:r>
        <w:r w:rsidDel="00DB1EDD">
          <w:rPr>
            <w:rFonts w:ascii="Times New Roman" w:hAnsi="Times New Roman" w:cs="Times New Roman"/>
            <w:color w:val="000000"/>
            <w:sz w:val="24"/>
            <w:szCs w:val="24"/>
          </w:rPr>
          <w:delText xml:space="preserve">th </w:delText>
        </w:r>
      </w:del>
      <w:ins w:id="1111" w:author="Anthony Ross Otto, Dr" w:date="2017-10-03T11:57:00Z">
        <w:r w:rsidR="00DB1EDD">
          <w:rPr>
            <w:rFonts w:ascii="Times New Roman" w:hAnsi="Times New Roman" w:cs="Times New Roman"/>
            <w:color w:val="000000"/>
            <w:sz w:val="24"/>
            <w:szCs w:val="24"/>
          </w:rPr>
          <w:t xml:space="preserve">the episodic and control induction </w:t>
        </w:r>
      </w:ins>
      <w:r>
        <w:rPr>
          <w:rFonts w:ascii="Times New Roman" w:hAnsi="Times New Roman" w:cs="Times New Roman"/>
          <w:color w:val="000000"/>
          <w:sz w:val="24"/>
          <w:szCs w:val="24"/>
        </w:rPr>
        <w:t>condition</w:t>
      </w:r>
      <w:ins w:id="1112" w:author="Anthony Ross Otto, Dr" w:date="2017-10-03T11:57:00Z">
        <w:r w:rsidR="00DB1EDD">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of </w:t>
      </w:r>
      <w:del w:id="1113" w:author="Anthony Ross Otto, Dr" w:date="2017-10-03T11:57:00Z">
        <w:r w:rsidDel="00DB1EDD">
          <w:rPr>
            <w:rFonts w:ascii="Times New Roman" w:hAnsi="Times New Roman" w:cs="Times New Roman"/>
            <w:color w:val="000000"/>
            <w:sz w:val="24"/>
            <w:szCs w:val="24"/>
          </w:rPr>
          <w:delText>e</w:delText>
        </w:r>
      </w:del>
      <w:ins w:id="1114" w:author="Anthony Ross Otto, Dr" w:date="2017-10-03T11:57:00Z">
        <w:r w:rsidR="00DB1EDD">
          <w:rPr>
            <w:rFonts w:ascii="Times New Roman" w:hAnsi="Times New Roman" w:cs="Times New Roman"/>
            <w:color w:val="000000"/>
            <w:sz w:val="24"/>
            <w:szCs w:val="24"/>
          </w:rPr>
          <w:t>E</w:t>
        </w:r>
      </w:ins>
      <w:r>
        <w:rPr>
          <w:rFonts w:ascii="Times New Roman" w:hAnsi="Times New Roman" w:cs="Times New Roman"/>
          <w:color w:val="000000"/>
          <w:sz w:val="24"/>
          <w:szCs w:val="24"/>
        </w:rPr>
        <w:t xml:space="preserve">xperiment 1 might </w:t>
      </w:r>
      <w:ins w:id="1115" w:author="David St-Amand" w:date="2017-10-04T14:44:00Z">
        <w:r w:rsidR="008D3129">
          <w:rPr>
            <w:rFonts w:ascii="Times New Roman" w:hAnsi="Times New Roman" w:cs="Times New Roman"/>
            <w:color w:val="000000"/>
            <w:sz w:val="24"/>
            <w:szCs w:val="24"/>
          </w:rPr>
          <w:t xml:space="preserve">possibly </w:t>
        </w:r>
      </w:ins>
      <w:ins w:id="1116" w:author="Anthony Ross Otto, Dr" w:date="2017-10-03T11:58:00Z">
        <w:r w:rsidR="00DB1EDD">
          <w:rPr>
            <w:rFonts w:ascii="Times New Roman" w:hAnsi="Times New Roman" w:cs="Times New Roman"/>
            <w:color w:val="000000"/>
            <w:sz w:val="24"/>
            <w:szCs w:val="24"/>
          </w:rPr>
          <w:t xml:space="preserve">not be the result </w:t>
        </w:r>
      </w:ins>
      <w:del w:id="1117" w:author="Anthony Ross Otto, Dr" w:date="2017-10-03T11:58:00Z">
        <w:r w:rsidDel="00DB1EDD">
          <w:rPr>
            <w:rFonts w:ascii="Times New Roman" w:hAnsi="Times New Roman" w:cs="Times New Roman"/>
            <w:color w:val="000000"/>
            <w:sz w:val="24"/>
            <w:szCs w:val="24"/>
          </w:rPr>
          <w:delText>have been</w:delText>
        </w:r>
        <w:r w:rsidR="00156468" w:rsidDel="00DB1EDD">
          <w:rPr>
            <w:rFonts w:ascii="Times New Roman" w:hAnsi="Times New Roman" w:cs="Times New Roman"/>
            <w:color w:val="000000"/>
            <w:sz w:val="24"/>
            <w:szCs w:val="24"/>
          </w:rPr>
          <w:delText xml:space="preserve"> due</w:delText>
        </w:r>
        <w:r w:rsidDel="00DB1EDD">
          <w:rPr>
            <w:rFonts w:ascii="Times New Roman" w:hAnsi="Times New Roman" w:cs="Times New Roman"/>
            <w:color w:val="000000"/>
            <w:sz w:val="24"/>
            <w:szCs w:val="24"/>
          </w:rPr>
          <w:delText xml:space="preserve"> not</w:delText>
        </w:r>
        <w:r w:rsidR="00156468" w:rsidDel="00DB1EDD">
          <w:rPr>
            <w:rFonts w:ascii="Times New Roman" w:hAnsi="Times New Roman" w:cs="Times New Roman"/>
            <w:color w:val="000000"/>
            <w:sz w:val="24"/>
            <w:szCs w:val="24"/>
          </w:rPr>
          <w:delText xml:space="preserve"> to </w:delText>
        </w:r>
      </w:del>
      <w:ins w:id="1118" w:author="Anthony Ross Otto, Dr" w:date="2017-10-03T11:58:00Z">
        <w:r w:rsidR="00DB1EDD">
          <w:rPr>
            <w:rFonts w:ascii="Times New Roman" w:hAnsi="Times New Roman" w:cs="Times New Roman"/>
            <w:color w:val="000000"/>
            <w:sz w:val="24"/>
            <w:szCs w:val="24"/>
          </w:rPr>
          <w:t xml:space="preserve">of </w:t>
        </w:r>
      </w:ins>
      <w:r w:rsidR="00156468">
        <w:rPr>
          <w:rFonts w:ascii="Times New Roman" w:hAnsi="Times New Roman" w:cs="Times New Roman"/>
          <w:color w:val="000000"/>
          <w:sz w:val="24"/>
          <w:szCs w:val="24"/>
        </w:rPr>
        <w:t xml:space="preserve">the episodic specificity induction enhancing risk-taking, but to the control condition lowering risk-taking. </w:t>
      </w:r>
      <w:commentRangeEnd w:id="1088"/>
      <w:r w:rsidR="008C7FC2">
        <w:rPr>
          <w:rStyle w:val="CommentReference"/>
          <w:rFonts w:asciiTheme="minorHAnsi" w:hAnsiTheme="minorHAnsi" w:cstheme="minorBidi"/>
          <w:lang w:val="en-CA"/>
        </w:rPr>
        <w:commentReference w:id="1088"/>
      </w:r>
    </w:p>
    <w:p w14:paraId="7061F6C6" w14:textId="3525B123"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Why would this happen? When learning a task purely from experience, the only information we </w:t>
      </w:r>
      <w:ins w:id="1119" w:author="David St-Amand" w:date="2017-10-13T01:34:00Z">
        <w:r w:rsidR="00124B63">
          <w:rPr>
            <w:rFonts w:ascii="Times New Roman" w:hAnsi="Times New Roman" w:cs="Times New Roman"/>
            <w:color w:val="000000"/>
            <w:sz w:val="24"/>
            <w:szCs w:val="24"/>
          </w:rPr>
          <w:t>can use are</w:t>
        </w:r>
      </w:ins>
      <w:del w:id="1120" w:author="David St-Amand" w:date="2017-10-13T01:34:00Z">
        <w:r w:rsidDel="00124B63">
          <w:rPr>
            <w:rFonts w:ascii="Times New Roman" w:hAnsi="Times New Roman" w:cs="Times New Roman"/>
            <w:color w:val="000000"/>
            <w:sz w:val="24"/>
            <w:szCs w:val="24"/>
          </w:rPr>
          <w:delText>have are</w:delText>
        </w:r>
      </w:del>
      <w:r>
        <w:rPr>
          <w:rFonts w:ascii="Times New Roman" w:hAnsi="Times New Roman" w:cs="Times New Roman"/>
          <w:color w:val="000000"/>
          <w:sz w:val="24"/>
          <w:szCs w:val="24"/>
        </w:rPr>
        <w:t xml:space="preserve"> previous outcomes and we are forced to rely on our memory of these outcomes. One possibility is that learning choices from experience already requires and induces episodic memory</w:t>
      </w:r>
      <w:ins w:id="1121" w:author="David St-Amand" w:date="2017-10-13T01:34:00Z">
        <w:r w:rsidR="00124B63">
          <w:rPr>
            <w:rFonts w:ascii="Times New Roman" w:hAnsi="Times New Roman" w:cs="Times New Roman"/>
            <w:color w:val="000000"/>
            <w:sz w:val="24"/>
            <w:szCs w:val="24"/>
          </w:rPr>
          <w:t xml:space="preserve"> to a certain extent</w:t>
        </w:r>
      </w:ins>
      <w:r>
        <w:rPr>
          <w:rFonts w:ascii="Times New Roman" w:hAnsi="Times New Roman" w:cs="Times New Roman"/>
          <w:color w:val="000000"/>
          <w:sz w:val="24"/>
          <w:szCs w:val="24"/>
        </w:rPr>
        <w:t xml:space="preserve">, and the episodic specificity induction could not enhance the use of episodic memory </w:t>
      </w:r>
      <w:ins w:id="1122" w:author="David St-Amand" w:date="2017-10-04T23:45:00Z">
        <w:r w:rsidR="001C5C75">
          <w:rPr>
            <w:rFonts w:ascii="Times New Roman" w:hAnsi="Times New Roman" w:cs="Times New Roman"/>
            <w:color w:val="000000"/>
            <w:sz w:val="24"/>
            <w:szCs w:val="24"/>
          </w:rPr>
          <w:t xml:space="preserve">much </w:t>
        </w:r>
      </w:ins>
      <w:r>
        <w:rPr>
          <w:rFonts w:ascii="Times New Roman" w:hAnsi="Times New Roman" w:cs="Times New Roman"/>
          <w:color w:val="000000"/>
          <w:sz w:val="24"/>
          <w:szCs w:val="24"/>
        </w:rPr>
        <w:t>beyond that point.</w:t>
      </w:r>
      <w:ins w:id="1123" w:author="David St-Amand" w:date="2017-10-13T01:34:00Z">
        <w:r w:rsidR="00124B63">
          <w:rPr>
            <w:rFonts w:ascii="Times New Roman" w:hAnsi="Times New Roman" w:cs="Times New Roman"/>
            <w:color w:val="000000"/>
            <w:sz w:val="24"/>
            <w:szCs w:val="24"/>
          </w:rPr>
          <w:t xml:space="preserve"> This is suggested by risk-taking in the baseline condition which is between the episodic</w:t>
        </w:r>
      </w:ins>
      <w:ins w:id="1124" w:author="David St-Amand" w:date="2017-10-13T01:36:00Z">
        <w:r w:rsidR="00124B63">
          <w:rPr>
            <w:rFonts w:ascii="Times New Roman" w:hAnsi="Times New Roman" w:cs="Times New Roman"/>
            <w:color w:val="000000"/>
            <w:sz w:val="24"/>
            <w:szCs w:val="24"/>
          </w:rPr>
          <w:t xml:space="preserve"> induction</w:t>
        </w:r>
      </w:ins>
      <w:ins w:id="1125" w:author="David St-Amand" w:date="2017-10-13T01:34:00Z">
        <w:r w:rsidR="00124B63">
          <w:rPr>
            <w:rFonts w:ascii="Times New Roman" w:hAnsi="Times New Roman" w:cs="Times New Roman"/>
            <w:color w:val="000000"/>
            <w:sz w:val="24"/>
            <w:szCs w:val="24"/>
          </w:rPr>
          <w:t xml:space="preserve"> and control</w:t>
        </w:r>
      </w:ins>
      <w:ins w:id="1126" w:author="David St-Amand" w:date="2017-10-13T01:36:00Z">
        <w:r w:rsidR="00124B63">
          <w:rPr>
            <w:rFonts w:ascii="Times New Roman" w:hAnsi="Times New Roman" w:cs="Times New Roman"/>
            <w:color w:val="000000"/>
            <w:sz w:val="24"/>
            <w:szCs w:val="24"/>
          </w:rPr>
          <w:t xml:space="preserve"> induction</w:t>
        </w:r>
      </w:ins>
      <w:ins w:id="1127" w:author="David St-Amand" w:date="2017-10-13T01:34:00Z">
        <w:r w:rsidR="00124B63">
          <w:rPr>
            <w:rFonts w:ascii="Times New Roman" w:hAnsi="Times New Roman" w:cs="Times New Roman"/>
            <w:color w:val="000000"/>
            <w:sz w:val="24"/>
            <w:szCs w:val="24"/>
          </w:rPr>
          <w:t xml:space="preserve"> conditions (Figure 1A). </w:t>
        </w:r>
      </w:ins>
      <w:commentRangeStart w:id="1128"/>
      <w:del w:id="1129" w:author="David St-Amand" w:date="2017-10-13T01:34:00Z">
        <w:r w:rsidDel="00124B63">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However, even though the control induction was meant as a control, it requires participants to recall information in a general manner. </w:t>
      </w:r>
      <w:r w:rsidRPr="005E6257">
        <w:rPr>
          <w:rFonts w:ascii="Times New Roman" w:hAnsi="Times New Roman" w:cs="Times New Roman"/>
          <w:color w:val="000000"/>
          <w:sz w:val="24"/>
          <w:szCs w:val="24"/>
        </w:rPr>
        <w:t>I</w:t>
      </w:r>
      <w:r>
        <w:rPr>
          <w:rFonts w:ascii="Times New Roman" w:hAnsi="Times New Roman" w:cs="Times New Roman"/>
          <w:color w:val="000000"/>
          <w:sz w:val="24"/>
          <w:szCs w:val="24"/>
        </w:rPr>
        <w:t>t is possible that doing so dampens the normal use of episodic retrieval or enhances semantic retrieval in learning from experience. This would be coherent with results by Madan et al. (2013), which were closer to the baseline and the episodic conditions than to the control condition.</w:t>
      </w:r>
      <w:commentRangeEnd w:id="1128"/>
      <w:r w:rsidR="00124B63">
        <w:rPr>
          <w:rStyle w:val="CommentReference"/>
          <w:rFonts w:asciiTheme="minorHAnsi" w:hAnsiTheme="minorHAnsi" w:cstheme="minorBidi"/>
          <w:lang w:val="en-CA"/>
        </w:rPr>
        <w:commentReference w:id="1128"/>
      </w:r>
    </w:p>
    <w:p w14:paraId="7945107F" w14:textId="3F6E20CE" w:rsidR="00156468" w:rsidRDefault="00156468" w:rsidP="00156468">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Madore</w:t>
      </w:r>
      <w:ins w:id="1130" w:author="David St-Amand" w:date="2017-10-04T23:37:00Z">
        <w:r w:rsidR="004439EA">
          <w:rPr>
            <w:rFonts w:ascii="Times New Roman" w:hAnsi="Times New Roman" w:cs="Times New Roman"/>
            <w:color w:val="000000"/>
            <w:sz w:val="24"/>
            <w:szCs w:val="24"/>
          </w:rPr>
          <w:t xml:space="preserve"> et al.</w:t>
        </w:r>
      </w:ins>
      <w:del w:id="1131" w:author="David St-Amand" w:date="2017-10-04T23:37:00Z">
        <w:r w:rsidDel="004439EA">
          <w:rPr>
            <w:rFonts w:ascii="Times New Roman" w:hAnsi="Times New Roman" w:cs="Times New Roman"/>
            <w:color w:val="000000"/>
            <w:sz w:val="24"/>
            <w:szCs w:val="24"/>
          </w:rPr>
          <w:delText xml:space="preserve">, Gaesser and Schacter </w:delText>
        </w:r>
      </w:del>
      <w:r>
        <w:rPr>
          <w:rFonts w:ascii="Times New Roman" w:hAnsi="Times New Roman" w:cs="Times New Roman"/>
          <w:color w:val="000000"/>
          <w:sz w:val="24"/>
          <w:szCs w:val="24"/>
        </w:rPr>
        <w:t xml:space="preserve">(2014) have previously addressed this issue by showing that the episodic specificity induction increases the number of </w:t>
      </w:r>
      <w:ins w:id="1132" w:author="Signy Sheldon" w:date="2017-10-05T13:22:00Z">
        <w:r w:rsidR="001A1BE9">
          <w:rPr>
            <w:rFonts w:ascii="Times New Roman" w:hAnsi="Times New Roman" w:cs="Times New Roman"/>
            <w:color w:val="000000"/>
            <w:sz w:val="24"/>
            <w:szCs w:val="24"/>
          </w:rPr>
          <w:t xml:space="preserve">episodic content and not general content when recalling memories or solving problems, </w:t>
        </w:r>
      </w:ins>
      <w:del w:id="1133" w:author="Signy Sheldon" w:date="2017-10-05T13:22:00Z">
        <w:r w:rsidDel="001A1BE9">
          <w:rPr>
            <w:rFonts w:ascii="Times New Roman" w:hAnsi="Times New Roman" w:cs="Times New Roman"/>
            <w:color w:val="000000"/>
            <w:sz w:val="24"/>
            <w:szCs w:val="24"/>
          </w:rPr>
          <w:delText xml:space="preserve">internal (episodic) details recalled but not the number of external (semantic) details </w:delText>
        </w:r>
      </w:del>
      <w:r>
        <w:rPr>
          <w:rFonts w:ascii="Times New Roman" w:hAnsi="Times New Roman" w:cs="Times New Roman"/>
          <w:color w:val="000000"/>
          <w:sz w:val="24"/>
          <w:szCs w:val="24"/>
        </w:rPr>
        <w:t xml:space="preserve">even in a second control condition where participants had to solve mathematical problems. However, this second control </w:t>
      </w:r>
      <w:ins w:id="1134" w:author="Anthony Ross Otto, Dr" w:date="2017-10-05T15:39:00Z">
        <w:r w:rsidR="0020754B">
          <w:rPr>
            <w:rFonts w:ascii="Times New Roman" w:hAnsi="Times New Roman" w:cs="Times New Roman"/>
            <w:color w:val="000000"/>
            <w:sz w:val="24"/>
            <w:szCs w:val="24"/>
          </w:rPr>
          <w:t xml:space="preserve">(or baseline) </w:t>
        </w:r>
      </w:ins>
      <w:r>
        <w:rPr>
          <w:rFonts w:ascii="Times New Roman" w:hAnsi="Times New Roman" w:cs="Times New Roman"/>
          <w:color w:val="000000"/>
          <w:sz w:val="24"/>
          <w:szCs w:val="24"/>
        </w:rPr>
        <w:t xml:space="preserve">group had a small sample size (N = 12) and there was no explicit comparison between the two control conditions to see whether these were significantly different from each other. The </w:t>
      </w:r>
      <w:commentRangeStart w:id="1135"/>
      <w:commentRangeStart w:id="1136"/>
      <w:r>
        <w:rPr>
          <w:rFonts w:ascii="Times New Roman" w:hAnsi="Times New Roman" w:cs="Times New Roman"/>
          <w:color w:val="000000"/>
          <w:sz w:val="24"/>
          <w:szCs w:val="24"/>
        </w:rPr>
        <w:t>task we used measured something quite different</w:t>
      </w:r>
      <w:ins w:id="1137" w:author="David St-Amand" w:date="2017-10-13T01:38:00Z">
        <w:r w:rsidR="001B1736">
          <w:rPr>
            <w:rFonts w:ascii="Times New Roman" w:hAnsi="Times New Roman" w:cs="Times New Roman"/>
            <w:color w:val="000000"/>
            <w:sz w:val="24"/>
            <w:szCs w:val="24"/>
          </w:rPr>
          <w:t xml:space="preserve">, and if learning from experience already induces the use of episodic processes, </w:t>
        </w:r>
      </w:ins>
      <w:bookmarkStart w:id="1138" w:name="_GoBack"/>
      <w:bookmarkEnd w:id="1138"/>
      <w:del w:id="1139" w:author="David St-Amand" w:date="2017-10-13T01:38:00Z">
        <w:r w:rsidDel="001B1736">
          <w:rPr>
            <w:rFonts w:ascii="Times New Roman" w:hAnsi="Times New Roman" w:cs="Times New Roman"/>
            <w:color w:val="000000"/>
            <w:sz w:val="24"/>
            <w:szCs w:val="24"/>
          </w:rPr>
          <w:delText xml:space="preserve"> (learning from experience) and </w:delText>
        </w:r>
      </w:del>
      <w:r>
        <w:rPr>
          <w:rFonts w:ascii="Times New Roman" w:hAnsi="Times New Roman" w:cs="Times New Roman"/>
          <w:color w:val="000000"/>
          <w:sz w:val="24"/>
          <w:szCs w:val="24"/>
        </w:rPr>
        <w:t xml:space="preserve">it </w:t>
      </w:r>
      <w:ins w:id="1140" w:author="David St-Amand" w:date="2017-10-13T01:37:00Z">
        <w:r w:rsidR="001B1736">
          <w:rPr>
            <w:rFonts w:ascii="Times New Roman" w:hAnsi="Times New Roman" w:cs="Times New Roman"/>
            <w:color w:val="000000"/>
            <w:sz w:val="24"/>
            <w:szCs w:val="24"/>
          </w:rPr>
          <w:t xml:space="preserve">would seem plausible </w:t>
        </w:r>
      </w:ins>
      <w:del w:id="1141" w:author="David St-Amand" w:date="2017-10-13T01:37:00Z">
        <w:r w:rsidDel="001B1736">
          <w:rPr>
            <w:rFonts w:ascii="Times New Roman" w:hAnsi="Times New Roman" w:cs="Times New Roman"/>
            <w:color w:val="000000"/>
            <w:sz w:val="24"/>
            <w:szCs w:val="24"/>
          </w:rPr>
          <w:delText xml:space="preserve">is also possible </w:delText>
        </w:r>
      </w:del>
      <w:r>
        <w:rPr>
          <w:rFonts w:ascii="Times New Roman" w:hAnsi="Times New Roman" w:cs="Times New Roman"/>
          <w:color w:val="000000"/>
          <w:sz w:val="24"/>
          <w:szCs w:val="24"/>
        </w:rPr>
        <w:t>that the control induction interacted with our task but not theirs</w:t>
      </w:r>
      <w:commentRangeEnd w:id="1135"/>
      <w:r w:rsidR="001A1BE9">
        <w:rPr>
          <w:rStyle w:val="CommentReference"/>
          <w:rFonts w:asciiTheme="minorHAnsi" w:hAnsiTheme="minorHAnsi" w:cstheme="minorBidi"/>
          <w:lang w:val="en-CA"/>
        </w:rPr>
        <w:commentReference w:id="1135"/>
      </w:r>
      <w:commentRangeEnd w:id="1136"/>
      <w:r w:rsidR="00053318">
        <w:rPr>
          <w:rStyle w:val="CommentReference"/>
          <w:rFonts w:asciiTheme="minorHAnsi" w:hAnsiTheme="minorHAnsi" w:cstheme="minorBidi"/>
          <w:lang w:val="en-CA"/>
        </w:rPr>
        <w:commentReference w:id="1136"/>
      </w:r>
      <w:r>
        <w:rPr>
          <w:rFonts w:ascii="Times New Roman" w:hAnsi="Times New Roman" w:cs="Times New Roman"/>
          <w:color w:val="000000"/>
          <w:sz w:val="24"/>
          <w:szCs w:val="24"/>
        </w:rPr>
        <w:t xml:space="preserve">. </w:t>
      </w:r>
    </w:p>
    <w:p w14:paraId="21470FC7" w14:textId="21025A76" w:rsidR="00DF788B" w:rsidRPr="00AB7DD9" w:rsidDel="00D3531A" w:rsidRDefault="00AA03D7" w:rsidP="00AB7DD9">
      <w:pPr>
        <w:pStyle w:val="NormalWeb"/>
        <w:spacing w:line="480" w:lineRule="auto"/>
        <w:ind w:firstLine="720"/>
        <w:rPr>
          <w:del w:id="1142" w:author="Anthony Ross Otto, Dr" w:date="2017-10-03T12:06:00Z"/>
          <w:rFonts w:ascii="Times New Roman" w:hAnsi="Times New Roman" w:cs="Times New Roman"/>
          <w:color w:val="000000"/>
          <w:sz w:val="24"/>
          <w:szCs w:val="24"/>
        </w:rPr>
      </w:pPr>
      <w:del w:id="1143" w:author="Anthony Ross Otto, Dr" w:date="2017-10-03T12:06:00Z">
        <w:r w:rsidDel="00D3531A">
          <w:rPr>
            <w:rFonts w:ascii="Times New Roman" w:hAnsi="Times New Roman" w:cs="Times New Roman"/>
            <w:color w:val="000000"/>
            <w:sz w:val="24"/>
            <w:szCs w:val="24"/>
          </w:rPr>
          <w:delText xml:space="preserve">The mixed-model regression approach assumes learning to be linear. One limitation of this study is that linearity of risk-taking over time does not seem to hold for the control and baseline conditions (see figure 2B). Breaking this assumption might have prevented us to detect difference in learning across groups. </w:delText>
        </w:r>
      </w:del>
    </w:p>
    <w:p w14:paraId="739D8247" w14:textId="0C4D1A04" w:rsidR="0078000C" w:rsidDel="00453734" w:rsidRDefault="0078000C" w:rsidP="00662E46">
      <w:pPr>
        <w:spacing w:line="480" w:lineRule="auto"/>
        <w:rPr>
          <w:ins w:id="1144" w:author="Anthony Ross Otto, Dr" w:date="2017-10-03T10:32:00Z"/>
          <w:del w:id="1145" w:author="David St-Amand" w:date="2017-10-13T01:12:00Z"/>
          <w:rFonts w:ascii="Times New Roman" w:hAnsi="Times New Roman" w:cs="Times New Roman"/>
          <w:sz w:val="24"/>
          <w:szCs w:val="24"/>
          <w:lang w:val="en-US"/>
        </w:rPr>
      </w:pPr>
      <w:r w:rsidRPr="00662E46">
        <w:rPr>
          <w:rFonts w:ascii="Times New Roman" w:hAnsi="Times New Roman" w:cs="Times New Roman"/>
          <w:sz w:val="24"/>
          <w:szCs w:val="24"/>
          <w:lang w:val="en-US"/>
        </w:rPr>
        <w:tab/>
      </w:r>
      <w:commentRangeStart w:id="1146"/>
      <w:r w:rsidR="00662E46" w:rsidRPr="00662E46">
        <w:rPr>
          <w:rFonts w:ascii="Times New Roman" w:hAnsi="Times New Roman" w:cs="Times New Roman"/>
          <w:sz w:val="24"/>
          <w:szCs w:val="24"/>
          <w:lang w:val="en-US"/>
        </w:rPr>
        <w:t xml:space="preserve">Regarding recall, we could only replicate overweighting of the positive outcome in memory for the episodic condition but not for the baseline condition (see figure 3A). </w:t>
      </w:r>
      <w:r w:rsidR="00662E46">
        <w:rPr>
          <w:rFonts w:ascii="Times New Roman" w:hAnsi="Times New Roman" w:cs="Times New Roman"/>
          <w:sz w:val="24"/>
          <w:szCs w:val="24"/>
          <w:lang w:val="en-US"/>
        </w:rPr>
        <w:lastRenderedPageBreak/>
        <w:t xml:space="preserve">Similarly, the tendency for participants who reported the positive outcome to be more risk-seeking could only be observed in the baseline condition (see figure 3B). </w:t>
      </w:r>
      <w:commentRangeEnd w:id="1146"/>
      <w:r w:rsidR="00D3531A">
        <w:rPr>
          <w:rStyle w:val="CommentReference"/>
        </w:rPr>
        <w:commentReference w:id="1146"/>
      </w:r>
    </w:p>
    <w:p w14:paraId="4E6E29AF" w14:textId="77777777" w:rsidR="00CB5313" w:rsidDel="00453734" w:rsidRDefault="00CB5313" w:rsidP="00662E46">
      <w:pPr>
        <w:spacing w:line="480" w:lineRule="auto"/>
        <w:rPr>
          <w:ins w:id="1147" w:author="Anthony Ross Otto, Dr" w:date="2017-10-03T12:06:00Z"/>
          <w:del w:id="1148" w:author="David St-Amand" w:date="2017-10-13T01:12:00Z"/>
          <w:rFonts w:ascii="Times New Roman" w:hAnsi="Times New Roman" w:cs="Times New Roman"/>
          <w:sz w:val="24"/>
          <w:szCs w:val="24"/>
          <w:lang w:val="en-US"/>
        </w:rPr>
      </w:pPr>
    </w:p>
    <w:p w14:paraId="1446255D" w14:textId="3BC35B20" w:rsidR="009269E2" w:rsidRDefault="009269E2" w:rsidP="00662E46">
      <w:pPr>
        <w:spacing w:line="480" w:lineRule="auto"/>
        <w:rPr>
          <w:ins w:id="1149" w:author="David St-Amand" w:date="2017-10-04T22:03:00Z"/>
          <w:rFonts w:ascii="Times New Roman" w:hAnsi="Times New Roman" w:cs="Times New Roman"/>
          <w:sz w:val="24"/>
          <w:szCs w:val="24"/>
          <w:lang w:val="en-US"/>
        </w:rPr>
      </w:pPr>
    </w:p>
    <w:p w14:paraId="69AF5216" w14:textId="05ED0C75" w:rsidR="009269E2" w:rsidRDefault="009269E2" w:rsidP="00662E46">
      <w:pPr>
        <w:spacing w:line="480" w:lineRule="auto"/>
        <w:rPr>
          <w:ins w:id="1150" w:author="Anthony Ross Otto, Dr" w:date="2017-10-03T10:32:00Z"/>
          <w:rFonts w:ascii="Times New Roman" w:hAnsi="Times New Roman" w:cs="Times New Roman"/>
          <w:sz w:val="24"/>
          <w:szCs w:val="24"/>
          <w:lang w:val="en-US"/>
        </w:rPr>
      </w:pPr>
    </w:p>
    <w:p w14:paraId="73420A65" w14:textId="4DFC5457" w:rsidR="00CB5313" w:rsidRDefault="00B92C5F">
      <w:pPr>
        <w:spacing w:line="480" w:lineRule="auto"/>
        <w:jc w:val="center"/>
        <w:rPr>
          <w:ins w:id="1151" w:author="David St-Amand" w:date="2017-10-04T22:05:00Z"/>
          <w:rFonts w:ascii="Times New Roman" w:hAnsi="Times New Roman" w:cs="Times New Roman"/>
          <w:b/>
          <w:sz w:val="24"/>
          <w:szCs w:val="24"/>
          <w:lang w:val="en-US"/>
        </w:rPr>
        <w:pPrChange w:id="1152" w:author="Anthony Ross Otto, Dr" w:date="2017-10-03T10:32:00Z">
          <w:pPr>
            <w:spacing w:line="480" w:lineRule="auto"/>
          </w:pPr>
        </w:pPrChange>
      </w:pPr>
      <w:commentRangeStart w:id="1153"/>
      <w:ins w:id="1154" w:author="Anthony Ross Otto, Dr" w:date="2017-10-03T10:32:00Z">
        <w:r>
          <w:rPr>
            <w:rFonts w:ascii="Times New Roman" w:hAnsi="Times New Roman" w:cs="Times New Roman"/>
            <w:b/>
            <w:sz w:val="24"/>
            <w:szCs w:val="24"/>
            <w:lang w:val="en-US"/>
          </w:rPr>
          <w:t>References</w:t>
        </w:r>
        <w:commentRangeEnd w:id="1153"/>
        <w:r>
          <w:rPr>
            <w:rStyle w:val="CommentReference"/>
          </w:rPr>
          <w:commentReference w:id="1153"/>
        </w:r>
      </w:ins>
    </w:p>
    <w:p w14:paraId="7F977688" w14:textId="6BC79653" w:rsidR="00626469" w:rsidRPr="00626469" w:rsidRDefault="00626469">
      <w:pPr>
        <w:pStyle w:val="Bibliography"/>
        <w:spacing w:line="480" w:lineRule="auto"/>
        <w:rPr>
          <w:ins w:id="1155" w:author="David St-Amand" w:date="2017-10-04T22:18:00Z"/>
          <w:rFonts w:ascii="Arial" w:hAnsi="Arial" w:cs="Arial"/>
          <w:sz w:val="20"/>
          <w:szCs w:val="20"/>
          <w:rPrChange w:id="1156" w:author="David St-Amand" w:date="2017-10-04T22:18:00Z">
            <w:rPr>
              <w:ins w:id="1157" w:author="David St-Amand" w:date="2017-10-04T22:18:00Z"/>
              <w:rFonts w:ascii="Arial" w:hAnsi="Arial" w:cs="Arial"/>
              <w:color w:val="222222"/>
              <w:sz w:val="20"/>
              <w:szCs w:val="20"/>
              <w:shd w:val="clear" w:color="auto" w:fill="FFFFFF"/>
            </w:rPr>
          </w:rPrChange>
        </w:rPr>
        <w:pPrChange w:id="1158" w:author="David St-Amand" w:date="2017-10-04T22:18:00Z">
          <w:pPr>
            <w:spacing w:line="480" w:lineRule="auto"/>
          </w:pPr>
        </w:pPrChange>
      </w:pPr>
      <w:proofErr w:type="spellStart"/>
      <w:ins w:id="1159" w:author="David St-Amand" w:date="2017-10-04T22:18:00Z">
        <w:r w:rsidRPr="00626469">
          <w:rPr>
            <w:rFonts w:ascii="Arial" w:hAnsi="Arial" w:cs="Arial"/>
            <w:sz w:val="20"/>
            <w:szCs w:val="20"/>
            <w:rPrChange w:id="1160" w:author="David St-Amand" w:date="2017-10-04T22:18:00Z">
              <w:rPr>
                <w:rFonts w:cs="Times New Roman"/>
              </w:rPr>
            </w:rPrChange>
          </w:rPr>
          <w:t>Christakou</w:t>
        </w:r>
        <w:proofErr w:type="spellEnd"/>
        <w:r w:rsidRPr="00626469">
          <w:rPr>
            <w:rFonts w:ascii="Arial" w:hAnsi="Arial" w:cs="Arial"/>
            <w:sz w:val="20"/>
            <w:szCs w:val="20"/>
            <w:rPrChange w:id="1161" w:author="David St-Amand" w:date="2017-10-04T22:18:00Z">
              <w:rPr>
                <w:rFonts w:cs="Times New Roman"/>
              </w:rPr>
            </w:rPrChange>
          </w:rPr>
          <w:t xml:space="preserve">, A., </w:t>
        </w:r>
        <w:proofErr w:type="spellStart"/>
        <w:r w:rsidRPr="00626469">
          <w:rPr>
            <w:rFonts w:ascii="Arial" w:hAnsi="Arial" w:cs="Arial"/>
            <w:sz w:val="20"/>
            <w:szCs w:val="20"/>
            <w:rPrChange w:id="1162" w:author="David St-Amand" w:date="2017-10-04T22:18:00Z">
              <w:rPr>
                <w:rFonts w:cs="Times New Roman"/>
              </w:rPr>
            </w:rPrChange>
          </w:rPr>
          <w:t>Gershman</w:t>
        </w:r>
        <w:proofErr w:type="spellEnd"/>
        <w:r w:rsidRPr="00626469">
          <w:rPr>
            <w:rFonts w:ascii="Arial" w:hAnsi="Arial" w:cs="Arial"/>
            <w:sz w:val="20"/>
            <w:szCs w:val="20"/>
            <w:rPrChange w:id="1163" w:author="David St-Amand" w:date="2017-10-04T22:18:00Z">
              <w:rPr>
                <w:rFonts w:cs="Times New Roman"/>
              </w:rPr>
            </w:rPrChange>
          </w:rPr>
          <w:t xml:space="preserve">, S. J., </w:t>
        </w:r>
        <w:proofErr w:type="spellStart"/>
        <w:r w:rsidRPr="00626469">
          <w:rPr>
            <w:rFonts w:ascii="Arial" w:hAnsi="Arial" w:cs="Arial"/>
            <w:sz w:val="20"/>
            <w:szCs w:val="20"/>
            <w:rPrChange w:id="1164" w:author="David St-Amand" w:date="2017-10-04T22:18:00Z">
              <w:rPr>
                <w:rFonts w:cs="Times New Roman"/>
              </w:rPr>
            </w:rPrChange>
          </w:rPr>
          <w:t>Niv</w:t>
        </w:r>
        <w:proofErr w:type="spellEnd"/>
        <w:r w:rsidRPr="00626469">
          <w:rPr>
            <w:rFonts w:ascii="Arial" w:hAnsi="Arial" w:cs="Arial"/>
            <w:sz w:val="20"/>
            <w:szCs w:val="20"/>
            <w:rPrChange w:id="1165" w:author="David St-Amand" w:date="2017-10-04T22:18:00Z">
              <w:rPr>
                <w:rFonts w:cs="Times New Roman"/>
              </w:rPr>
            </w:rPrChange>
          </w:rPr>
          <w:t xml:space="preserve">, Y., Simmons, A., Brammer, M., &amp; </w:t>
        </w:r>
        <w:proofErr w:type="spellStart"/>
        <w:r w:rsidRPr="00626469">
          <w:rPr>
            <w:rFonts w:ascii="Arial" w:hAnsi="Arial" w:cs="Arial"/>
            <w:sz w:val="20"/>
            <w:szCs w:val="20"/>
            <w:rPrChange w:id="1166" w:author="David St-Amand" w:date="2017-10-04T22:18:00Z">
              <w:rPr>
                <w:rFonts w:cs="Times New Roman"/>
              </w:rPr>
            </w:rPrChange>
          </w:rPr>
          <w:t>Rubia</w:t>
        </w:r>
        <w:proofErr w:type="spellEnd"/>
        <w:r w:rsidRPr="00626469">
          <w:rPr>
            <w:rFonts w:ascii="Arial" w:hAnsi="Arial" w:cs="Arial"/>
            <w:sz w:val="20"/>
            <w:szCs w:val="20"/>
            <w:rPrChange w:id="1167" w:author="David St-Amand" w:date="2017-10-04T22:18:00Z">
              <w:rPr>
                <w:rFonts w:cs="Times New Roman"/>
              </w:rPr>
            </w:rPrChange>
          </w:rPr>
          <w:t xml:space="preserve">, K. (2013). Neural and Psychological Maturation of Decision-making in Adolescence and Young Adulthood. </w:t>
        </w:r>
        <w:r w:rsidRPr="00626469">
          <w:rPr>
            <w:rFonts w:ascii="Arial" w:hAnsi="Arial" w:cs="Arial"/>
            <w:i/>
            <w:iCs/>
            <w:sz w:val="20"/>
            <w:szCs w:val="20"/>
            <w:rPrChange w:id="1168" w:author="David St-Amand" w:date="2017-10-04T22:18:00Z">
              <w:rPr>
                <w:rFonts w:cs="Times New Roman"/>
                <w:i/>
                <w:iCs/>
              </w:rPr>
            </w:rPrChange>
          </w:rPr>
          <w:t>Journal of Cognitive Neuroscience</w:t>
        </w:r>
        <w:r w:rsidRPr="00626469">
          <w:rPr>
            <w:rFonts w:ascii="Arial" w:hAnsi="Arial" w:cs="Arial"/>
            <w:sz w:val="20"/>
            <w:szCs w:val="20"/>
            <w:rPrChange w:id="1169" w:author="David St-Amand" w:date="2017-10-04T22:18:00Z">
              <w:rPr>
                <w:rFonts w:cs="Times New Roman"/>
              </w:rPr>
            </w:rPrChange>
          </w:rPr>
          <w:t xml:space="preserve">, </w:t>
        </w:r>
        <w:r w:rsidRPr="00626469">
          <w:rPr>
            <w:rFonts w:ascii="Arial" w:hAnsi="Arial" w:cs="Arial"/>
            <w:i/>
            <w:iCs/>
            <w:sz w:val="20"/>
            <w:szCs w:val="20"/>
            <w:rPrChange w:id="1170" w:author="David St-Amand" w:date="2017-10-04T22:18:00Z">
              <w:rPr>
                <w:rFonts w:cs="Times New Roman"/>
                <w:i/>
                <w:iCs/>
              </w:rPr>
            </w:rPrChange>
          </w:rPr>
          <w:t>25</w:t>
        </w:r>
        <w:r w:rsidRPr="00626469">
          <w:rPr>
            <w:rFonts w:ascii="Arial" w:hAnsi="Arial" w:cs="Arial"/>
            <w:sz w:val="20"/>
            <w:szCs w:val="20"/>
            <w:rPrChange w:id="1171" w:author="David St-Amand" w:date="2017-10-04T22:18:00Z">
              <w:rPr>
                <w:rFonts w:cs="Times New Roman"/>
              </w:rPr>
            </w:rPrChange>
          </w:rPr>
          <w:t>(11), 1807–1823. https://doi.org/10.1162/jocn_a_00447</w:t>
        </w:r>
      </w:ins>
    </w:p>
    <w:p w14:paraId="643C777A" w14:textId="43892684" w:rsidR="009C3827" w:rsidRDefault="009C3827" w:rsidP="009C3827">
      <w:pPr>
        <w:spacing w:line="480" w:lineRule="auto"/>
        <w:rPr>
          <w:ins w:id="1172" w:author="David St-Amand" w:date="2017-10-04T22:15:00Z"/>
          <w:rFonts w:ascii="Arial" w:hAnsi="Arial" w:cs="Arial"/>
          <w:color w:val="222222"/>
          <w:sz w:val="20"/>
          <w:szCs w:val="20"/>
          <w:shd w:val="clear" w:color="auto" w:fill="FFFFFF"/>
        </w:rPr>
      </w:pPr>
      <w:ins w:id="1173" w:author="David St-Amand" w:date="2017-10-04T22:05:00Z">
        <w:r>
          <w:rPr>
            <w:rFonts w:ascii="Arial" w:hAnsi="Arial" w:cs="Arial"/>
            <w:color w:val="222222"/>
            <w:sz w:val="20"/>
            <w:szCs w:val="20"/>
            <w:shd w:val="clear" w:color="auto" w:fill="FFFFFF"/>
          </w:rPr>
          <w:t xml:space="preserve">Duncan, K. D.,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(2016). Memory states influence value-based decisions.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(11), 1420.</w:t>
        </w:r>
      </w:ins>
    </w:p>
    <w:p w14:paraId="1035D8D8" w14:textId="77777777" w:rsidR="00626469" w:rsidRPr="00626469" w:rsidRDefault="00626469">
      <w:pPr>
        <w:pStyle w:val="Bibliography"/>
        <w:spacing w:line="480" w:lineRule="auto"/>
        <w:rPr>
          <w:ins w:id="1174" w:author="David St-Amand" w:date="2017-10-04T22:15:00Z"/>
          <w:rFonts w:ascii="Arial" w:hAnsi="Arial" w:cs="Arial"/>
          <w:sz w:val="20"/>
          <w:szCs w:val="20"/>
          <w:rPrChange w:id="1175" w:author="David St-Amand" w:date="2017-10-04T22:15:00Z">
            <w:rPr>
              <w:ins w:id="1176" w:author="David St-Amand" w:date="2017-10-04T22:15:00Z"/>
              <w:rFonts w:cs="Times New Roman"/>
            </w:rPr>
          </w:rPrChange>
        </w:rPr>
        <w:pPrChange w:id="1177" w:author="David St-Amand" w:date="2017-10-04T22:15:00Z">
          <w:pPr>
            <w:pStyle w:val="Bibliography"/>
          </w:pPr>
        </w:pPrChange>
      </w:pPr>
      <w:proofErr w:type="spellStart"/>
      <w:ins w:id="1178" w:author="David St-Amand" w:date="2017-10-04T22:15:00Z">
        <w:r w:rsidRPr="00626469">
          <w:rPr>
            <w:rFonts w:ascii="Arial" w:hAnsi="Arial" w:cs="Arial"/>
            <w:sz w:val="20"/>
            <w:szCs w:val="20"/>
            <w:rPrChange w:id="1179" w:author="David St-Amand" w:date="2017-10-04T22:15:00Z">
              <w:rPr>
                <w:rFonts w:cs="Times New Roman"/>
              </w:rPr>
            </w:rPrChange>
          </w:rPr>
          <w:t>Gershman</w:t>
        </w:r>
        <w:proofErr w:type="spellEnd"/>
        <w:r w:rsidRPr="00626469">
          <w:rPr>
            <w:rFonts w:ascii="Arial" w:hAnsi="Arial" w:cs="Arial"/>
            <w:sz w:val="20"/>
            <w:szCs w:val="20"/>
            <w:rPrChange w:id="1180" w:author="David St-Amand" w:date="2017-10-04T22:15:00Z">
              <w:rPr>
                <w:rFonts w:cs="Times New Roman"/>
              </w:rPr>
            </w:rPrChange>
          </w:rPr>
          <w:t xml:space="preserve">, S. J. (2015). Do learning rates adapt to the distribution of rewards? </w:t>
        </w:r>
        <w:r w:rsidRPr="00626469">
          <w:rPr>
            <w:rFonts w:ascii="Arial" w:hAnsi="Arial" w:cs="Arial"/>
            <w:i/>
            <w:iCs/>
            <w:sz w:val="20"/>
            <w:szCs w:val="20"/>
            <w:rPrChange w:id="1181" w:author="David St-Amand" w:date="2017-10-04T22:15:00Z">
              <w:rPr>
                <w:rFonts w:cs="Times New Roman"/>
                <w:i/>
                <w:iCs/>
              </w:rPr>
            </w:rPrChange>
          </w:rPr>
          <w:t>Psychonomic Bulletin &amp; Review</w:t>
        </w:r>
        <w:r w:rsidRPr="00626469">
          <w:rPr>
            <w:rFonts w:ascii="Arial" w:hAnsi="Arial" w:cs="Arial"/>
            <w:sz w:val="20"/>
            <w:szCs w:val="20"/>
            <w:rPrChange w:id="1182" w:author="David St-Amand" w:date="2017-10-04T22:15:00Z">
              <w:rPr>
                <w:rFonts w:cs="Times New Roman"/>
              </w:rPr>
            </w:rPrChange>
          </w:rPr>
          <w:t xml:space="preserve">, </w:t>
        </w:r>
        <w:r w:rsidRPr="00626469">
          <w:rPr>
            <w:rFonts w:ascii="Arial" w:hAnsi="Arial" w:cs="Arial"/>
            <w:i/>
            <w:iCs/>
            <w:sz w:val="20"/>
            <w:szCs w:val="20"/>
            <w:rPrChange w:id="1183" w:author="David St-Amand" w:date="2017-10-04T22:15:00Z">
              <w:rPr>
                <w:rFonts w:cs="Times New Roman"/>
                <w:i/>
                <w:iCs/>
              </w:rPr>
            </w:rPrChange>
          </w:rPr>
          <w:t>22</w:t>
        </w:r>
        <w:r w:rsidRPr="00626469">
          <w:rPr>
            <w:rFonts w:ascii="Arial" w:hAnsi="Arial" w:cs="Arial"/>
            <w:sz w:val="20"/>
            <w:szCs w:val="20"/>
            <w:rPrChange w:id="1184" w:author="David St-Amand" w:date="2017-10-04T22:15:00Z">
              <w:rPr>
                <w:rFonts w:cs="Times New Roman"/>
              </w:rPr>
            </w:rPrChange>
          </w:rPr>
          <w:t>(5), 1320–1327. https://doi.org/10.3758/s13423-014-0790-3</w:t>
        </w:r>
      </w:ins>
    </w:p>
    <w:p w14:paraId="5818C063" w14:textId="508BA75A" w:rsidR="00626469" w:rsidRDefault="00626469" w:rsidP="00626469">
      <w:pPr>
        <w:spacing w:line="480" w:lineRule="auto"/>
        <w:rPr>
          <w:ins w:id="1185" w:author="David St-Amand" w:date="2017-10-13T01:14:00Z"/>
          <w:rFonts w:ascii="Arial" w:hAnsi="Arial" w:cs="Arial"/>
          <w:sz w:val="20"/>
          <w:szCs w:val="20"/>
        </w:rPr>
      </w:pPr>
      <w:proofErr w:type="spellStart"/>
      <w:ins w:id="1186" w:author="David St-Amand" w:date="2017-10-04T22:15:00Z">
        <w:r w:rsidRPr="00626469">
          <w:rPr>
            <w:rFonts w:ascii="Arial" w:hAnsi="Arial" w:cs="Arial"/>
            <w:sz w:val="20"/>
            <w:szCs w:val="20"/>
            <w:rPrChange w:id="1187" w:author="David St-Amand" w:date="2017-10-04T22:15:00Z">
              <w:rPr>
                <w:rFonts w:cs="Times New Roman"/>
              </w:rPr>
            </w:rPrChange>
          </w:rPr>
          <w:t>Nelder</w:t>
        </w:r>
        <w:proofErr w:type="spellEnd"/>
        <w:r w:rsidRPr="00626469">
          <w:rPr>
            <w:rFonts w:ascii="Arial" w:hAnsi="Arial" w:cs="Arial"/>
            <w:sz w:val="20"/>
            <w:szCs w:val="20"/>
            <w:rPrChange w:id="1188" w:author="David St-Amand" w:date="2017-10-04T22:15:00Z">
              <w:rPr>
                <w:rFonts w:cs="Times New Roman"/>
              </w:rPr>
            </w:rPrChange>
          </w:rPr>
          <w:t xml:space="preserve">, J. A., &amp; Mead, R. (1998). A simplex method for function minimisation. </w:t>
        </w:r>
        <w:r w:rsidRPr="00626469">
          <w:rPr>
            <w:rFonts w:ascii="Arial" w:hAnsi="Arial" w:cs="Arial"/>
            <w:i/>
            <w:iCs/>
            <w:sz w:val="20"/>
            <w:szCs w:val="20"/>
            <w:rPrChange w:id="1189" w:author="David St-Amand" w:date="2017-10-04T22:15:00Z">
              <w:rPr>
                <w:rFonts w:cs="Times New Roman"/>
                <w:i/>
                <w:iCs/>
              </w:rPr>
            </w:rPrChange>
          </w:rPr>
          <w:t>Computer Journal</w:t>
        </w:r>
        <w:r w:rsidRPr="00626469">
          <w:rPr>
            <w:rFonts w:ascii="Arial" w:hAnsi="Arial" w:cs="Arial"/>
            <w:sz w:val="20"/>
            <w:szCs w:val="20"/>
            <w:rPrChange w:id="1190" w:author="David St-Amand" w:date="2017-10-04T22:15:00Z">
              <w:rPr>
                <w:rFonts w:cs="Times New Roman"/>
              </w:rPr>
            </w:rPrChange>
          </w:rPr>
          <w:t xml:space="preserve">, </w:t>
        </w:r>
        <w:r w:rsidRPr="00626469">
          <w:rPr>
            <w:rFonts w:ascii="Arial" w:hAnsi="Arial" w:cs="Arial"/>
            <w:i/>
            <w:iCs/>
            <w:sz w:val="20"/>
            <w:szCs w:val="20"/>
            <w:rPrChange w:id="1191" w:author="David St-Amand" w:date="2017-10-04T22:15:00Z">
              <w:rPr>
                <w:rFonts w:cs="Times New Roman"/>
                <w:i/>
                <w:iCs/>
              </w:rPr>
            </w:rPrChange>
          </w:rPr>
          <w:t>7</w:t>
        </w:r>
        <w:r w:rsidRPr="00626469">
          <w:rPr>
            <w:rFonts w:ascii="Arial" w:hAnsi="Arial" w:cs="Arial"/>
            <w:sz w:val="20"/>
            <w:szCs w:val="20"/>
            <w:rPrChange w:id="1192" w:author="David St-Amand" w:date="2017-10-04T22:15:00Z">
              <w:rPr>
                <w:rFonts w:cs="Times New Roman"/>
              </w:rPr>
            </w:rPrChange>
          </w:rPr>
          <w:t>, 308–313</w:t>
        </w:r>
      </w:ins>
    </w:p>
    <w:p w14:paraId="18A00189" w14:textId="787C0CF0" w:rsidR="00453734" w:rsidRDefault="00453734" w:rsidP="00626469">
      <w:pPr>
        <w:spacing w:line="480" w:lineRule="auto"/>
        <w:rPr>
          <w:ins w:id="1193" w:author="David St-Amand" w:date="2017-10-13T01:12:00Z"/>
          <w:rFonts w:ascii="Arial" w:hAnsi="Arial" w:cs="Arial"/>
          <w:sz w:val="20"/>
          <w:szCs w:val="20"/>
        </w:rPr>
      </w:pPr>
      <w:ins w:id="1194" w:author="David St-Amand" w:date="2017-10-13T01:14:00Z">
        <w:r>
          <w:rPr>
            <w:rFonts w:ascii="Arial" w:hAnsi="Arial" w:cs="Arial"/>
            <w:color w:val="222222"/>
            <w:sz w:val="20"/>
            <w:szCs w:val="20"/>
            <w:shd w:val="clear" w:color="auto" w:fill="FFFFFF"/>
          </w:rPr>
          <w:t xml:space="preserve">Gupta, R., Duff, M. C., </w:t>
        </w:r>
        <w:proofErr w:type="spellStart"/>
        <w:r>
          <w:rPr>
            <w:rFonts w:ascii="Arial" w:hAnsi="Arial" w:cs="Arial"/>
            <w:color w:val="222222"/>
            <w:sz w:val="20"/>
            <w:szCs w:val="20"/>
            <w:shd w:val="clear" w:color="auto" w:fill="FFFFFF"/>
          </w:rPr>
          <w:t>Denburg</w:t>
        </w:r>
        <w:proofErr w:type="spellEnd"/>
        <w:r>
          <w:rPr>
            <w:rFonts w:ascii="Arial" w:hAnsi="Arial" w:cs="Arial"/>
            <w:color w:val="222222"/>
            <w:sz w:val="20"/>
            <w:szCs w:val="20"/>
            <w:shd w:val="clear" w:color="auto" w:fill="FFFFFF"/>
          </w:rPr>
          <w:t xml:space="preserve">, N. L., Cohen, N. J., </w:t>
        </w:r>
        <w:proofErr w:type="spellStart"/>
        <w:r>
          <w:rPr>
            <w:rFonts w:ascii="Arial" w:hAnsi="Arial" w:cs="Arial"/>
            <w:color w:val="222222"/>
            <w:sz w:val="20"/>
            <w:szCs w:val="20"/>
            <w:shd w:val="clear" w:color="auto" w:fill="FFFFFF"/>
          </w:rPr>
          <w:t>Bechara</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Tranel</w:t>
        </w:r>
        <w:proofErr w:type="spellEnd"/>
        <w:r>
          <w:rPr>
            <w:rFonts w:ascii="Arial" w:hAnsi="Arial" w:cs="Arial"/>
            <w:color w:val="222222"/>
            <w:sz w:val="20"/>
            <w:szCs w:val="20"/>
            <w:shd w:val="clear" w:color="auto" w:fill="FFFFFF"/>
          </w:rPr>
          <w:t>, D. (2009). Declarative memory is critical for sustained advantageous complex decision-making.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(7), 1686-1693.</w:t>
        </w:r>
      </w:ins>
    </w:p>
    <w:p w14:paraId="2B256389" w14:textId="1EBB6F04" w:rsidR="00453734" w:rsidRPr="00626469" w:rsidRDefault="00453734" w:rsidP="00626469">
      <w:pPr>
        <w:spacing w:line="480" w:lineRule="auto"/>
        <w:rPr>
          <w:ins w:id="1195" w:author="David St-Amand" w:date="2017-10-04T21:50:00Z"/>
          <w:rFonts w:ascii="Arial" w:hAnsi="Arial" w:cs="Arial"/>
          <w:sz w:val="20"/>
          <w:szCs w:val="20"/>
          <w:lang w:val="en-US"/>
          <w:rPrChange w:id="1196" w:author="David St-Amand" w:date="2017-10-04T22:15:00Z">
            <w:rPr>
              <w:ins w:id="1197" w:author="David St-Amand" w:date="2017-10-04T21:50:00Z"/>
              <w:rFonts w:ascii="Times New Roman" w:hAnsi="Times New Roman" w:cs="Times New Roman"/>
              <w:b/>
              <w:sz w:val="24"/>
              <w:szCs w:val="24"/>
              <w:lang w:val="en-US"/>
            </w:rPr>
          </w:rPrChange>
        </w:rPr>
      </w:pPr>
      <w:proofErr w:type="spellStart"/>
      <w:ins w:id="1198" w:author="David St-Amand" w:date="2017-10-13T01:12:00Z">
        <w:r>
          <w:rPr>
            <w:rFonts w:ascii="Arial" w:hAnsi="Arial" w:cs="Arial"/>
            <w:color w:val="222222"/>
            <w:sz w:val="20"/>
            <w:szCs w:val="20"/>
            <w:shd w:val="clear" w:color="auto" w:fill="FFFFFF"/>
          </w:rPr>
          <w:t>Gutbrod</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Kroužel</w:t>
        </w:r>
        <w:proofErr w:type="spellEnd"/>
        <w:r>
          <w:rPr>
            <w:rFonts w:ascii="Arial" w:hAnsi="Arial" w:cs="Arial"/>
            <w:color w:val="222222"/>
            <w:sz w:val="20"/>
            <w:szCs w:val="20"/>
            <w:shd w:val="clear" w:color="auto" w:fill="FFFFFF"/>
          </w:rPr>
          <w:t xml:space="preserve">, C., Hofer, H., </w:t>
        </w:r>
        <w:proofErr w:type="spellStart"/>
        <w:r>
          <w:rPr>
            <w:rFonts w:ascii="Arial" w:hAnsi="Arial" w:cs="Arial"/>
            <w:color w:val="222222"/>
            <w:sz w:val="20"/>
            <w:szCs w:val="20"/>
            <w:shd w:val="clear" w:color="auto" w:fill="FFFFFF"/>
          </w:rPr>
          <w:t>Müri</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Perrig</w:t>
        </w:r>
        <w:proofErr w:type="spellEnd"/>
        <w:r>
          <w:rPr>
            <w:rFonts w:ascii="Arial" w:hAnsi="Arial" w:cs="Arial"/>
            <w:color w:val="222222"/>
            <w:sz w:val="20"/>
            <w:szCs w:val="20"/>
            <w:shd w:val="clear" w:color="auto" w:fill="FFFFFF"/>
          </w:rPr>
          <w:t xml:space="preserve">, W., &amp; </w:t>
        </w:r>
        <w:proofErr w:type="spellStart"/>
        <w:r>
          <w:rPr>
            <w:rFonts w:ascii="Arial" w:hAnsi="Arial" w:cs="Arial"/>
            <w:color w:val="222222"/>
            <w:sz w:val="20"/>
            <w:szCs w:val="20"/>
            <w:shd w:val="clear" w:color="auto" w:fill="FFFFFF"/>
          </w:rPr>
          <w:t>Ptak</w:t>
        </w:r>
        <w:proofErr w:type="spellEnd"/>
        <w:r>
          <w:rPr>
            <w:rFonts w:ascii="Arial" w:hAnsi="Arial" w:cs="Arial"/>
            <w:color w:val="222222"/>
            <w:sz w:val="20"/>
            <w:szCs w:val="20"/>
            <w:shd w:val="clear" w:color="auto" w:fill="FFFFFF"/>
          </w:rPr>
          <w:t xml:space="preserve">, R. (2006). Decision-making in amnesia: do advantageous decisions require conscious knowledge of previous behavioural </w:t>
        </w:r>
        <w:proofErr w:type="gramStart"/>
        <w:r>
          <w:rPr>
            <w:rFonts w:ascii="Arial" w:hAnsi="Arial" w:cs="Arial"/>
            <w:color w:val="222222"/>
            <w:sz w:val="20"/>
            <w:szCs w:val="20"/>
            <w:shd w:val="clear" w:color="auto" w:fill="FFFFFF"/>
          </w:rPr>
          <w:t>choices?.</w:t>
        </w:r>
        <w:proofErr w:type="gram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(8), 1315-1324.</w:t>
        </w:r>
      </w:ins>
    </w:p>
    <w:p w14:paraId="4A745424" w14:textId="72E5A692" w:rsidR="009269E2" w:rsidRDefault="009269E2" w:rsidP="00B55ADB">
      <w:pPr>
        <w:spacing w:line="480" w:lineRule="auto"/>
        <w:rPr>
          <w:ins w:id="1199" w:author="David St-Amand" w:date="2017-10-04T22:03:00Z"/>
          <w:rFonts w:ascii="Arial" w:hAnsi="Arial" w:cs="Arial"/>
          <w:color w:val="222222"/>
          <w:sz w:val="20"/>
          <w:szCs w:val="20"/>
          <w:shd w:val="clear" w:color="auto" w:fill="FFFFFF"/>
        </w:rPr>
      </w:pPr>
      <w:proofErr w:type="spellStart"/>
      <w:ins w:id="1200" w:author="David St-Amand" w:date="2017-10-04T22:03:00Z">
        <w:r>
          <w:rPr>
            <w:rFonts w:ascii="Arial" w:hAnsi="Arial" w:cs="Arial"/>
            <w:color w:val="222222"/>
            <w:sz w:val="20"/>
            <w:szCs w:val="20"/>
            <w:shd w:val="clear" w:color="auto" w:fill="FFFFFF"/>
          </w:rPr>
          <w:t>Hertwig</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Erev</w:t>
        </w:r>
        <w:proofErr w:type="spellEnd"/>
        <w:r>
          <w:rPr>
            <w:rFonts w:ascii="Arial" w:hAnsi="Arial" w:cs="Arial"/>
            <w:color w:val="222222"/>
            <w:sz w:val="20"/>
            <w:szCs w:val="20"/>
            <w:shd w:val="clear" w:color="auto" w:fill="FFFFFF"/>
          </w:rPr>
          <w:t>, I. (2009). The description–experience gap in risky choice. </w:t>
        </w:r>
        <w:r>
          <w:rPr>
            <w:rFonts w:ascii="Arial" w:hAnsi="Arial" w:cs="Arial"/>
            <w:i/>
            <w:iCs/>
            <w:color w:val="222222"/>
            <w:sz w:val="20"/>
            <w:szCs w:val="20"/>
            <w:shd w:val="clear" w:color="auto" w:fill="FFFFFF"/>
          </w:rPr>
          <w:t>Trends in cognitive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(12), 517-523.</w:t>
        </w:r>
      </w:ins>
    </w:p>
    <w:p w14:paraId="1A352184" w14:textId="5DCADC5A" w:rsidR="004C2358" w:rsidRDefault="004C2358" w:rsidP="00B55ADB">
      <w:pPr>
        <w:spacing w:line="480" w:lineRule="auto"/>
        <w:rPr>
          <w:ins w:id="1201" w:author="David St-Amand" w:date="2017-10-04T22:01:00Z"/>
          <w:rFonts w:ascii="Arial" w:hAnsi="Arial" w:cs="Arial"/>
          <w:color w:val="222222"/>
          <w:sz w:val="20"/>
          <w:szCs w:val="20"/>
          <w:shd w:val="clear" w:color="auto" w:fill="FFFFFF"/>
        </w:rPr>
      </w:pPr>
      <w:ins w:id="1202" w:author="David St-Amand" w:date="2017-10-04T21:54:00Z">
        <w:r>
          <w:rPr>
            <w:rFonts w:ascii="Arial" w:hAnsi="Arial" w:cs="Arial"/>
            <w:color w:val="222222"/>
            <w:sz w:val="20"/>
            <w:szCs w:val="20"/>
            <w:shd w:val="clear" w:color="auto" w:fill="FFFFFF"/>
          </w:rPr>
          <w:t>Jing, H. G., Madore, K. P., &amp; Schacter, D. L. (2016). Worrying about the future: An episodic specificity induction impacts problem solving, reappraisal, and well-being.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(4), 402.</w:t>
        </w:r>
      </w:ins>
    </w:p>
    <w:p w14:paraId="7500B4C8" w14:textId="665C10F8" w:rsidR="003C240C" w:rsidRDefault="003C240C" w:rsidP="00B55ADB">
      <w:pPr>
        <w:spacing w:line="480" w:lineRule="auto"/>
        <w:rPr>
          <w:ins w:id="1203" w:author="David St-Amand" w:date="2017-10-04T22:00:00Z"/>
          <w:rFonts w:ascii="Arial" w:hAnsi="Arial" w:cs="Arial"/>
          <w:color w:val="222222"/>
          <w:sz w:val="20"/>
          <w:szCs w:val="20"/>
          <w:shd w:val="clear" w:color="auto" w:fill="FFFFFF"/>
        </w:rPr>
      </w:pPr>
      <w:ins w:id="1204" w:author="David St-Amand" w:date="2017-10-04T22:01:00Z">
        <w:r>
          <w:rPr>
            <w:rFonts w:ascii="Arial" w:hAnsi="Arial" w:cs="Arial"/>
            <w:color w:val="222222"/>
            <w:sz w:val="20"/>
            <w:szCs w:val="20"/>
            <w:shd w:val="clear" w:color="auto" w:fill="FFFFFF"/>
          </w:rPr>
          <w:lastRenderedPageBreak/>
          <w:t>Kahneman, D., &amp; Tversky, A. (1979). Prospect theory: An analysis of decision under risk. </w:t>
        </w:r>
        <w:proofErr w:type="spellStart"/>
        <w:r>
          <w:rPr>
            <w:rFonts w:ascii="Arial" w:hAnsi="Arial" w:cs="Arial"/>
            <w:i/>
            <w:iCs/>
            <w:color w:val="222222"/>
            <w:sz w:val="20"/>
            <w:szCs w:val="20"/>
            <w:shd w:val="clear" w:color="auto" w:fill="FFFFFF"/>
          </w:rPr>
          <w:t>Econometrica</w:t>
        </w:r>
        <w:proofErr w:type="spellEnd"/>
        <w:r>
          <w:rPr>
            <w:rFonts w:ascii="Arial" w:hAnsi="Arial" w:cs="Arial"/>
            <w:i/>
            <w:iCs/>
            <w:color w:val="222222"/>
            <w:sz w:val="20"/>
            <w:szCs w:val="20"/>
            <w:shd w:val="clear" w:color="auto" w:fill="FFFFFF"/>
          </w:rPr>
          <w:t>: Journal of the econometric society</w:t>
        </w:r>
        <w:r>
          <w:rPr>
            <w:rFonts w:ascii="Arial" w:hAnsi="Arial" w:cs="Arial"/>
            <w:color w:val="222222"/>
            <w:sz w:val="20"/>
            <w:szCs w:val="20"/>
            <w:shd w:val="clear" w:color="auto" w:fill="FFFFFF"/>
          </w:rPr>
          <w:t>, 263-291.</w:t>
        </w:r>
      </w:ins>
    </w:p>
    <w:p w14:paraId="4BD551E6" w14:textId="4CA85F02" w:rsidR="00651DF7" w:rsidRDefault="00651DF7" w:rsidP="00B55ADB">
      <w:pPr>
        <w:spacing w:line="480" w:lineRule="auto"/>
        <w:rPr>
          <w:ins w:id="1205" w:author="David St-Amand" w:date="2017-10-04T23:34:00Z"/>
          <w:rFonts w:ascii="Arial" w:hAnsi="Arial" w:cs="Arial"/>
          <w:color w:val="222222"/>
          <w:sz w:val="20"/>
          <w:szCs w:val="20"/>
          <w:shd w:val="clear" w:color="auto" w:fill="FFFFFF"/>
        </w:rPr>
      </w:pPr>
      <w:proofErr w:type="spellStart"/>
      <w:ins w:id="1206" w:author="David St-Amand" w:date="2017-10-04T22:00: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Extreme outcomes sway risky decisions from experience. </w:t>
        </w:r>
        <w:r>
          <w:rPr>
            <w:rFonts w:ascii="Arial" w:hAnsi="Arial" w:cs="Arial"/>
            <w:i/>
            <w:iCs/>
            <w:color w:val="222222"/>
            <w:sz w:val="20"/>
            <w:szCs w:val="20"/>
            <w:shd w:val="clear" w:color="auto" w:fill="FFFFFF"/>
          </w:rPr>
          <w:t>Journal of Behavioral Decision Making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(2), 146-156.</w:t>
        </w:r>
      </w:ins>
    </w:p>
    <w:p w14:paraId="7251AD4F" w14:textId="18869B75" w:rsidR="006420A9" w:rsidRDefault="006420A9" w:rsidP="00B55ADB">
      <w:pPr>
        <w:spacing w:line="480" w:lineRule="auto"/>
        <w:rPr>
          <w:ins w:id="1207" w:author="David St-Amand" w:date="2017-10-04T22:00:00Z"/>
          <w:rFonts w:ascii="Arial" w:hAnsi="Arial" w:cs="Arial"/>
          <w:color w:val="222222"/>
          <w:sz w:val="20"/>
          <w:szCs w:val="20"/>
          <w:shd w:val="clear" w:color="auto" w:fill="FFFFFF"/>
        </w:rPr>
      </w:pPr>
      <w:proofErr w:type="spellStart"/>
      <w:ins w:id="1208" w:author="David St-Amand" w:date="2017-10-04T23:34:00Z">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Madan, C. R.,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(2015). Priming memories of past wins induces risk seeking.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144</w:t>
        </w:r>
        <w:r>
          <w:rPr>
            <w:rFonts w:ascii="Arial" w:hAnsi="Arial" w:cs="Arial"/>
            <w:color w:val="222222"/>
            <w:sz w:val="20"/>
            <w:szCs w:val="20"/>
            <w:shd w:val="clear" w:color="auto" w:fill="FFFFFF"/>
          </w:rPr>
          <w:t>(1), 24.</w:t>
        </w:r>
      </w:ins>
    </w:p>
    <w:p w14:paraId="52E8B0E5" w14:textId="02BA8C01" w:rsidR="00651DF7" w:rsidRDefault="00651DF7" w:rsidP="00B55ADB">
      <w:pPr>
        <w:spacing w:line="480" w:lineRule="auto"/>
        <w:rPr>
          <w:ins w:id="1209" w:author="David St-Amand" w:date="2017-10-04T21:54:00Z"/>
          <w:rFonts w:ascii="Arial" w:hAnsi="Arial" w:cs="Arial"/>
          <w:color w:val="222222"/>
          <w:sz w:val="20"/>
          <w:szCs w:val="20"/>
          <w:shd w:val="clear" w:color="auto" w:fill="FFFFFF"/>
        </w:rPr>
      </w:pPr>
      <w:ins w:id="1210" w:author="David St-Amand" w:date="2017-10-04T22:00:00Z">
        <w:r>
          <w:rPr>
            <w:rFonts w:ascii="Arial" w:hAnsi="Arial" w:cs="Arial"/>
            <w:color w:val="222222"/>
            <w:sz w:val="20"/>
            <w:szCs w:val="20"/>
            <w:shd w:val="clear" w:color="auto" w:fill="FFFFFF"/>
          </w:rPr>
          <w:t xml:space="preserve">Madan, C. R., </w:t>
        </w:r>
        <w:proofErr w:type="spellStart"/>
        <w:r>
          <w:rPr>
            <w:rFonts w:ascii="Arial" w:hAnsi="Arial" w:cs="Arial"/>
            <w:color w:val="222222"/>
            <w:sz w:val="20"/>
            <w:szCs w:val="20"/>
            <w:shd w:val="clear" w:color="auto" w:fill="FFFFFF"/>
          </w:rPr>
          <w:t>Ludvig</w:t>
        </w:r>
        <w:proofErr w:type="spellEnd"/>
        <w:r>
          <w:rPr>
            <w:rFonts w:ascii="Arial" w:hAnsi="Arial" w:cs="Arial"/>
            <w:color w:val="222222"/>
            <w:sz w:val="20"/>
            <w:szCs w:val="20"/>
            <w:shd w:val="clear" w:color="auto" w:fill="FFFFFF"/>
          </w:rPr>
          <w:t xml:space="preserve">, E. A., &amp; </w:t>
        </w:r>
        <w:proofErr w:type="spellStart"/>
        <w:r>
          <w:rPr>
            <w:rFonts w:ascii="Arial" w:hAnsi="Arial" w:cs="Arial"/>
            <w:color w:val="222222"/>
            <w:sz w:val="20"/>
            <w:szCs w:val="20"/>
            <w:shd w:val="clear" w:color="auto" w:fill="FFFFFF"/>
          </w:rPr>
          <w:t>Spetch</w:t>
        </w:r>
        <w:proofErr w:type="spellEnd"/>
        <w:r>
          <w:rPr>
            <w:rFonts w:ascii="Arial" w:hAnsi="Arial" w:cs="Arial"/>
            <w:color w:val="222222"/>
            <w:sz w:val="20"/>
            <w:szCs w:val="20"/>
            <w:shd w:val="clear" w:color="auto" w:fill="FFFFFF"/>
          </w:rPr>
          <w:t>, M. L. (2014). Remembering the best and worst of times: Memories for extreme outcomes bias risky decisions. </w:t>
        </w:r>
        <w:r>
          <w:rPr>
            <w:rFonts w:ascii="Arial" w:hAnsi="Arial" w:cs="Arial"/>
            <w:i/>
            <w:iCs/>
            <w:color w:val="222222"/>
            <w:sz w:val="20"/>
            <w:szCs w:val="20"/>
            <w:shd w:val="clear" w:color="auto" w:fill="FFFFFF"/>
          </w:rPr>
          <w:t>Psychonomic bulletin &amp;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(3), 629-636.</w:t>
        </w:r>
      </w:ins>
    </w:p>
    <w:p w14:paraId="1B297036" w14:textId="47260FB3" w:rsidR="004C2358" w:rsidRPr="0052332A" w:rsidRDefault="004C2358" w:rsidP="00B55ADB">
      <w:pPr>
        <w:spacing w:line="480" w:lineRule="auto"/>
        <w:rPr>
          <w:ins w:id="1211" w:author="David St-Amand" w:date="2017-10-04T21:52:00Z"/>
          <w:rFonts w:ascii="Arial" w:hAnsi="Arial" w:cs="Arial"/>
          <w:color w:val="222222"/>
          <w:sz w:val="20"/>
          <w:szCs w:val="20"/>
          <w:shd w:val="clear" w:color="auto" w:fill="FFFFFF"/>
          <w:lang w:val="fr-CA"/>
          <w:rPrChange w:id="1212" w:author="David St-Amand" w:date="2017-10-09T13:54:00Z">
            <w:rPr>
              <w:ins w:id="1213" w:author="David St-Amand" w:date="2017-10-04T21:52:00Z"/>
              <w:rFonts w:ascii="Arial" w:hAnsi="Arial" w:cs="Arial"/>
              <w:color w:val="222222"/>
              <w:sz w:val="20"/>
              <w:szCs w:val="20"/>
              <w:shd w:val="clear" w:color="auto" w:fill="FFFFFF"/>
            </w:rPr>
          </w:rPrChange>
        </w:rPr>
      </w:pPr>
      <w:ins w:id="1214" w:author="David St-Amand" w:date="2017-10-04T21:52:00Z">
        <w:r>
          <w:rPr>
            <w:rFonts w:ascii="Arial" w:hAnsi="Arial" w:cs="Arial"/>
            <w:color w:val="222222"/>
            <w:sz w:val="20"/>
            <w:szCs w:val="20"/>
            <w:shd w:val="clear" w:color="auto" w:fill="FFFFFF"/>
          </w:rPr>
          <w:t>Madore, K. P., Addis, D. R., &amp; Schacter, D. L. (2015). Creativity and memory: effects of an episodic-specificity induction on divergent thinking. </w:t>
        </w:r>
        <w:proofErr w:type="spellStart"/>
        <w:r w:rsidRPr="0052332A">
          <w:rPr>
            <w:rFonts w:ascii="Arial" w:hAnsi="Arial" w:cs="Arial"/>
            <w:i/>
            <w:iCs/>
            <w:color w:val="222222"/>
            <w:sz w:val="20"/>
            <w:szCs w:val="20"/>
            <w:shd w:val="clear" w:color="auto" w:fill="FFFFFF"/>
            <w:lang w:val="fr-CA"/>
            <w:rPrChange w:id="1215" w:author="David St-Amand" w:date="2017-10-09T13:54:00Z">
              <w:rPr>
                <w:rFonts w:ascii="Arial" w:hAnsi="Arial" w:cs="Arial"/>
                <w:i/>
                <w:iCs/>
                <w:color w:val="222222"/>
                <w:sz w:val="20"/>
                <w:szCs w:val="20"/>
                <w:shd w:val="clear" w:color="auto" w:fill="FFFFFF"/>
              </w:rPr>
            </w:rPrChange>
          </w:rPr>
          <w:t>Psychological</w:t>
        </w:r>
        <w:proofErr w:type="spellEnd"/>
        <w:r w:rsidRPr="0052332A">
          <w:rPr>
            <w:rFonts w:ascii="Arial" w:hAnsi="Arial" w:cs="Arial"/>
            <w:i/>
            <w:iCs/>
            <w:color w:val="222222"/>
            <w:sz w:val="20"/>
            <w:szCs w:val="20"/>
            <w:shd w:val="clear" w:color="auto" w:fill="FFFFFF"/>
            <w:lang w:val="fr-CA"/>
            <w:rPrChange w:id="1216" w:author="David St-Amand" w:date="2017-10-09T13:54:00Z">
              <w:rPr>
                <w:rFonts w:ascii="Arial" w:hAnsi="Arial" w:cs="Arial"/>
                <w:i/>
                <w:iCs/>
                <w:color w:val="222222"/>
                <w:sz w:val="20"/>
                <w:szCs w:val="20"/>
                <w:shd w:val="clear" w:color="auto" w:fill="FFFFFF"/>
              </w:rPr>
            </w:rPrChange>
          </w:rPr>
          <w:t xml:space="preserve"> science</w:t>
        </w:r>
        <w:r w:rsidRPr="0052332A">
          <w:rPr>
            <w:rFonts w:ascii="Arial" w:hAnsi="Arial" w:cs="Arial"/>
            <w:color w:val="222222"/>
            <w:sz w:val="20"/>
            <w:szCs w:val="20"/>
            <w:shd w:val="clear" w:color="auto" w:fill="FFFFFF"/>
            <w:lang w:val="fr-CA"/>
            <w:rPrChange w:id="1217" w:author="David St-Amand" w:date="2017-10-09T13:54:00Z">
              <w:rPr>
                <w:rFonts w:ascii="Arial" w:hAnsi="Arial" w:cs="Arial"/>
                <w:color w:val="222222"/>
                <w:sz w:val="20"/>
                <w:szCs w:val="20"/>
                <w:shd w:val="clear" w:color="auto" w:fill="FFFFFF"/>
              </w:rPr>
            </w:rPrChange>
          </w:rPr>
          <w:t>, </w:t>
        </w:r>
        <w:r w:rsidRPr="0052332A">
          <w:rPr>
            <w:rFonts w:ascii="Arial" w:hAnsi="Arial" w:cs="Arial"/>
            <w:i/>
            <w:iCs/>
            <w:color w:val="222222"/>
            <w:sz w:val="20"/>
            <w:szCs w:val="20"/>
            <w:shd w:val="clear" w:color="auto" w:fill="FFFFFF"/>
            <w:lang w:val="fr-CA"/>
            <w:rPrChange w:id="1218" w:author="David St-Amand" w:date="2017-10-09T13:54:00Z">
              <w:rPr>
                <w:rFonts w:ascii="Arial" w:hAnsi="Arial" w:cs="Arial"/>
                <w:i/>
                <w:iCs/>
                <w:color w:val="222222"/>
                <w:sz w:val="20"/>
                <w:szCs w:val="20"/>
                <w:shd w:val="clear" w:color="auto" w:fill="FFFFFF"/>
              </w:rPr>
            </w:rPrChange>
          </w:rPr>
          <w:t>26</w:t>
        </w:r>
        <w:r w:rsidRPr="0052332A">
          <w:rPr>
            <w:rFonts w:ascii="Arial" w:hAnsi="Arial" w:cs="Arial"/>
            <w:color w:val="222222"/>
            <w:sz w:val="20"/>
            <w:szCs w:val="20"/>
            <w:shd w:val="clear" w:color="auto" w:fill="FFFFFF"/>
            <w:lang w:val="fr-CA"/>
            <w:rPrChange w:id="1219" w:author="David St-Amand" w:date="2017-10-09T13:54:00Z">
              <w:rPr>
                <w:rFonts w:ascii="Arial" w:hAnsi="Arial" w:cs="Arial"/>
                <w:color w:val="222222"/>
                <w:sz w:val="20"/>
                <w:szCs w:val="20"/>
                <w:shd w:val="clear" w:color="auto" w:fill="FFFFFF"/>
              </w:rPr>
            </w:rPrChange>
          </w:rPr>
          <w:t>(9), 1461-1468.</w:t>
        </w:r>
      </w:ins>
    </w:p>
    <w:p w14:paraId="407A0BD6" w14:textId="491AB349" w:rsidR="00B55ADB" w:rsidRDefault="00B55ADB" w:rsidP="00B55ADB">
      <w:pPr>
        <w:spacing w:line="480" w:lineRule="auto"/>
        <w:rPr>
          <w:ins w:id="1220" w:author="David St-Amand" w:date="2017-10-04T21:58:00Z"/>
          <w:rFonts w:ascii="Arial" w:hAnsi="Arial" w:cs="Arial"/>
          <w:color w:val="222222"/>
          <w:sz w:val="20"/>
          <w:szCs w:val="20"/>
          <w:shd w:val="clear" w:color="auto" w:fill="FFFFFF"/>
        </w:rPr>
      </w:pPr>
      <w:proofErr w:type="spellStart"/>
      <w:ins w:id="1221" w:author="David St-Amand" w:date="2017-10-04T21:51:00Z">
        <w:r w:rsidRPr="0052332A">
          <w:rPr>
            <w:rFonts w:ascii="Arial" w:hAnsi="Arial" w:cs="Arial"/>
            <w:color w:val="222222"/>
            <w:sz w:val="20"/>
            <w:szCs w:val="20"/>
            <w:shd w:val="clear" w:color="auto" w:fill="FFFFFF"/>
            <w:lang w:val="fr-CA"/>
            <w:rPrChange w:id="1222" w:author="David St-Amand" w:date="2017-10-09T13:54:00Z">
              <w:rPr>
                <w:rFonts w:ascii="Arial" w:hAnsi="Arial" w:cs="Arial"/>
                <w:color w:val="222222"/>
                <w:sz w:val="20"/>
                <w:szCs w:val="20"/>
                <w:shd w:val="clear" w:color="auto" w:fill="FFFFFF"/>
              </w:rPr>
            </w:rPrChange>
          </w:rPr>
          <w:t>Madore</w:t>
        </w:r>
        <w:proofErr w:type="spellEnd"/>
        <w:r w:rsidRPr="0052332A">
          <w:rPr>
            <w:rFonts w:ascii="Arial" w:hAnsi="Arial" w:cs="Arial"/>
            <w:color w:val="222222"/>
            <w:sz w:val="20"/>
            <w:szCs w:val="20"/>
            <w:shd w:val="clear" w:color="auto" w:fill="FFFFFF"/>
            <w:lang w:val="fr-CA"/>
            <w:rPrChange w:id="1223" w:author="David St-Amand" w:date="2017-10-09T13:54:00Z">
              <w:rPr>
                <w:rFonts w:ascii="Arial" w:hAnsi="Arial" w:cs="Arial"/>
                <w:color w:val="222222"/>
                <w:sz w:val="20"/>
                <w:szCs w:val="20"/>
                <w:shd w:val="clear" w:color="auto" w:fill="FFFFFF"/>
              </w:rPr>
            </w:rPrChange>
          </w:rPr>
          <w:t xml:space="preserve">, K. P., </w:t>
        </w:r>
        <w:proofErr w:type="spellStart"/>
        <w:r w:rsidRPr="0052332A">
          <w:rPr>
            <w:rFonts w:ascii="Arial" w:hAnsi="Arial" w:cs="Arial"/>
            <w:color w:val="222222"/>
            <w:sz w:val="20"/>
            <w:szCs w:val="20"/>
            <w:shd w:val="clear" w:color="auto" w:fill="FFFFFF"/>
            <w:lang w:val="fr-CA"/>
            <w:rPrChange w:id="1224" w:author="David St-Amand" w:date="2017-10-09T13:54:00Z">
              <w:rPr>
                <w:rFonts w:ascii="Arial" w:hAnsi="Arial" w:cs="Arial"/>
                <w:color w:val="222222"/>
                <w:sz w:val="20"/>
                <w:szCs w:val="20"/>
                <w:shd w:val="clear" w:color="auto" w:fill="FFFFFF"/>
              </w:rPr>
            </w:rPrChange>
          </w:rPr>
          <w:t>Gaesser</w:t>
        </w:r>
        <w:proofErr w:type="spellEnd"/>
        <w:r w:rsidRPr="0052332A">
          <w:rPr>
            <w:rFonts w:ascii="Arial" w:hAnsi="Arial" w:cs="Arial"/>
            <w:color w:val="222222"/>
            <w:sz w:val="20"/>
            <w:szCs w:val="20"/>
            <w:shd w:val="clear" w:color="auto" w:fill="FFFFFF"/>
            <w:lang w:val="fr-CA"/>
            <w:rPrChange w:id="1225" w:author="David St-Amand" w:date="2017-10-09T13:54:00Z">
              <w:rPr>
                <w:rFonts w:ascii="Arial" w:hAnsi="Arial" w:cs="Arial"/>
                <w:color w:val="222222"/>
                <w:sz w:val="20"/>
                <w:szCs w:val="20"/>
                <w:shd w:val="clear" w:color="auto" w:fill="FFFFFF"/>
              </w:rPr>
            </w:rPrChange>
          </w:rPr>
          <w:t xml:space="preserve">, B., &amp; Schacter, D. L. (2014). </w:t>
        </w:r>
        <w:r>
          <w:rPr>
            <w:rFonts w:ascii="Arial" w:hAnsi="Arial" w:cs="Arial"/>
            <w:color w:val="222222"/>
            <w:sz w:val="20"/>
            <w:szCs w:val="20"/>
            <w:shd w:val="clear" w:color="auto" w:fill="FFFFFF"/>
          </w:rPr>
          <w:t>Constructive episodic simulation: Dissociable effects of a specificity induction on remembering, imagining, and describing in young and older adults.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609.</w:t>
        </w:r>
      </w:ins>
    </w:p>
    <w:p w14:paraId="205CCA05" w14:textId="54288B90" w:rsidR="00651DF7" w:rsidRDefault="00651DF7" w:rsidP="00B55ADB">
      <w:pPr>
        <w:spacing w:line="480" w:lineRule="auto"/>
        <w:rPr>
          <w:ins w:id="1226" w:author="David St-Amand" w:date="2017-10-04T21:52:00Z"/>
          <w:rFonts w:ascii="Arial" w:hAnsi="Arial" w:cs="Arial"/>
          <w:color w:val="222222"/>
          <w:sz w:val="20"/>
          <w:szCs w:val="20"/>
          <w:shd w:val="clear" w:color="auto" w:fill="FFFFFF"/>
        </w:rPr>
      </w:pPr>
      <w:ins w:id="1227" w:author="David St-Amand" w:date="2017-10-04T21:58:00Z">
        <w:r>
          <w:rPr>
            <w:rFonts w:ascii="Arial" w:hAnsi="Arial" w:cs="Arial"/>
            <w:color w:val="222222"/>
            <w:sz w:val="20"/>
            <w:szCs w:val="20"/>
            <w:shd w:val="clear" w:color="auto" w:fill="FFFFFF"/>
          </w:rPr>
          <w:t>Madore, K. P., Jing, H. G., &amp; Schacter, D. L. (2016). Divergent creative thinking in young and older adults: Extending the effects of an episodic specificity induction. </w:t>
        </w:r>
        <w:r>
          <w:rPr>
            <w:rFonts w:ascii="Arial" w:hAnsi="Arial" w:cs="Arial"/>
            <w:i/>
            <w:iCs/>
            <w:color w:val="222222"/>
            <w:sz w:val="20"/>
            <w:szCs w:val="20"/>
            <w:shd w:val="clear" w:color="auto" w:fill="FFFFFF"/>
          </w:rPr>
          <w:t>Memory &amp;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974-988.</w:t>
        </w:r>
      </w:ins>
    </w:p>
    <w:p w14:paraId="4C48E4E1" w14:textId="3D6324E0" w:rsidR="004C2358" w:rsidRDefault="004C2358" w:rsidP="00B55ADB">
      <w:pPr>
        <w:spacing w:line="480" w:lineRule="auto"/>
        <w:rPr>
          <w:ins w:id="1228" w:author="David St-Amand" w:date="2017-10-04T21:55:00Z"/>
          <w:rFonts w:ascii="Arial" w:hAnsi="Arial" w:cs="Arial"/>
          <w:color w:val="222222"/>
          <w:sz w:val="20"/>
          <w:szCs w:val="20"/>
          <w:shd w:val="clear" w:color="auto" w:fill="FFFFFF"/>
        </w:rPr>
      </w:pPr>
      <w:ins w:id="1229" w:author="David St-Amand" w:date="2017-10-04T21:52:00Z">
        <w:r>
          <w:rPr>
            <w:rFonts w:ascii="Arial" w:hAnsi="Arial" w:cs="Arial"/>
            <w:color w:val="222222"/>
            <w:sz w:val="20"/>
            <w:szCs w:val="20"/>
            <w:shd w:val="clear" w:color="auto" w:fill="FFFFFF"/>
          </w:rPr>
          <w:t>Madore, K. P., &amp; Schacter, D. L. (2014). An episodic specificity induction enhances means-end problem solving in young and older adults. </w:t>
        </w:r>
        <w:r>
          <w:rPr>
            <w:rFonts w:ascii="Arial" w:hAnsi="Arial" w:cs="Arial"/>
            <w:i/>
            <w:iCs/>
            <w:color w:val="222222"/>
            <w:sz w:val="20"/>
            <w:szCs w:val="20"/>
            <w:shd w:val="clear" w:color="auto" w:fill="FFFFFF"/>
          </w:rPr>
          <w:t>Psychology and 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(4), 913.</w:t>
        </w:r>
      </w:ins>
    </w:p>
    <w:p w14:paraId="1F8A82D0" w14:textId="46593845" w:rsidR="004C2358" w:rsidRDefault="004C2358" w:rsidP="00B55ADB">
      <w:pPr>
        <w:spacing w:line="480" w:lineRule="auto"/>
        <w:rPr>
          <w:ins w:id="1230" w:author="David St-Amand" w:date="2017-10-04T21:57:00Z"/>
          <w:rFonts w:ascii="Arial" w:hAnsi="Arial" w:cs="Arial"/>
          <w:color w:val="222222"/>
          <w:sz w:val="20"/>
          <w:szCs w:val="20"/>
          <w:shd w:val="clear" w:color="auto" w:fill="FFFFFF"/>
        </w:rPr>
      </w:pPr>
      <w:ins w:id="1231" w:author="David St-Amand" w:date="2017-10-04T21:55:00Z">
        <w:r>
          <w:rPr>
            <w:rFonts w:ascii="Arial" w:hAnsi="Arial" w:cs="Arial"/>
            <w:color w:val="222222"/>
            <w:sz w:val="20"/>
            <w:szCs w:val="20"/>
            <w:shd w:val="clear" w:color="auto" w:fill="FFFFFF"/>
          </w:rPr>
          <w:t>Madore, K. P., &amp; Schacter, D. L. (2016). Remembering the past and imagining the future: Selective effects of an episodic specificity induction on detail generation. </w:t>
        </w:r>
        <w:r>
          <w:rPr>
            <w:rFonts w:ascii="Arial" w:hAnsi="Arial" w:cs="Arial"/>
            <w:i/>
            <w:iCs/>
            <w:color w:val="222222"/>
            <w:sz w:val="20"/>
            <w:szCs w:val="20"/>
            <w:shd w:val="clear" w:color="auto" w:fill="FFFFFF"/>
          </w:rPr>
          <w:t>The Quarterly 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 285-298.</w:t>
        </w:r>
      </w:ins>
    </w:p>
    <w:p w14:paraId="67D091E5" w14:textId="31977F32" w:rsidR="004C2358" w:rsidRDefault="004C2358" w:rsidP="00B55ADB">
      <w:pPr>
        <w:spacing w:line="480" w:lineRule="auto"/>
        <w:rPr>
          <w:ins w:id="1232" w:author="David St-Amand" w:date="2017-10-04T22:07:00Z"/>
          <w:rFonts w:ascii="Arial" w:hAnsi="Arial" w:cs="Arial"/>
          <w:color w:val="222222"/>
          <w:sz w:val="20"/>
          <w:szCs w:val="20"/>
          <w:shd w:val="clear" w:color="auto" w:fill="FFFFFF"/>
        </w:rPr>
      </w:pPr>
      <w:ins w:id="1233" w:author="David St-Amand" w:date="2017-10-04T21:57:00Z">
        <w:r>
          <w:rPr>
            <w:rFonts w:ascii="Arial" w:hAnsi="Arial" w:cs="Arial"/>
            <w:color w:val="222222"/>
            <w:sz w:val="20"/>
            <w:szCs w:val="20"/>
            <w:shd w:val="clear" w:color="auto" w:fill="FFFFFF"/>
          </w:rPr>
          <w:lastRenderedPageBreak/>
          <w:t xml:space="preserve">Madore, K. P., </w:t>
        </w:r>
        <w:proofErr w:type="spellStart"/>
        <w:r>
          <w:rPr>
            <w:rFonts w:ascii="Arial" w:hAnsi="Arial" w:cs="Arial"/>
            <w:color w:val="222222"/>
            <w:sz w:val="20"/>
            <w:szCs w:val="20"/>
            <w:shd w:val="clear" w:color="auto" w:fill="FFFFFF"/>
          </w:rPr>
          <w:t>Szpunar</w:t>
        </w:r>
        <w:proofErr w:type="spellEnd"/>
        <w:r>
          <w:rPr>
            <w:rFonts w:ascii="Arial" w:hAnsi="Arial" w:cs="Arial"/>
            <w:color w:val="222222"/>
            <w:sz w:val="20"/>
            <w:szCs w:val="20"/>
            <w:shd w:val="clear" w:color="auto" w:fill="FFFFFF"/>
          </w:rPr>
          <w:t>, K. K., Addis, D. R., &amp; Schacter, D. L. (2016). Episodic specificity induction impacts activity in a core brain network during construction of imagined future experiences.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201612278.</w:t>
        </w:r>
      </w:ins>
    </w:p>
    <w:p w14:paraId="1BF77CBB" w14:textId="6305D625" w:rsidR="0035491A" w:rsidRDefault="0035491A" w:rsidP="00B55ADB">
      <w:pPr>
        <w:spacing w:line="480" w:lineRule="auto"/>
        <w:rPr>
          <w:ins w:id="1234" w:author="David St-Amand" w:date="2017-10-13T00:22:00Z"/>
          <w:rFonts w:ascii="Arial" w:hAnsi="Arial" w:cs="Arial"/>
          <w:color w:val="222222"/>
          <w:sz w:val="20"/>
          <w:szCs w:val="20"/>
          <w:shd w:val="clear" w:color="auto" w:fill="FFFFFF"/>
        </w:rPr>
      </w:pPr>
      <w:proofErr w:type="spellStart"/>
      <w:ins w:id="1235" w:author="David St-Amand" w:date="2017-10-04T22:07:00Z">
        <w:r w:rsidRPr="0052332A">
          <w:rPr>
            <w:rFonts w:ascii="Arial" w:hAnsi="Arial" w:cs="Arial"/>
            <w:color w:val="222222"/>
            <w:sz w:val="20"/>
            <w:szCs w:val="20"/>
            <w:shd w:val="clear" w:color="auto" w:fill="FFFFFF"/>
            <w:lang w:val="en-US"/>
            <w:rPrChange w:id="1236" w:author="David St-Amand" w:date="2017-10-09T13:54:00Z">
              <w:rPr>
                <w:rFonts w:ascii="Arial" w:hAnsi="Arial" w:cs="Arial"/>
                <w:color w:val="222222"/>
                <w:sz w:val="20"/>
                <w:szCs w:val="20"/>
                <w:shd w:val="clear" w:color="auto" w:fill="FFFFFF"/>
              </w:rPr>
            </w:rPrChange>
          </w:rPr>
          <w:t>Memon</w:t>
        </w:r>
        <w:proofErr w:type="spellEnd"/>
        <w:r w:rsidRPr="0052332A">
          <w:rPr>
            <w:rFonts w:ascii="Arial" w:hAnsi="Arial" w:cs="Arial"/>
            <w:color w:val="222222"/>
            <w:sz w:val="20"/>
            <w:szCs w:val="20"/>
            <w:shd w:val="clear" w:color="auto" w:fill="FFFFFF"/>
            <w:lang w:val="en-US"/>
            <w:rPrChange w:id="1237" w:author="David St-Amand" w:date="2017-10-09T13:54:00Z">
              <w:rPr>
                <w:rFonts w:ascii="Arial" w:hAnsi="Arial" w:cs="Arial"/>
                <w:color w:val="222222"/>
                <w:sz w:val="20"/>
                <w:szCs w:val="20"/>
                <w:shd w:val="clear" w:color="auto" w:fill="FFFFFF"/>
              </w:rPr>
            </w:rPrChange>
          </w:rPr>
          <w:t xml:space="preserve">, A., Meissner, C. A., &amp; Fraser, J. (2010). </w:t>
        </w:r>
        <w:r>
          <w:rPr>
            <w:rFonts w:ascii="Arial" w:hAnsi="Arial" w:cs="Arial"/>
            <w:color w:val="222222"/>
            <w:sz w:val="20"/>
            <w:szCs w:val="20"/>
            <w:shd w:val="clear" w:color="auto" w:fill="FFFFFF"/>
          </w:rPr>
          <w:t>The Cognitive Interview: A meta-analytic review and study space analysis of the past 25 years.</w:t>
        </w:r>
      </w:ins>
    </w:p>
    <w:p w14:paraId="71F5241A" w14:textId="721554A2" w:rsidR="003C594F" w:rsidRDefault="003C594F" w:rsidP="00B55ADB">
      <w:pPr>
        <w:spacing w:line="480" w:lineRule="auto"/>
        <w:rPr>
          <w:ins w:id="1238" w:author="David St-Amand" w:date="2017-10-04T22:02:00Z"/>
          <w:rFonts w:ascii="Arial" w:hAnsi="Arial" w:cs="Arial"/>
          <w:color w:val="222222"/>
          <w:sz w:val="20"/>
          <w:szCs w:val="20"/>
          <w:shd w:val="clear" w:color="auto" w:fill="FFFFFF"/>
        </w:rPr>
      </w:pPr>
      <w:ins w:id="1239" w:author="David St-Amand" w:date="2017-10-13T00:22:00Z">
        <w:r>
          <w:rPr>
            <w:rFonts w:ascii="Arial" w:hAnsi="Arial" w:cs="Arial"/>
            <w:color w:val="222222"/>
            <w:sz w:val="20"/>
            <w:szCs w:val="20"/>
            <w:shd w:val="clear" w:color="auto" w:fill="FFFFFF"/>
          </w:rPr>
          <w:t>Murdock Jr, B. B. (1960). The immediate retention of unrelated words. </w:t>
        </w:r>
        <w:r>
          <w:rPr>
            <w:rFonts w:ascii="Arial" w:hAnsi="Arial" w:cs="Arial"/>
            <w:i/>
            <w:iCs/>
            <w:color w:val="222222"/>
            <w:sz w:val="20"/>
            <w:szCs w:val="20"/>
            <w:shd w:val="clear" w:color="auto" w:fill="FFFFFF"/>
          </w:rPr>
          <w:t>Journal of Experimental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(4), 222.</w:t>
        </w:r>
      </w:ins>
    </w:p>
    <w:p w14:paraId="34A62EE6" w14:textId="5F925FF5" w:rsidR="009269E2" w:rsidRDefault="009269E2" w:rsidP="00B55ADB">
      <w:pPr>
        <w:spacing w:line="480" w:lineRule="auto"/>
        <w:rPr>
          <w:ins w:id="1240" w:author="David St-Amand" w:date="2017-10-04T22:14:00Z"/>
          <w:rFonts w:ascii="Arial" w:hAnsi="Arial" w:cs="Arial"/>
          <w:color w:val="222222"/>
          <w:sz w:val="20"/>
          <w:szCs w:val="20"/>
          <w:shd w:val="clear" w:color="auto" w:fill="FFFFFF"/>
        </w:rPr>
      </w:pPr>
      <w:proofErr w:type="spellStart"/>
      <w:ins w:id="1241" w:author="David St-Amand" w:date="2017-10-04T22:02:00Z">
        <w:r>
          <w:rPr>
            <w:rFonts w:ascii="Arial" w:hAnsi="Arial" w:cs="Arial"/>
            <w:color w:val="222222"/>
            <w:sz w:val="20"/>
            <w:szCs w:val="20"/>
            <w:shd w:val="clear" w:color="auto" w:fill="FFFFFF"/>
          </w:rPr>
          <w:t>Murty</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FeldmanHall</w:t>
        </w:r>
        <w:proofErr w:type="spellEnd"/>
        <w:r>
          <w:rPr>
            <w:rFonts w:ascii="Arial" w:hAnsi="Arial" w:cs="Arial"/>
            <w:color w:val="222222"/>
            <w:sz w:val="20"/>
            <w:szCs w:val="20"/>
            <w:shd w:val="clear" w:color="auto" w:fill="FFFFFF"/>
          </w:rPr>
          <w:t xml:space="preserve">, O., Hunter, L. E., Phelps, E. A., &amp; </w:t>
        </w:r>
        <w:proofErr w:type="spellStart"/>
        <w:r>
          <w:rPr>
            <w:rFonts w:ascii="Arial" w:hAnsi="Arial" w:cs="Arial"/>
            <w:color w:val="222222"/>
            <w:sz w:val="20"/>
            <w:szCs w:val="20"/>
            <w:shd w:val="clear" w:color="auto" w:fill="FFFFFF"/>
          </w:rPr>
          <w:t>Davachi</w:t>
        </w:r>
        <w:proofErr w:type="spellEnd"/>
        <w:r>
          <w:rPr>
            <w:rFonts w:ascii="Arial" w:hAnsi="Arial" w:cs="Arial"/>
            <w:color w:val="222222"/>
            <w:sz w:val="20"/>
            <w:szCs w:val="20"/>
            <w:shd w:val="clear" w:color="auto" w:fill="FFFFFF"/>
          </w:rPr>
          <w:t>, L. (2016). Episodic memories predict adaptive value-based decision-making.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145</w:t>
        </w:r>
        <w:r>
          <w:rPr>
            <w:rFonts w:ascii="Arial" w:hAnsi="Arial" w:cs="Arial"/>
            <w:color w:val="222222"/>
            <w:sz w:val="20"/>
            <w:szCs w:val="20"/>
            <w:shd w:val="clear" w:color="auto" w:fill="FFFFFF"/>
          </w:rPr>
          <w:t>(5), 548.</w:t>
        </w:r>
      </w:ins>
    </w:p>
    <w:p w14:paraId="0D78151F" w14:textId="3712EC44" w:rsidR="00477F6B" w:rsidRDefault="00477F6B" w:rsidP="00B55ADB">
      <w:pPr>
        <w:spacing w:line="480" w:lineRule="auto"/>
        <w:rPr>
          <w:ins w:id="1242" w:author="David St-Amand" w:date="2017-10-13T01:11:00Z"/>
          <w:rFonts w:ascii="Arial" w:hAnsi="Arial" w:cs="Arial"/>
          <w:color w:val="222222"/>
          <w:sz w:val="20"/>
          <w:szCs w:val="20"/>
          <w:shd w:val="clear" w:color="auto" w:fill="FFFFFF"/>
        </w:rPr>
      </w:pPr>
      <w:proofErr w:type="spellStart"/>
      <w:ins w:id="1243" w:author="David St-Amand" w:date="2017-10-04T22:14:00Z">
        <w:r>
          <w:rPr>
            <w:rFonts w:ascii="Arial" w:hAnsi="Arial" w:cs="Arial"/>
            <w:color w:val="222222"/>
            <w:sz w:val="20"/>
            <w:szCs w:val="20"/>
            <w:shd w:val="clear" w:color="auto" w:fill="FFFFFF"/>
          </w:rPr>
          <w:t>Niv</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Edlund</w:t>
        </w:r>
        <w:proofErr w:type="spellEnd"/>
        <w:r>
          <w:rPr>
            <w:rFonts w:ascii="Arial" w:hAnsi="Arial" w:cs="Arial"/>
            <w:color w:val="222222"/>
            <w:sz w:val="20"/>
            <w:szCs w:val="20"/>
            <w:shd w:val="clear" w:color="auto" w:fill="FFFFFF"/>
          </w:rPr>
          <w:t xml:space="preserve">, J. A., Dayan, P., &amp; </w:t>
        </w:r>
        <w:proofErr w:type="spellStart"/>
        <w:r>
          <w:rPr>
            <w:rFonts w:ascii="Arial" w:hAnsi="Arial" w:cs="Arial"/>
            <w:color w:val="222222"/>
            <w:sz w:val="20"/>
            <w:szCs w:val="20"/>
            <w:shd w:val="clear" w:color="auto" w:fill="FFFFFF"/>
          </w:rPr>
          <w:t>O'Doherty</w:t>
        </w:r>
        <w:proofErr w:type="spellEnd"/>
        <w:r>
          <w:rPr>
            <w:rFonts w:ascii="Arial" w:hAnsi="Arial" w:cs="Arial"/>
            <w:color w:val="222222"/>
            <w:sz w:val="20"/>
            <w:szCs w:val="20"/>
            <w:shd w:val="clear" w:color="auto" w:fill="FFFFFF"/>
          </w:rPr>
          <w:t>, J. P. (2012). Neural prediction errors reveal a risk-sensitive reinforcement-learning process in the human brain. </w:t>
        </w:r>
        <w:r>
          <w:rPr>
            <w:rFonts w:ascii="Arial" w:hAnsi="Arial" w:cs="Arial"/>
            <w:i/>
            <w:iCs/>
            <w:color w:val="222222"/>
            <w:sz w:val="20"/>
            <w:szCs w:val="20"/>
            <w:shd w:val="clear" w:color="auto" w:fill="FFFFFF"/>
          </w:rPr>
          <w:t>Journal of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551-562.</w:t>
        </w:r>
      </w:ins>
    </w:p>
    <w:p w14:paraId="6BFECDBC" w14:textId="34D2ED2B" w:rsidR="00703E40" w:rsidRDefault="00703E40" w:rsidP="00B55ADB">
      <w:pPr>
        <w:spacing w:line="480" w:lineRule="auto"/>
        <w:rPr>
          <w:ins w:id="1244" w:author="David St-Amand" w:date="2017-10-04T22:09:00Z"/>
          <w:rFonts w:ascii="Arial" w:hAnsi="Arial" w:cs="Arial"/>
          <w:color w:val="222222"/>
          <w:sz w:val="20"/>
          <w:szCs w:val="20"/>
          <w:shd w:val="clear" w:color="auto" w:fill="FFFFFF"/>
        </w:rPr>
      </w:pPr>
      <w:ins w:id="1245" w:author="David St-Amand" w:date="2017-10-13T01:11:00Z">
        <w:r>
          <w:rPr>
            <w:rFonts w:ascii="Arial" w:hAnsi="Arial" w:cs="Arial"/>
            <w:color w:val="222222"/>
            <w:sz w:val="20"/>
            <w:szCs w:val="20"/>
            <w:shd w:val="clear" w:color="auto" w:fill="FFFFFF"/>
          </w:rPr>
          <w:t xml:space="preserve">Patton, W., &amp; </w:t>
        </w:r>
        <w:proofErr w:type="spellStart"/>
        <w:r>
          <w:rPr>
            <w:rFonts w:ascii="Arial" w:hAnsi="Arial" w:cs="Arial"/>
            <w:color w:val="222222"/>
            <w:sz w:val="20"/>
            <w:szCs w:val="20"/>
            <w:shd w:val="clear" w:color="auto" w:fill="FFFFFF"/>
          </w:rPr>
          <w:t>Noller</w:t>
        </w:r>
        <w:proofErr w:type="spellEnd"/>
        <w:r>
          <w:rPr>
            <w:rFonts w:ascii="Arial" w:hAnsi="Arial" w:cs="Arial"/>
            <w:color w:val="222222"/>
            <w:sz w:val="20"/>
            <w:szCs w:val="20"/>
            <w:shd w:val="clear" w:color="auto" w:fill="FFFFFF"/>
          </w:rPr>
          <w:t>, P. (1994). The Offer Self-Image Questionnaire for adolescents: Psychometric properties and factor structure. </w:t>
        </w:r>
        <w:r>
          <w:rPr>
            <w:rFonts w:ascii="Arial" w:hAnsi="Arial" w:cs="Arial"/>
            <w:i/>
            <w:iCs/>
            <w:color w:val="222222"/>
            <w:sz w:val="20"/>
            <w:szCs w:val="20"/>
            <w:shd w:val="clear" w:color="auto" w:fill="FFFFFF"/>
          </w:rPr>
          <w:t>Journal of Youth and Adolescence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19-41.</w:t>
        </w:r>
      </w:ins>
    </w:p>
    <w:p w14:paraId="09D2D62A" w14:textId="66F1E705" w:rsidR="000468B3" w:rsidRDefault="000468B3" w:rsidP="00B55ADB">
      <w:pPr>
        <w:spacing w:line="480" w:lineRule="auto"/>
        <w:rPr>
          <w:ins w:id="1246" w:author="David St-Amand" w:date="2017-10-04T22:16:00Z"/>
          <w:rFonts w:ascii="Arial" w:hAnsi="Arial" w:cs="Arial"/>
          <w:color w:val="222222"/>
          <w:sz w:val="20"/>
          <w:szCs w:val="20"/>
          <w:shd w:val="clear" w:color="auto" w:fill="FFFFFF"/>
        </w:rPr>
      </w:pPr>
      <w:proofErr w:type="spellStart"/>
      <w:ins w:id="1247" w:author="David St-Amand" w:date="2017-10-04T22:09:00Z">
        <w:r>
          <w:rPr>
            <w:rFonts w:ascii="Arial" w:hAnsi="Arial" w:cs="Arial"/>
            <w:color w:val="222222"/>
            <w:sz w:val="20"/>
            <w:szCs w:val="20"/>
            <w:shd w:val="clear" w:color="auto" w:fill="FFFFFF"/>
          </w:rPr>
          <w:t>Shteingart</w:t>
        </w:r>
        <w:proofErr w:type="spellEnd"/>
        <w:r>
          <w:rPr>
            <w:rFonts w:ascii="Arial" w:hAnsi="Arial" w:cs="Arial"/>
            <w:color w:val="222222"/>
            <w:sz w:val="20"/>
            <w:szCs w:val="20"/>
            <w:shd w:val="clear" w:color="auto" w:fill="FFFFFF"/>
          </w:rPr>
          <w:t>, H., Neiman, T., &amp; Loewenstein, Y. (2013). The role of first impression in operant learning. </w:t>
        </w:r>
        <w:r>
          <w:rPr>
            <w:rFonts w:ascii="Arial" w:hAnsi="Arial" w:cs="Arial"/>
            <w:i/>
            <w:iCs/>
            <w:color w:val="222222"/>
            <w:sz w:val="20"/>
            <w:szCs w:val="20"/>
            <w:shd w:val="clear" w:color="auto" w:fill="FFFFFF"/>
          </w:rPr>
          <w:t>Journal of Experimental Psychology: General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142</w:t>
        </w:r>
        <w:r>
          <w:rPr>
            <w:rFonts w:ascii="Arial" w:hAnsi="Arial" w:cs="Arial"/>
            <w:color w:val="222222"/>
            <w:sz w:val="20"/>
            <w:szCs w:val="20"/>
            <w:shd w:val="clear" w:color="auto" w:fill="FFFFFF"/>
          </w:rPr>
          <w:t>(2), 476.</w:t>
        </w:r>
      </w:ins>
    </w:p>
    <w:p w14:paraId="6938936A" w14:textId="267B8488" w:rsidR="00626469" w:rsidRDefault="00626469" w:rsidP="00626469">
      <w:pPr>
        <w:spacing w:line="480" w:lineRule="auto"/>
        <w:rPr>
          <w:ins w:id="1248" w:author="David St-Amand" w:date="2017-10-13T01:15:00Z"/>
          <w:rFonts w:ascii="Arial" w:hAnsi="Arial" w:cs="Arial"/>
          <w:sz w:val="20"/>
          <w:szCs w:val="20"/>
        </w:rPr>
      </w:pPr>
      <w:ins w:id="1249" w:author="David St-Amand" w:date="2017-10-04T22:16:00Z">
        <w:r w:rsidRPr="00626469">
          <w:rPr>
            <w:rFonts w:ascii="Arial" w:hAnsi="Arial" w:cs="Arial"/>
            <w:sz w:val="20"/>
            <w:szCs w:val="20"/>
            <w:rPrChange w:id="1250" w:author="David St-Amand" w:date="2017-10-04T22:16:00Z">
              <w:rPr>
                <w:rFonts w:cs="Times New Roman"/>
              </w:rPr>
            </w:rPrChange>
          </w:rPr>
          <w:t xml:space="preserve">Sutton, R. S., &amp; </w:t>
        </w:r>
        <w:proofErr w:type="spellStart"/>
        <w:r w:rsidRPr="00626469">
          <w:rPr>
            <w:rFonts w:ascii="Arial" w:hAnsi="Arial" w:cs="Arial"/>
            <w:sz w:val="20"/>
            <w:szCs w:val="20"/>
            <w:rPrChange w:id="1251" w:author="David St-Amand" w:date="2017-10-04T22:16:00Z">
              <w:rPr>
                <w:rFonts w:cs="Times New Roman"/>
              </w:rPr>
            </w:rPrChange>
          </w:rPr>
          <w:t>Barto</w:t>
        </w:r>
        <w:proofErr w:type="spellEnd"/>
        <w:r w:rsidRPr="00626469">
          <w:rPr>
            <w:rFonts w:ascii="Arial" w:hAnsi="Arial" w:cs="Arial"/>
            <w:sz w:val="20"/>
            <w:szCs w:val="20"/>
            <w:rPrChange w:id="1252" w:author="David St-Amand" w:date="2017-10-04T22:16:00Z">
              <w:rPr>
                <w:rFonts w:cs="Times New Roman"/>
              </w:rPr>
            </w:rPrChange>
          </w:rPr>
          <w:t xml:space="preserve">, A. G. (1998). </w:t>
        </w:r>
        <w:r w:rsidRPr="00626469">
          <w:rPr>
            <w:rFonts w:ascii="Arial" w:hAnsi="Arial" w:cs="Arial"/>
            <w:i/>
            <w:iCs/>
            <w:sz w:val="20"/>
            <w:szCs w:val="20"/>
            <w:rPrChange w:id="1253" w:author="David St-Amand" w:date="2017-10-04T22:16:00Z">
              <w:rPr>
                <w:rFonts w:cs="Times New Roman"/>
                <w:i/>
                <w:iCs/>
              </w:rPr>
            </w:rPrChange>
          </w:rPr>
          <w:t>Reinforcement Learning</w:t>
        </w:r>
        <w:r w:rsidRPr="00626469">
          <w:rPr>
            <w:rFonts w:ascii="Arial" w:hAnsi="Arial" w:cs="Arial"/>
            <w:sz w:val="20"/>
            <w:szCs w:val="20"/>
            <w:rPrChange w:id="1254" w:author="David St-Amand" w:date="2017-10-04T22:16:00Z">
              <w:rPr>
                <w:rFonts w:cs="Times New Roman"/>
              </w:rPr>
            </w:rPrChange>
          </w:rPr>
          <w:t>. Cambridge, MA: MIT Press</w:t>
        </w:r>
      </w:ins>
    </w:p>
    <w:p w14:paraId="6B982BDF" w14:textId="71255BF0" w:rsidR="00102D51" w:rsidRPr="00626469" w:rsidRDefault="00102D51" w:rsidP="00626469">
      <w:pPr>
        <w:spacing w:line="480" w:lineRule="auto"/>
        <w:rPr>
          <w:ins w:id="1255" w:author="David St-Amand" w:date="2017-10-04T22:04:00Z"/>
          <w:rFonts w:ascii="Arial" w:hAnsi="Arial" w:cs="Arial"/>
          <w:color w:val="222222"/>
          <w:sz w:val="20"/>
          <w:szCs w:val="20"/>
          <w:shd w:val="clear" w:color="auto" w:fill="FFFFFF"/>
        </w:rPr>
      </w:pPr>
      <w:ins w:id="1256" w:author="David St-Amand" w:date="2017-10-13T01:15:00Z">
        <w:r>
          <w:rPr>
            <w:rFonts w:ascii="Arial" w:hAnsi="Arial" w:cs="Arial"/>
            <w:color w:val="222222"/>
            <w:sz w:val="20"/>
            <w:szCs w:val="20"/>
            <w:shd w:val="clear" w:color="auto" w:fill="FFFFFF"/>
          </w:rPr>
          <w:t xml:space="preserve">Tan, L., &amp; Ward, G. (2000). A </w:t>
        </w:r>
        <w:proofErr w:type="spellStart"/>
        <w:r>
          <w:rPr>
            <w:rFonts w:ascii="Arial" w:hAnsi="Arial" w:cs="Arial"/>
            <w:color w:val="222222"/>
            <w:sz w:val="20"/>
            <w:szCs w:val="20"/>
            <w:shd w:val="clear" w:color="auto" w:fill="FFFFFF"/>
          </w:rPr>
          <w:t>recency</w:t>
        </w:r>
        <w:proofErr w:type="spellEnd"/>
        <w:r>
          <w:rPr>
            <w:rFonts w:ascii="Arial" w:hAnsi="Arial" w:cs="Arial"/>
            <w:color w:val="222222"/>
            <w:sz w:val="20"/>
            <w:szCs w:val="20"/>
            <w:shd w:val="clear" w:color="auto" w:fill="FFFFFF"/>
          </w:rPr>
          <w:t>-based account of the primacy effect in free recall. </w:t>
        </w:r>
        <w:r>
          <w:rPr>
            <w:rFonts w:ascii="Arial" w:hAnsi="Arial" w:cs="Arial"/>
            <w:i/>
            <w:iCs/>
            <w:color w:val="222222"/>
            <w:sz w:val="20"/>
            <w:szCs w:val="20"/>
            <w:shd w:val="clear" w:color="auto" w:fill="FFFFFF"/>
          </w:rPr>
          <w:t>Journal of Experimental Psychology: Learning, Memory, and Cognition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(6), 1589.</w:t>
        </w:r>
      </w:ins>
    </w:p>
    <w:p w14:paraId="259F5579" w14:textId="3A396B58" w:rsidR="00666879" w:rsidRDefault="00666879" w:rsidP="00B55ADB">
      <w:pPr>
        <w:spacing w:line="480" w:lineRule="auto"/>
        <w:rPr>
          <w:ins w:id="1257" w:author="David St-Amand" w:date="2017-10-04T22:08:00Z"/>
          <w:rFonts w:ascii="Arial" w:hAnsi="Arial" w:cs="Arial"/>
          <w:color w:val="222222"/>
          <w:sz w:val="20"/>
          <w:szCs w:val="20"/>
          <w:shd w:val="clear" w:color="auto" w:fill="FFFFFF"/>
        </w:rPr>
      </w:pPr>
      <w:proofErr w:type="spellStart"/>
      <w:ins w:id="1258" w:author="David St-Amand" w:date="2017-10-04T22:04:00Z">
        <w:r>
          <w:rPr>
            <w:rFonts w:ascii="Arial" w:hAnsi="Arial" w:cs="Arial"/>
            <w:color w:val="222222"/>
            <w:sz w:val="20"/>
            <w:szCs w:val="20"/>
            <w:shd w:val="clear" w:color="auto" w:fill="FFFFFF"/>
          </w:rPr>
          <w:t>Talarico</w:t>
        </w:r>
        <w:proofErr w:type="spellEnd"/>
        <w:r>
          <w:rPr>
            <w:rFonts w:ascii="Arial" w:hAnsi="Arial" w:cs="Arial"/>
            <w:color w:val="222222"/>
            <w:sz w:val="20"/>
            <w:szCs w:val="20"/>
            <w:shd w:val="clear" w:color="auto" w:fill="FFFFFF"/>
          </w:rPr>
          <w:t>, J. M., &amp; Rubin, D. C. (2003). Confidence, not consistency, characterizes flashbulb memories.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455-461.</w:t>
        </w:r>
      </w:ins>
    </w:p>
    <w:p w14:paraId="47D7F16D" w14:textId="179B8FA4" w:rsidR="003F34BA" w:rsidRDefault="003F34BA" w:rsidP="00B55ADB">
      <w:pPr>
        <w:spacing w:line="480" w:lineRule="auto"/>
        <w:rPr>
          <w:ins w:id="1259" w:author="David St-Amand" w:date="2017-10-04T22:06:00Z"/>
          <w:rFonts w:ascii="Arial" w:hAnsi="Arial" w:cs="Arial"/>
          <w:color w:val="222222"/>
          <w:sz w:val="20"/>
          <w:szCs w:val="20"/>
          <w:shd w:val="clear" w:color="auto" w:fill="FFFFFF"/>
        </w:rPr>
      </w:pPr>
      <w:ins w:id="1260" w:author="David St-Amand" w:date="2017-10-04T22:08:00Z">
        <w:r>
          <w:rPr>
            <w:rFonts w:ascii="Arial" w:hAnsi="Arial" w:cs="Arial"/>
            <w:color w:val="222222"/>
            <w:sz w:val="20"/>
            <w:szCs w:val="20"/>
            <w:shd w:val="clear" w:color="auto" w:fill="FFFFFF"/>
          </w:rPr>
          <w:t xml:space="preserve">Watson, D., Clark, L. A., &amp; </w:t>
        </w:r>
        <w:proofErr w:type="spellStart"/>
        <w:r>
          <w:rPr>
            <w:rFonts w:ascii="Arial" w:hAnsi="Arial" w:cs="Arial"/>
            <w:color w:val="222222"/>
            <w:sz w:val="20"/>
            <w:szCs w:val="20"/>
            <w:shd w:val="clear" w:color="auto" w:fill="FFFFFF"/>
          </w:rPr>
          <w:t>Tellegen</w:t>
        </w:r>
        <w:proofErr w:type="spellEnd"/>
        <w:r>
          <w:rPr>
            <w:rFonts w:ascii="Arial" w:hAnsi="Arial" w:cs="Arial"/>
            <w:color w:val="222222"/>
            <w:sz w:val="20"/>
            <w:szCs w:val="20"/>
            <w:shd w:val="clear" w:color="auto" w:fill="FFFFFF"/>
          </w:rPr>
          <w:t>, A. (1988). Development and validation of brief measures of positive and negative affect: the PANAS scales.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(6), 1063.</w:t>
        </w:r>
      </w:ins>
    </w:p>
    <w:p w14:paraId="05CA07CA" w14:textId="69D47D41" w:rsidR="00C76453" w:rsidRPr="00B92C5F" w:rsidRDefault="00C76453" w:rsidP="00B55ADB">
      <w:pPr>
        <w:spacing w:line="480" w:lineRule="auto"/>
        <w:rPr>
          <w:rFonts w:ascii="Times New Roman" w:hAnsi="Times New Roman" w:cs="Times New Roman"/>
          <w:b/>
          <w:sz w:val="24"/>
          <w:szCs w:val="24"/>
          <w:lang w:val="en-US"/>
          <w:rPrChange w:id="1261" w:author="Anthony Ross Otto, Dr" w:date="2017-10-03T10:32:00Z">
            <w:rPr>
              <w:rFonts w:ascii="Times New Roman" w:hAnsi="Times New Roman" w:cs="Times New Roman"/>
              <w:sz w:val="24"/>
              <w:szCs w:val="24"/>
              <w:lang w:val="en-US"/>
            </w:rPr>
          </w:rPrChange>
        </w:rPr>
      </w:pPr>
      <w:proofErr w:type="spellStart"/>
      <w:ins w:id="1262" w:author="David St-Amand" w:date="2017-10-04T22:06:00Z">
        <w:r>
          <w:rPr>
            <w:rFonts w:ascii="Arial" w:hAnsi="Arial" w:cs="Arial"/>
            <w:color w:val="222222"/>
            <w:sz w:val="20"/>
            <w:szCs w:val="20"/>
            <w:shd w:val="clear" w:color="auto" w:fill="FFFFFF"/>
          </w:rPr>
          <w:lastRenderedPageBreak/>
          <w:t>Wimmer</w:t>
        </w:r>
        <w:proofErr w:type="spellEnd"/>
        <w:r>
          <w:rPr>
            <w:rFonts w:ascii="Arial" w:hAnsi="Arial" w:cs="Arial"/>
            <w:color w:val="222222"/>
            <w:sz w:val="20"/>
            <w:szCs w:val="20"/>
            <w:shd w:val="clear" w:color="auto" w:fill="FFFFFF"/>
          </w:rPr>
          <w:t xml:space="preserve">, G. E., &amp; </w:t>
        </w:r>
        <w:proofErr w:type="spellStart"/>
        <w:r>
          <w:rPr>
            <w:rFonts w:ascii="Arial" w:hAnsi="Arial" w:cs="Arial"/>
            <w:color w:val="222222"/>
            <w:sz w:val="20"/>
            <w:szCs w:val="20"/>
            <w:shd w:val="clear" w:color="auto" w:fill="FFFFFF"/>
          </w:rPr>
          <w:t>Shohamy</w:t>
        </w:r>
        <w:proofErr w:type="spellEnd"/>
        <w:r>
          <w:rPr>
            <w:rFonts w:ascii="Arial" w:hAnsi="Arial" w:cs="Arial"/>
            <w:color w:val="222222"/>
            <w:sz w:val="20"/>
            <w:szCs w:val="20"/>
            <w:shd w:val="clear" w:color="auto" w:fill="FFFFFF"/>
          </w:rPr>
          <w:t>, D. (2012). Preference by association: how memory mechanisms in the hippocampus bias decisions.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338</w:t>
        </w:r>
        <w:r>
          <w:rPr>
            <w:rFonts w:ascii="Arial" w:hAnsi="Arial" w:cs="Arial"/>
            <w:color w:val="222222"/>
            <w:sz w:val="20"/>
            <w:szCs w:val="20"/>
            <w:shd w:val="clear" w:color="auto" w:fill="FFFFFF"/>
          </w:rPr>
          <w:t>(6104), 270-273.</w:t>
        </w:r>
      </w:ins>
    </w:p>
    <w:sectPr w:rsidR="00C76453" w:rsidRPr="00B92C5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Ross Otto, Dr" w:date="2017-10-05T08:17:00Z" w:initials="aro">
    <w:p w14:paraId="6CAE15AB" w14:textId="603EA0AA" w:rsidR="00293A3E" w:rsidRDefault="00293A3E">
      <w:pPr>
        <w:pStyle w:val="CommentText"/>
      </w:pPr>
      <w:r>
        <w:rPr>
          <w:rStyle w:val="CommentReference"/>
        </w:rPr>
        <w:annotationRef/>
      </w:r>
      <w:r>
        <w:t>Tentative title?</w:t>
      </w:r>
    </w:p>
    <w:p w14:paraId="44B16FCF" w14:textId="77777777" w:rsidR="00293A3E" w:rsidRDefault="00293A3E">
      <w:pPr>
        <w:pStyle w:val="CommentText"/>
      </w:pPr>
    </w:p>
    <w:p w14:paraId="661B3ED9" w14:textId="4663516A" w:rsidR="00293A3E" w:rsidRDefault="00293A3E">
      <w:pPr>
        <w:pStyle w:val="CommentText"/>
      </w:pPr>
      <w:r>
        <w:t>I think this pulls too close to Kevin’s titles.</w:t>
      </w:r>
    </w:p>
    <w:p w14:paraId="115A0AF7" w14:textId="0572E8B3" w:rsidR="00293A3E" w:rsidRDefault="00293A3E">
      <w:pPr>
        <w:pStyle w:val="CommentText"/>
      </w:pPr>
      <w:r>
        <w:t>What about “</w:t>
      </w:r>
    </w:p>
  </w:comment>
  <w:comment w:id="111" w:author="David St-Amand" w:date="2017-10-13T00:11:00Z" w:initials="DS">
    <w:p w14:paraId="7A6F1F42" w14:textId="7BAB3D30" w:rsidR="004F3E6B" w:rsidRDefault="004F3E6B">
      <w:pPr>
        <w:pStyle w:val="CommentText"/>
      </w:pPr>
      <w:r>
        <w:rPr>
          <w:rStyle w:val="CommentReference"/>
        </w:rPr>
        <w:annotationRef/>
      </w:r>
      <w:r>
        <w:t>Is this amount of detail necessary?</w:t>
      </w:r>
    </w:p>
  </w:comment>
  <w:comment w:id="7" w:author="Signy Sheldon" w:date="2017-10-05T08:20:00Z" w:initials="SS">
    <w:p w14:paraId="16618D40" w14:textId="6A4FE8D1" w:rsidR="00293A3E" w:rsidRDefault="00293A3E">
      <w:pPr>
        <w:pStyle w:val="CommentText"/>
      </w:pPr>
      <w:r>
        <w:rPr>
          <w:rStyle w:val="CommentReference"/>
        </w:rPr>
        <w:annotationRef/>
      </w:r>
      <w:r>
        <w:t xml:space="preserve">Can you frame this more as many decisions in our daily lives depend on choosing between options that differ in risk – or the likelihood that the desired outcome will be reached.  </w:t>
      </w:r>
    </w:p>
    <w:p w14:paraId="2490F397" w14:textId="77777777" w:rsidR="00293A3E" w:rsidRDefault="00293A3E">
      <w:pPr>
        <w:pStyle w:val="CommentText"/>
      </w:pPr>
    </w:p>
    <w:p w14:paraId="67DDB302" w14:textId="63A90E89" w:rsidR="00293A3E" w:rsidRDefault="00293A3E">
      <w:pPr>
        <w:pStyle w:val="CommentText"/>
      </w:pPr>
      <w:r>
        <w:t xml:space="preserve">Then you can state that emerging work has indicated the memory processes – specific episodic memory – can alter </w:t>
      </w:r>
      <w:proofErr w:type="gramStart"/>
      <w:r>
        <w:t>the these</w:t>
      </w:r>
      <w:proofErr w:type="gramEnd"/>
      <w:r>
        <w:t xml:space="preserve"> decisions are made. </w:t>
      </w:r>
    </w:p>
    <w:p w14:paraId="6CF6FFB9" w14:textId="77777777" w:rsidR="00293A3E" w:rsidRDefault="00293A3E">
      <w:pPr>
        <w:pStyle w:val="CommentText"/>
      </w:pPr>
    </w:p>
    <w:p w14:paraId="2C896596" w14:textId="670F9676" w:rsidR="00293A3E" w:rsidRDefault="00293A3E">
      <w:pPr>
        <w:pStyle w:val="CommentText"/>
        <w:rPr>
          <w:rFonts w:ascii="Times" w:hAnsi="Times"/>
        </w:rPr>
      </w:pPr>
      <w:r>
        <w:t>You may want to also cite o</w:t>
      </w:r>
      <w:r>
        <w:rPr>
          <w:rFonts w:ascii="Times" w:hAnsi="Times"/>
        </w:rPr>
        <w:t>thers have noted the importance of episodic memory to  decision making by reporting that patients with amnesia – a selective deficit in episodic memory - are impaired in making adaptive choices (</w:t>
      </w:r>
      <w:proofErr w:type="spellStart"/>
      <w:r>
        <w:rPr>
          <w:rFonts w:ascii="Times" w:hAnsi="Times"/>
        </w:rPr>
        <w:t>e.g</w:t>
      </w:r>
      <w:proofErr w:type="spellEnd"/>
      <w:r>
        <w:rPr>
          <w:rFonts w:ascii="Times" w:hAnsi="Times"/>
        </w:rPr>
        <w:t xml:space="preserve">, </w:t>
      </w:r>
      <w:proofErr w:type="spellStart"/>
      <w:r>
        <w:rPr>
          <w:rFonts w:ascii="Times" w:hAnsi="Times"/>
        </w:rPr>
        <w:t>Palombo</w:t>
      </w:r>
      <w:proofErr w:type="spellEnd"/>
      <w:r>
        <w:rPr>
          <w:rFonts w:ascii="Times" w:hAnsi="Times"/>
        </w:rPr>
        <w:t xml:space="preserve"> et al., 2015) and </w:t>
      </w:r>
      <w:r w:rsidRPr="00DA05A0">
        <w:rPr>
          <w:rFonts w:ascii="Times" w:hAnsi="Times"/>
        </w:rPr>
        <w:t>develop</w:t>
      </w:r>
      <w:r>
        <w:rPr>
          <w:rFonts w:ascii="Times" w:hAnsi="Times"/>
        </w:rPr>
        <w:t>ing</w:t>
      </w:r>
      <w:r w:rsidRPr="00DA05A0">
        <w:rPr>
          <w:rFonts w:ascii="Times" w:hAnsi="Times"/>
        </w:rPr>
        <w:t xml:space="preserve"> </w:t>
      </w:r>
      <w:r>
        <w:rPr>
          <w:rFonts w:ascii="Times" w:hAnsi="Times"/>
        </w:rPr>
        <w:t>choice</w:t>
      </w:r>
      <w:r w:rsidRPr="00DA05A0">
        <w:rPr>
          <w:rFonts w:ascii="Times" w:hAnsi="Times"/>
        </w:rPr>
        <w:t xml:space="preserve"> preference </w:t>
      </w:r>
      <w:r>
        <w:rPr>
          <w:rFonts w:ascii="Times" w:hAnsi="Times"/>
        </w:rPr>
        <w:t xml:space="preserve">for value-based decisions like the </w:t>
      </w:r>
      <w:r w:rsidRPr="00DA05A0">
        <w:rPr>
          <w:rFonts w:ascii="Times" w:hAnsi="Times"/>
        </w:rPr>
        <w:t>Iowa Gambling Task</w:t>
      </w:r>
      <w:r>
        <w:rPr>
          <w:rFonts w:ascii="Times" w:hAnsi="Times"/>
        </w:rPr>
        <w:t xml:space="preserve"> </w:t>
      </w:r>
      <w:r>
        <w:rPr>
          <w:rFonts w:ascii="Times" w:hAnsi="Times"/>
        </w:rPr>
        <w:fldChar w:fldCharType="begin" w:fldLock="1"/>
      </w:r>
      <w:r>
        <w:rPr>
          <w:rFonts w:ascii="Times" w:hAnsi="Times"/>
        </w:rPr>
        <w:instrText>ADDIN CSL_CITATION { "citationItems" : [ { "id" : "ITEM-1", "itemData" : { "DOI" : "10.1016/j.neuropsychologia.2006.01.014", "ISBN" : "0028-3932 (Print)", "ISSN" : "00283932", "PMID" : "16513144", "abstract" : "Previous work has reported that in the Iowa gambling task (IGT) advantageous decisions may be taken before the advantageous strategy is known [Bechara, A., Damasio, H., Tranel, D., &amp; Damasio, A. R. (1997). Deciding advantageously before knowing the advantageous strategy. Science, 275, 1293-1295]. In order to test whether explicit memory is essential for the acquisition of a behavioural preference for advantageous choices, we measured behavioural performance and skin conductance responses (SCRs) in five patients with dense amnesia following damage to the basal forebrain and orbitofrontal cortex, six amnesic patients with damage to the medial temporal lobe or the diencephalon, and eight control subjects performing the IGT. Across 100 trials healthy participants acquired a preference for advantageous choices and generated large SCRs to high levels of punishment. In addition, their anticipatory SCRs to disadvantageous choices were larger than to advantageous choices. However, this dissociation occurred much later than the behavioural preference for advantageous alternatives. In contrast, though exhibiting discriminatory autonomic SCRs to different levels of punishment, 9 of 11 amnesic patients performed at chance and did not show differential anticipatory SCRs to advantageous and disadvantageous choices. Further, the magnitude of anticipatory SCRs did not correlate with behavioural performance. These results suggest that the acquisition of a behavioural preference - be it for advantageous or disadvantageous choices - depends on the memory of previous reinforcements encountered in the task, a capacity requiring intact explicit memory. \u00a9 2006 Elsevier Ltd. All rights reserved.", "author" : [ { "dropping-particle" : "", "family" : "Gutbrod", "given" : "Klemens", "non-dropping-particle" : "", "parse-names" : false, "suffix" : "" }, { "dropping-particle" : "", "family" : "Krou\u017eel", "given" : "Claudine", "non-dropping-particle" : "", "parse-names" : false, "suffix" : "" }, { "dropping-particle" : "", "family" : "Hofer", "given" : "Helene", "non-dropping-particle" : "", "parse-names" : false, "suffix" : "" }, { "dropping-particle" : "", "family" : "M\u00fcri", "given" : "Ren\u00e9", "non-dropping-particle" : "", "parse-names" : false, "suffix" : "" }, { "dropping-particle" : "", "family" : "Perrig", "given" : "Walter", "non-dropping-particle" : "", "parse-names" : false, "suffix" : "" }, { "dropping-particle" : "", "family" : "Ptak", "given" : "Radek", "non-dropping-particle" : "", "parse-names" : false, "suffix" : "" } ], "container-title" : "Neuropsychologia", "id" : "ITEM-1", "issue" : "8", "issued" : { "date-parts" : [ [ "2006" ] ] }, "page" : "1315-1324", "title" : "Decision-making in amnesia: Do advantageous decisions require conscious knowledge of previous behavioural choices?", "type" : "article-journal", "volume" : "44" }, "uris" : [ "http://www.mendeley.com/documents/?uuid=322f2e8c-b8e6-4720-92df-9a0bd742bf34" ] } ], "mendeley" : { "formattedCitation" : "(Gutbrod et al., 2006)", "plainTextFormattedCitation" : "(Gutbrod et al., 2006)", "previouslyFormattedCitation" : "(Gutbrod et al., 2006)" }, "properties" : { "noteIndex" : 0 }, "schema" : "https://github.com/citation-style-language/schema/raw/master/csl-citation.json" }</w:instrText>
      </w:r>
      <w:r>
        <w:rPr>
          <w:rFonts w:ascii="Times" w:hAnsi="Times"/>
        </w:rPr>
        <w:fldChar w:fldCharType="separate"/>
      </w:r>
      <w:r w:rsidRPr="009A6EA3">
        <w:rPr>
          <w:rFonts w:ascii="Times" w:hAnsi="Times"/>
          <w:noProof/>
        </w:rPr>
        <w:t>(Gutbrod et al., 2006)</w:t>
      </w:r>
      <w:r>
        <w:rPr>
          <w:rFonts w:ascii="Times" w:hAnsi="Times"/>
        </w:rPr>
        <w:fldChar w:fldCharType="end"/>
      </w:r>
      <w:r w:rsidRPr="00DA05A0">
        <w:rPr>
          <w:rFonts w:ascii="Times" w:hAnsi="Times"/>
        </w:rPr>
        <w:t>.</w:t>
      </w:r>
    </w:p>
    <w:p w14:paraId="238E70D8" w14:textId="77777777" w:rsidR="00293A3E" w:rsidRDefault="00293A3E">
      <w:pPr>
        <w:pStyle w:val="CommentText"/>
      </w:pPr>
    </w:p>
    <w:p w14:paraId="5C0C2CC5" w14:textId="7AB47019" w:rsidR="00293A3E" w:rsidRDefault="00293A3E">
      <w:pPr>
        <w:pStyle w:val="CommentText"/>
      </w:pPr>
      <w:r>
        <w:t xml:space="preserve">These findings highlight how episodic memory deficits can affect choice, but there is also evidence that engaging episodic memory processes will alter risky </w:t>
      </w:r>
      <w:proofErr w:type="spellStart"/>
      <w:r>
        <w:t>deicison</w:t>
      </w:r>
      <w:proofErr w:type="spellEnd"/>
      <w:r>
        <w:t>-making.</w:t>
      </w:r>
    </w:p>
    <w:p w14:paraId="773D60AC" w14:textId="450E2996" w:rsidR="00293A3E" w:rsidRDefault="00293A3E">
      <w:pPr>
        <w:pStyle w:val="CommentText"/>
      </w:pPr>
    </w:p>
    <w:p w14:paraId="4B5E385B" w14:textId="0847604D" w:rsidR="00293A3E" w:rsidRDefault="00293A3E">
      <w:pPr>
        <w:pStyle w:val="CommentText"/>
      </w:pPr>
      <w:r>
        <w:t>Then discuss Madan findings</w:t>
      </w:r>
      <w:proofErr w:type="gramStart"/>
      <w:r>
        <w:t xml:space="preserve"> ..</w:t>
      </w:r>
      <w:proofErr w:type="gramEnd"/>
    </w:p>
    <w:p w14:paraId="3F2934AF" w14:textId="77777777" w:rsidR="00293A3E" w:rsidRDefault="00293A3E">
      <w:pPr>
        <w:pStyle w:val="CommentText"/>
      </w:pPr>
    </w:p>
  </w:comment>
  <w:comment w:id="137" w:author="Anthony Ross Otto, Dr" w:date="2017-10-05T15:32:00Z" w:initials="aro">
    <w:p w14:paraId="0C81EEEB" w14:textId="4C7E16F7" w:rsidR="00293A3E" w:rsidRDefault="00293A3E">
      <w:pPr>
        <w:pStyle w:val="CommentText"/>
      </w:pPr>
      <w:r>
        <w:rPr>
          <w:rStyle w:val="CommentReference"/>
        </w:rPr>
        <w:annotationRef/>
      </w:r>
      <w:r>
        <w:t>Agreed, that would be a nice set-up</w:t>
      </w:r>
    </w:p>
  </w:comment>
  <w:comment w:id="146" w:author="Anthony Ross Otto, Dr" w:date="2017-09-26T13:07:00Z" w:initials="aro">
    <w:p w14:paraId="7FC2D320" w14:textId="77777777" w:rsidR="00293A3E" w:rsidRDefault="00293A3E" w:rsidP="0091463D">
      <w:pPr>
        <w:pStyle w:val="CommentText"/>
      </w:pPr>
      <w:r>
        <w:rPr>
          <w:rStyle w:val="CommentReference"/>
        </w:rPr>
        <w:annotationRef/>
      </w:r>
    </w:p>
  </w:comment>
  <w:comment w:id="175" w:author="Signy Sheldon" w:date="2017-10-05T11:03:00Z" w:initials="SS">
    <w:p w14:paraId="175D7E70" w14:textId="553ABCC3" w:rsidR="00293A3E" w:rsidRDefault="00293A3E">
      <w:pPr>
        <w:pStyle w:val="CommentText"/>
      </w:pPr>
      <w:r>
        <w:rPr>
          <w:rStyle w:val="CommentReference"/>
        </w:rPr>
        <w:annotationRef/>
      </w:r>
      <w:r>
        <w:t xml:space="preserve">Remember, they are not focusing on specific details of a </w:t>
      </w:r>
      <w:proofErr w:type="gramStart"/>
      <w:r>
        <w:t>past experience</w:t>
      </w:r>
      <w:proofErr w:type="gramEnd"/>
      <w:r>
        <w:t xml:space="preserve"> – the idea is that this technique ‘induces’ or promotes the use of episodic memory processes that has downstream consequences on subsequent tasks ranging from autobiographical remembering to social problem solving to diverging thinking</w:t>
      </w:r>
    </w:p>
  </w:comment>
  <w:comment w:id="209" w:author="Signy Sheldon" w:date="2017-10-05T11:04:00Z" w:initials="SS">
    <w:p w14:paraId="49686725" w14:textId="5459D8C5" w:rsidR="00293A3E" w:rsidRDefault="00293A3E">
      <w:pPr>
        <w:pStyle w:val="CommentText"/>
      </w:pPr>
      <w:r>
        <w:rPr>
          <w:rStyle w:val="CommentReference"/>
        </w:rPr>
        <w:annotationRef/>
      </w:r>
      <w:r>
        <w:t xml:space="preserve">No relevant detail </w:t>
      </w:r>
      <w:proofErr w:type="gramStart"/>
      <w:r>
        <w:t>here  -</w:t>
      </w:r>
      <w:proofErr w:type="gramEnd"/>
      <w:r>
        <w:t xml:space="preserve"> you can just say specific </w:t>
      </w:r>
    </w:p>
  </w:comment>
  <w:comment w:id="215" w:author="Signy Sheldon" w:date="2017-10-05T11:04:00Z" w:initials="SS">
    <w:p w14:paraId="37353C10" w14:textId="58B0821B" w:rsidR="00293A3E" w:rsidRDefault="00293A3E">
      <w:pPr>
        <w:pStyle w:val="CommentText"/>
      </w:pPr>
      <w:r>
        <w:rPr>
          <w:rStyle w:val="CommentReference"/>
        </w:rPr>
        <w:annotationRef/>
      </w:r>
      <w:r>
        <w:t xml:space="preserve">Compared to what? What is recalled and imagined? </w:t>
      </w:r>
    </w:p>
    <w:p w14:paraId="61FF5EAD" w14:textId="77777777" w:rsidR="00293A3E" w:rsidRDefault="00293A3E">
      <w:pPr>
        <w:pStyle w:val="CommentText"/>
      </w:pPr>
    </w:p>
    <w:p w14:paraId="237CB4F1" w14:textId="77777777" w:rsidR="00293A3E" w:rsidRDefault="00293A3E">
      <w:pPr>
        <w:pStyle w:val="CommentText"/>
      </w:pPr>
    </w:p>
    <w:p w14:paraId="0236589F" w14:textId="79F281C8" w:rsidR="00293A3E" w:rsidRDefault="00293A3E">
      <w:pPr>
        <w:pStyle w:val="CommentText"/>
      </w:pPr>
      <w:r>
        <w:t>Need to describe the control condition</w:t>
      </w:r>
    </w:p>
  </w:comment>
  <w:comment w:id="241" w:author="Signy Sheldon" w:date="2017-10-05T11:05:00Z" w:initials="SS">
    <w:p w14:paraId="55CA0AA2" w14:textId="21DC047C" w:rsidR="00293A3E" w:rsidRDefault="00293A3E">
      <w:pPr>
        <w:pStyle w:val="CommentText"/>
      </w:pPr>
      <w:r>
        <w:rPr>
          <w:rStyle w:val="CommentReference"/>
        </w:rPr>
        <w:annotationRef/>
      </w:r>
      <w:r>
        <w:t xml:space="preserve">Is it </w:t>
      </w:r>
      <w:proofErr w:type="gramStart"/>
      <w:r>
        <w:t>experience</w:t>
      </w:r>
      <w:proofErr w:type="gramEnd"/>
      <w:r>
        <w:t>? Or is it simply enhancing episodic processes when learning to making decisions …</w:t>
      </w:r>
    </w:p>
  </w:comment>
  <w:comment w:id="242" w:author="David St-Amand" w:date="2017-10-10T00:58:00Z" w:initials="DS">
    <w:p w14:paraId="295DB260" w14:textId="42E90F9B" w:rsidR="00293A3E" w:rsidRDefault="00293A3E">
      <w:pPr>
        <w:pStyle w:val="CommentText"/>
      </w:pPr>
      <w:r>
        <w:rPr>
          <w:rStyle w:val="CommentReference"/>
        </w:rPr>
        <w:annotationRef/>
      </w:r>
      <w:r>
        <w:t xml:space="preserve">It’s good to specify that we are talking about decisions from experience and not decisions from description. It might not be necessary to repeat it here, but just in case.  </w:t>
      </w:r>
    </w:p>
  </w:comment>
  <w:comment w:id="246" w:author="Anthony Ross Otto, Dr" w:date="2017-10-03T11:35:00Z" w:initials="aro">
    <w:p w14:paraId="3F22BB4C" w14:textId="7E95D900" w:rsidR="00293A3E" w:rsidRDefault="00293A3E">
      <w:pPr>
        <w:pStyle w:val="CommentText"/>
      </w:pPr>
      <w:r>
        <w:rPr>
          <w:rStyle w:val="CommentReference"/>
        </w:rPr>
        <w:annotationRef/>
      </w:r>
      <w:r>
        <w:t xml:space="preserve">Full reference: </w:t>
      </w:r>
    </w:p>
    <w:p w14:paraId="5892460A" w14:textId="77777777" w:rsidR="00293A3E" w:rsidRDefault="00293A3E">
      <w:pPr>
        <w:pStyle w:val="CommentText"/>
      </w:pPr>
    </w:p>
    <w:p w14:paraId="68A860CF" w14:textId="77777777" w:rsidR="00293A3E" w:rsidRDefault="00293A3E" w:rsidP="00A5141B">
      <w:pPr>
        <w:spacing w:after="0" w:line="480" w:lineRule="auto"/>
        <w:ind w:hanging="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Schacter, D. L., Welker, M., Schacter, D. L., &amp; Madore, K. P. (</w:t>
      </w:r>
      <w:r>
        <w:rPr>
          <w:rFonts w:ascii="Times New Roman" w:eastAsia="Times New Roman" w:hAnsi="Times New Roman" w:cs="Times New Roman"/>
          <w:sz w:val="24"/>
          <w:szCs w:val="24"/>
          <w:lang w:val="en-US"/>
        </w:rPr>
        <w:t>0</w:t>
      </w:r>
    </w:p>
    <w:p w14:paraId="24EEE430" w14:textId="7ACDDB0B" w:rsidR="00293A3E" w:rsidRPr="00A5141B" w:rsidRDefault="00293A3E" w:rsidP="004C2358">
      <w:pPr>
        <w:spacing w:after="0" w:line="480" w:lineRule="auto"/>
        <w:ind w:left="-480"/>
        <w:rPr>
          <w:rFonts w:ascii="Times New Roman" w:eastAsia="Times New Roman" w:hAnsi="Times New Roman" w:cs="Times New Roman"/>
          <w:sz w:val="24"/>
          <w:szCs w:val="24"/>
          <w:lang w:val="en-US"/>
        </w:rPr>
      </w:pPr>
      <w:r w:rsidRPr="00A5141B">
        <w:rPr>
          <w:rFonts w:ascii="Times New Roman" w:eastAsia="Times New Roman" w:hAnsi="Times New Roman" w:cs="Times New Roman"/>
          <w:sz w:val="24"/>
          <w:szCs w:val="24"/>
          <w:lang w:val="en-US"/>
        </w:rPr>
        <w:t xml:space="preserve">). Remembering the past and imagining the future: Identifying and enhancing the contribution of episodic memory. </w:t>
      </w:r>
      <w:r w:rsidRPr="00A5141B">
        <w:rPr>
          <w:rFonts w:ascii="Times New Roman" w:eastAsia="Times New Roman" w:hAnsi="Times New Roman" w:cs="Times New Roman"/>
          <w:i/>
          <w:iCs/>
          <w:sz w:val="24"/>
          <w:szCs w:val="24"/>
          <w:lang w:val="en-US"/>
        </w:rPr>
        <w:t>Memory Studies</w:t>
      </w:r>
      <w:r w:rsidRPr="00A5141B">
        <w:rPr>
          <w:rFonts w:ascii="Times New Roman" w:eastAsia="Times New Roman" w:hAnsi="Times New Roman" w:cs="Times New Roman"/>
          <w:sz w:val="24"/>
          <w:szCs w:val="24"/>
          <w:lang w:val="en-US"/>
        </w:rPr>
        <w:t xml:space="preserve">, </w:t>
      </w:r>
      <w:r w:rsidRPr="00A5141B">
        <w:rPr>
          <w:rFonts w:ascii="Times New Roman" w:eastAsia="Times New Roman" w:hAnsi="Times New Roman" w:cs="Times New Roman"/>
          <w:i/>
          <w:iCs/>
          <w:sz w:val="24"/>
          <w:szCs w:val="24"/>
          <w:lang w:val="en-US"/>
        </w:rPr>
        <w:t>9</w:t>
      </w:r>
      <w:r w:rsidRPr="00A5141B">
        <w:rPr>
          <w:rFonts w:ascii="Times New Roman" w:eastAsia="Times New Roman" w:hAnsi="Times New Roman" w:cs="Times New Roman"/>
          <w:sz w:val="24"/>
          <w:szCs w:val="24"/>
          <w:lang w:val="en-US"/>
        </w:rPr>
        <w:t>(3), 245–255. https://doi.org/10.1177/1750698016645230</w:t>
      </w:r>
    </w:p>
    <w:p w14:paraId="49008110" w14:textId="33642711" w:rsidR="00293A3E" w:rsidRPr="00A5141B" w:rsidRDefault="00293A3E" w:rsidP="00A5141B">
      <w:pPr>
        <w:spacing w:after="0" w:line="240" w:lineRule="auto"/>
        <w:ind w:hanging="480"/>
        <w:rPr>
          <w:rFonts w:ascii="Times New Roman" w:eastAsia="Times New Roman" w:hAnsi="Times New Roman" w:cs="Times New Roman"/>
          <w:sz w:val="24"/>
          <w:szCs w:val="24"/>
          <w:lang w:val="en-US"/>
        </w:rPr>
      </w:pPr>
    </w:p>
    <w:p w14:paraId="55B2E05E" w14:textId="77777777" w:rsidR="00293A3E" w:rsidRDefault="00293A3E">
      <w:pPr>
        <w:pStyle w:val="CommentText"/>
      </w:pPr>
    </w:p>
  </w:comment>
  <w:comment w:id="252" w:author="David St-Amand" w:date="2017-10-01T20:12:00Z" w:initials="DS">
    <w:p w14:paraId="702A7E10" w14:textId="77777777" w:rsidR="00293A3E" w:rsidRDefault="00293A3E" w:rsidP="0091463D">
      <w:pPr>
        <w:pStyle w:val="CommentText"/>
      </w:pPr>
      <w:r>
        <w:rPr>
          <w:rStyle w:val="CommentReference"/>
        </w:rPr>
        <w:annotationRef/>
      </w:r>
    </w:p>
  </w:comment>
  <w:comment w:id="264" w:author="Signy Sheldon" w:date="2017-10-05T11:07:00Z" w:initials="SS">
    <w:p w14:paraId="2AB48D04" w14:textId="7092FCD6" w:rsidR="00293A3E" w:rsidRDefault="00293A3E">
      <w:pPr>
        <w:pStyle w:val="CommentText"/>
      </w:pPr>
      <w:r>
        <w:rPr>
          <w:rStyle w:val="CommentReference"/>
        </w:rPr>
        <w:annotationRef/>
      </w:r>
      <w:r>
        <w:t>this seems to come a bit out of left field? Set up earlier on?</w:t>
      </w:r>
    </w:p>
  </w:comment>
  <w:comment w:id="281" w:author="David St-Amand" w:date="2017-10-01T20:20:00Z" w:initials="DS">
    <w:p w14:paraId="29332D5E" w14:textId="77777777" w:rsidR="00293A3E" w:rsidRDefault="00293A3E" w:rsidP="0091463D">
      <w:pPr>
        <w:pStyle w:val="CommentText"/>
      </w:pPr>
      <w:r>
        <w:rPr>
          <w:rStyle w:val="CommentReference"/>
        </w:rPr>
        <w:annotationRef/>
      </w:r>
      <w:r>
        <w:t>Moved to previous paragraph</w:t>
      </w:r>
    </w:p>
  </w:comment>
  <w:comment w:id="282" w:author="David St-Amand" w:date="2017-10-01T20:19:00Z" w:initials="DS">
    <w:p w14:paraId="2B6024E0" w14:textId="77777777" w:rsidR="00293A3E" w:rsidRDefault="00293A3E" w:rsidP="0091463D">
      <w:pPr>
        <w:pStyle w:val="CommentText"/>
      </w:pPr>
      <w:r>
        <w:rPr>
          <w:rStyle w:val="CommentReference"/>
        </w:rPr>
        <w:annotationRef/>
      </w:r>
      <w:r>
        <w:t>Moved to previous paragraph</w:t>
      </w:r>
    </w:p>
  </w:comment>
  <w:comment w:id="293" w:author="David St-Amand" w:date="2017-10-09T23:32:00Z" w:initials="DS">
    <w:p w14:paraId="41323B64" w14:textId="433BB349" w:rsidR="00293A3E" w:rsidRDefault="00293A3E">
      <w:pPr>
        <w:pStyle w:val="CommentText"/>
      </w:pPr>
      <w:r>
        <w:rPr>
          <w:rStyle w:val="CommentReference"/>
        </w:rPr>
        <w:annotationRef/>
      </w:r>
      <w:r>
        <w:t xml:space="preserve">Are there studies investigating episodic memory and positive/negative PEs? </w:t>
      </w:r>
    </w:p>
  </w:comment>
  <w:comment w:id="305" w:author="Anthony Ross Otto, Dr" w:date="2017-09-14T10:20:00Z" w:initials="aro">
    <w:p w14:paraId="227361EB" w14:textId="77777777" w:rsidR="00293A3E" w:rsidRDefault="00293A3E" w:rsidP="0091463D">
      <w:pPr>
        <w:pStyle w:val="CommentText"/>
      </w:pPr>
      <w:r>
        <w:rPr>
          <w:rStyle w:val="CommentReference"/>
        </w:rPr>
        <w:annotationRef/>
      </w:r>
      <w:r>
        <w:t>Rationale/logic belongs in the intro</w:t>
      </w:r>
    </w:p>
  </w:comment>
  <w:comment w:id="339" w:author="David St-Amand" w:date="2017-10-13T00:57:00Z" w:initials="DS">
    <w:p w14:paraId="6A2BBD89" w14:textId="7BA949A0" w:rsidR="00980A09" w:rsidRDefault="00980A09">
      <w:pPr>
        <w:pStyle w:val="CommentText"/>
      </w:pPr>
      <w:r>
        <w:rPr>
          <w:rStyle w:val="CommentReference"/>
        </w:rPr>
        <w:annotationRef/>
      </w:r>
      <w:r>
        <w:t>Risky decision-making test or gambling task? Should we use the exact same term each time?</w:t>
      </w:r>
    </w:p>
  </w:comment>
  <w:comment w:id="371" w:author="Signy Sheldon" w:date="2017-10-05T11:13:00Z" w:initials="SS">
    <w:p w14:paraId="0F7E07F8" w14:textId="3FE78DF5" w:rsidR="00293A3E" w:rsidRDefault="00293A3E">
      <w:pPr>
        <w:pStyle w:val="CommentText"/>
      </w:pPr>
      <w:r>
        <w:rPr>
          <w:rStyle w:val="CommentReference"/>
        </w:rPr>
        <w:annotationRef/>
      </w:r>
      <w:r>
        <w:t xml:space="preserve">Don’t include questionnaires in the figure if you don’t use then. Don’t use </w:t>
      </w:r>
      <w:proofErr w:type="spellStart"/>
      <w:r>
        <w:t>acroynms</w:t>
      </w:r>
      <w:proofErr w:type="spellEnd"/>
      <w:r>
        <w:t xml:space="preserve"> if you don’t state what they are.</w:t>
      </w:r>
    </w:p>
  </w:comment>
  <w:comment w:id="373" w:author="Anthony Ross Otto, Dr" w:date="2017-10-05T15:36:00Z" w:initials="aro">
    <w:p w14:paraId="0DFB221E" w14:textId="6DAE284D" w:rsidR="00293A3E" w:rsidRDefault="00293A3E">
      <w:pPr>
        <w:pStyle w:val="CommentText"/>
      </w:pPr>
      <w:r>
        <w:rPr>
          <w:rStyle w:val="CommentReference"/>
        </w:rPr>
        <w:annotationRef/>
      </w:r>
      <w:r>
        <w:t xml:space="preserve">I think we should get rid of panel A as the </w:t>
      </w:r>
      <w:proofErr w:type="spellStart"/>
      <w:r>
        <w:t>timecourse</w:t>
      </w:r>
      <w:proofErr w:type="spellEnd"/>
      <w:r>
        <w:t xml:space="preserve"> is very clear from the main text and we’re not analyzing these questionnaires as </w:t>
      </w:r>
      <w:proofErr w:type="spellStart"/>
      <w:r>
        <w:t>signy</w:t>
      </w:r>
      <w:proofErr w:type="spellEnd"/>
      <w:r>
        <w:t xml:space="preserve"> points out</w:t>
      </w:r>
    </w:p>
  </w:comment>
  <w:comment w:id="374" w:author="David St-Amand" w:date="2017-10-09T14:08:00Z" w:initials="DS">
    <w:p w14:paraId="50CA4336" w14:textId="43A943ED" w:rsidR="00293A3E" w:rsidRDefault="00293A3E">
      <w:pPr>
        <w:pStyle w:val="CommentText"/>
      </w:pPr>
      <w:r>
        <w:rPr>
          <w:rStyle w:val="CommentReference"/>
        </w:rPr>
        <w:annotationRef/>
      </w:r>
      <w:r>
        <w:t xml:space="preserve">Got rid of the </w:t>
      </w:r>
      <w:proofErr w:type="spellStart"/>
      <w:r>
        <w:t>timecourse</w:t>
      </w:r>
      <w:proofErr w:type="spellEnd"/>
    </w:p>
  </w:comment>
  <w:comment w:id="385" w:author="Anthony Ross Otto, Dr" w:date="2017-08-22T11:41:00Z" w:initials="aro">
    <w:p w14:paraId="3F804538" w14:textId="77777777" w:rsidR="00293A3E" w:rsidRDefault="00293A3E" w:rsidP="0091463D">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36EC4ECF" w14:textId="77777777" w:rsidR="00293A3E" w:rsidRDefault="00293A3E" w:rsidP="0091463D">
      <w:pPr>
        <w:pStyle w:val="CommentText"/>
      </w:pPr>
    </w:p>
    <w:p w14:paraId="22983065" w14:textId="77777777" w:rsidR="00293A3E" w:rsidRDefault="00293A3E" w:rsidP="0091463D">
      <w:pPr>
        <w:pStyle w:val="CommentText"/>
      </w:pPr>
      <w:r>
        <w:t>What questionnaires / demographics did they complete?</w:t>
      </w:r>
    </w:p>
  </w:comment>
  <w:comment w:id="401" w:author="Anthony Ross Otto, Dr" w:date="2017-10-03T10:08:00Z" w:initials="aro">
    <w:p w14:paraId="5DA68B59" w14:textId="1FBAC238" w:rsidR="00293A3E" w:rsidRDefault="00293A3E">
      <w:pPr>
        <w:pStyle w:val="CommentText"/>
      </w:pPr>
      <w:r>
        <w:rPr>
          <w:rStyle w:val="CommentReference"/>
        </w:rPr>
        <w:annotationRef/>
      </w:r>
      <w:r>
        <w:t xml:space="preserve">But what was the objective criteria? There needs to be a rule with a number (be it about p(risky) in the first N trials or SDs of risk preferences). </w:t>
      </w:r>
    </w:p>
  </w:comment>
  <w:comment w:id="439" w:author="Anthony Ross Otto, Dr" w:date="2017-08-22T11:52:00Z" w:initials="aro">
    <w:p w14:paraId="173A7923" w14:textId="77777777" w:rsidR="00293A3E" w:rsidRDefault="00293A3E" w:rsidP="0091463D">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447" w:author="Anthony Ross Otto, Dr" w:date="2017-09-14T10:31:00Z" w:initials="aro">
    <w:p w14:paraId="3945F2CE" w14:textId="77777777" w:rsidR="00293A3E" w:rsidRDefault="00293A3E" w:rsidP="0091463D">
      <w:pPr>
        <w:pStyle w:val="CommentText"/>
      </w:pPr>
      <w:r>
        <w:rPr>
          <w:rStyle w:val="CommentReference"/>
        </w:rPr>
        <w:annotationRef/>
      </w:r>
      <w:r>
        <w:t xml:space="preserve">Do the published studies use at least similar types of clips? That would make a stronger case for using these videos </w:t>
      </w:r>
    </w:p>
    <w:p w14:paraId="4B80A06D" w14:textId="77777777" w:rsidR="00293A3E" w:rsidRDefault="00293A3E" w:rsidP="0091463D">
      <w:pPr>
        <w:pStyle w:val="CommentText"/>
      </w:pPr>
    </w:p>
    <w:p w14:paraId="20975C67" w14:textId="77777777" w:rsidR="00293A3E" w:rsidRDefault="00293A3E" w:rsidP="0091463D">
      <w:pPr>
        <w:pStyle w:val="CommentText"/>
      </w:pPr>
      <w:r>
        <w:t>At present it looks like we’re asking the reader to take a big leap of faith</w:t>
      </w:r>
    </w:p>
  </w:comment>
  <w:comment w:id="448" w:author="David St-Amand" w:date="2017-09-24T20:01:00Z" w:initials="DS">
    <w:p w14:paraId="69C096FC" w14:textId="77777777" w:rsidR="00293A3E" w:rsidRDefault="00293A3E" w:rsidP="0091463D">
      <w:pPr>
        <w:pStyle w:val="CommentText"/>
      </w:pPr>
      <w:r>
        <w:rPr>
          <w:rStyle w:val="CommentReference"/>
        </w:rPr>
        <w:annotationRef/>
      </w:r>
      <w:r>
        <w:t xml:space="preserve">The videos previously used are somewhat similar, but are not about Mr. Bean (nor are they funny or entertaining). </w:t>
      </w:r>
    </w:p>
  </w:comment>
  <w:comment w:id="581" w:author="Signy Sheldon" w:date="2017-10-05T12:01:00Z" w:initials="SS">
    <w:p w14:paraId="32498574" w14:textId="2561E4CE" w:rsidR="00293A3E" w:rsidRDefault="00293A3E">
      <w:pPr>
        <w:pStyle w:val="CommentText"/>
      </w:pPr>
      <w:r>
        <w:rPr>
          <w:rStyle w:val="CommentReference"/>
        </w:rPr>
        <w:annotationRef/>
      </w:r>
      <w:r>
        <w:t>Should be in introduction</w:t>
      </w:r>
    </w:p>
  </w:comment>
  <w:comment w:id="582" w:author="David St-Amand" w:date="2017-10-09T14:23:00Z" w:initials="DS">
    <w:p w14:paraId="567CC277" w14:textId="0B3D4087" w:rsidR="00293A3E" w:rsidRDefault="00293A3E">
      <w:pPr>
        <w:pStyle w:val="CommentText"/>
      </w:pPr>
      <w:r>
        <w:rPr>
          <w:rStyle w:val="CommentReference"/>
        </w:rPr>
        <w:annotationRef/>
      </w:r>
    </w:p>
  </w:comment>
  <w:comment w:id="593" w:author="Signy Sheldon" w:date="2017-10-05T12:05:00Z" w:initials="SS">
    <w:p w14:paraId="4902B3C0" w14:textId="1B118FB3" w:rsidR="00293A3E" w:rsidRDefault="00293A3E">
      <w:pPr>
        <w:pStyle w:val="CommentText"/>
      </w:pPr>
      <w:r>
        <w:rPr>
          <w:rStyle w:val="CommentReference"/>
        </w:rPr>
        <w:annotationRef/>
      </w:r>
      <w:r>
        <w:t>Be consistent with terms</w:t>
      </w:r>
    </w:p>
  </w:comment>
  <w:comment w:id="601" w:author="Anthony Ross Otto, Dr" w:date="2017-08-22T11:43:00Z" w:initials="aro">
    <w:p w14:paraId="1C6D2AE6" w14:textId="77777777" w:rsidR="00293A3E" w:rsidRDefault="00293A3E" w:rsidP="0091463D">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617" w:author="Signy Sheldon" w:date="2017-10-05T12:08:00Z" w:initials="SS">
    <w:p w14:paraId="4FF57BB8" w14:textId="74B4554B" w:rsidR="00293A3E" w:rsidRDefault="00293A3E">
      <w:pPr>
        <w:pStyle w:val="CommentText"/>
      </w:pPr>
      <w:r>
        <w:rPr>
          <w:rStyle w:val="CommentReference"/>
        </w:rPr>
        <w:annotationRef/>
      </w:r>
      <w:r>
        <w:t>But didn’t they just see these doors during the recall task? Wouldn't that confound the findings?</w:t>
      </w:r>
    </w:p>
  </w:comment>
  <w:comment w:id="618" w:author="David St-Amand" w:date="2017-10-09T14:01:00Z" w:initials="DS">
    <w:p w14:paraId="08D67B2F" w14:textId="49AEEB11" w:rsidR="00293A3E" w:rsidRDefault="00293A3E">
      <w:pPr>
        <w:pStyle w:val="CommentText"/>
      </w:pPr>
      <w:r>
        <w:rPr>
          <w:rStyle w:val="CommentReference"/>
        </w:rPr>
        <w:annotationRef/>
      </w:r>
      <w:r>
        <w:t>That’s indeed possible, even though I don’t think that could have been avoided.</w:t>
      </w:r>
    </w:p>
  </w:comment>
  <w:comment w:id="622" w:author="Anthony Ross Otto, Dr" w:date="2017-08-22T11:49:00Z" w:initials="aro">
    <w:p w14:paraId="23137BDE" w14:textId="77777777" w:rsidR="00293A3E" w:rsidRDefault="00293A3E" w:rsidP="0091463D">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627" w:author="Anthony Ross Otto, Dr" w:date="2017-09-14T11:25:00Z" w:initials="aro">
    <w:p w14:paraId="3D83C3F9" w14:textId="77777777" w:rsidR="00293A3E" w:rsidRDefault="00293A3E" w:rsidP="0091463D">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628" w:author="David St-Amand" w:date="2017-09-24T20:05:00Z" w:initials="DS">
    <w:p w14:paraId="0301F683" w14:textId="77777777" w:rsidR="00293A3E" w:rsidRDefault="00293A3E" w:rsidP="0091463D">
      <w:pPr>
        <w:pStyle w:val="CommentText"/>
      </w:pPr>
      <w:r>
        <w:rPr>
          <w:rStyle w:val="CommentReference"/>
        </w:rPr>
        <w:annotationRef/>
      </w:r>
      <w:r>
        <w:t>They also excluded everything below trial 40</w:t>
      </w:r>
    </w:p>
  </w:comment>
  <w:comment w:id="637" w:author="Signy Sheldon" w:date="2017-10-05T12:09:00Z" w:initials="SS">
    <w:p w14:paraId="7D71033E" w14:textId="71F952D2" w:rsidR="00293A3E" w:rsidRDefault="00293A3E">
      <w:pPr>
        <w:pStyle w:val="CommentText"/>
      </w:pPr>
      <w:r>
        <w:rPr>
          <w:rStyle w:val="CommentReference"/>
        </w:rPr>
        <w:annotationRef/>
      </w:r>
      <w:r>
        <w:t>I think the reasoning for creating these models should be stated in the introduction</w:t>
      </w:r>
    </w:p>
  </w:comment>
  <w:comment w:id="638" w:author="Anthony Ross Otto, Dr" w:date="2017-10-05T15:37:00Z" w:initials="aro">
    <w:p w14:paraId="22191E8E" w14:textId="4EA5BB55" w:rsidR="00293A3E" w:rsidRDefault="00293A3E">
      <w:pPr>
        <w:pStyle w:val="CommentText"/>
      </w:pPr>
      <w:r>
        <w:rPr>
          <w:rStyle w:val="CommentReference"/>
        </w:rPr>
        <w:annotationRef/>
      </w:r>
      <w:r>
        <w:t>We do at the last paragraph but I can revisit it!</w:t>
      </w:r>
    </w:p>
  </w:comment>
  <w:comment w:id="659" w:author="Anthony Ross Otto, Dr" w:date="2017-08-22T11:45:00Z" w:initials="aro">
    <w:p w14:paraId="7D5AA4E7" w14:textId="77777777" w:rsidR="00293A3E" w:rsidRDefault="00293A3E" w:rsidP="0091463D">
      <w:pPr>
        <w:pStyle w:val="CommentText"/>
      </w:pPr>
      <w:r>
        <w:rPr>
          <w:rStyle w:val="CommentReference"/>
        </w:rPr>
        <w:annotationRef/>
      </w:r>
      <w:r>
        <w:t>How many subjects, etc. etc., same question as above</w:t>
      </w:r>
    </w:p>
  </w:comment>
  <w:comment w:id="688" w:author="Anthony Ross Otto, Dr" w:date="2017-10-03T10:19:00Z" w:initials="aro">
    <w:p w14:paraId="7B97127C" w14:textId="5C27EBDE" w:rsidR="00293A3E" w:rsidRDefault="00293A3E">
      <w:pPr>
        <w:pStyle w:val="CommentText"/>
      </w:pPr>
      <w:r>
        <w:rPr>
          <w:rStyle w:val="CommentReference"/>
        </w:rPr>
        <w:annotationRef/>
      </w:r>
      <w:r>
        <w:t>Thought it was last 30, per Madan et al. In any case we should cite whatever precedent we’re using so it doesn’t appear like we’re fishing.</w:t>
      </w:r>
    </w:p>
  </w:comment>
  <w:comment w:id="698" w:author="Anthony Ross Otto, Dr" w:date="2017-09-14T11:34:00Z" w:initials="aro">
    <w:p w14:paraId="19751D4C" w14:textId="77777777" w:rsidR="00293A3E" w:rsidRDefault="00293A3E" w:rsidP="0091463D">
      <w:pPr>
        <w:pStyle w:val="CommentText"/>
      </w:pPr>
      <w:r>
        <w:rPr>
          <w:rStyle w:val="CommentReference"/>
        </w:rPr>
        <w:annotationRef/>
      </w:r>
      <w:r>
        <w:t>These stats should follow APA presentation, like this</w:t>
      </w:r>
    </w:p>
  </w:comment>
  <w:comment w:id="810" w:author="Anthony Ross Otto, Dr" w:date="2017-09-14T12:24:00Z" w:initials="aro">
    <w:p w14:paraId="3CF19BE4" w14:textId="77777777" w:rsidR="00293A3E" w:rsidRDefault="00293A3E" w:rsidP="0091463D">
      <w:pPr>
        <w:pStyle w:val="CommentText"/>
      </w:pPr>
      <w:r>
        <w:rPr>
          <w:rStyle w:val="CommentReference"/>
        </w:rPr>
        <w:annotationRef/>
      </w:r>
      <w:r>
        <w:t>Again, weren’t we presenting the ‘baseline’ condition separately, after presenting Expt. 1?</w:t>
      </w:r>
    </w:p>
  </w:comment>
  <w:comment w:id="811" w:author="David St-Amand" w:date="2017-09-24T20:22:00Z" w:initials="DS">
    <w:p w14:paraId="1BF644E9" w14:textId="77777777" w:rsidR="00293A3E" w:rsidRDefault="00293A3E" w:rsidP="0091463D">
      <w:pPr>
        <w:pStyle w:val="CommentText"/>
      </w:pPr>
      <w:r>
        <w:rPr>
          <w:rStyle w:val="CommentReference"/>
        </w:rPr>
        <w:annotationRef/>
      </w:r>
    </w:p>
  </w:comment>
  <w:comment w:id="822" w:author="David St-Amand" w:date="2017-09-24T22:04:00Z" w:initials="DS">
    <w:p w14:paraId="51BE5245" w14:textId="77777777" w:rsidR="00293A3E" w:rsidRDefault="00293A3E" w:rsidP="0091463D">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829" w:author="David St-Amand" w:date="2017-10-02T00:58:00Z" w:initials="DS">
    <w:p w14:paraId="0D6700AE" w14:textId="77777777" w:rsidR="00293A3E" w:rsidRDefault="00293A3E" w:rsidP="0091463D">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841" w:author="Anthony Ross Otto, Dr" w:date="2017-10-03T11:08:00Z" w:initials="aro">
    <w:p w14:paraId="7C6F89D6" w14:textId="41477A4C" w:rsidR="00293A3E" w:rsidRDefault="00293A3E">
      <w:pPr>
        <w:pStyle w:val="CommentText"/>
      </w:pPr>
      <w:r>
        <w:rPr>
          <w:rStyle w:val="CommentReference"/>
        </w:rPr>
        <w:annotationRef/>
      </w:r>
      <w:r>
        <w:t>We should get rid of the panel the titles and change the y-axis label in panel A to “proportion of participants reporting extreme positive outcome with risky action” and the x-axis to “condition”</w:t>
      </w:r>
    </w:p>
    <w:p w14:paraId="6E5AAD3F" w14:textId="77777777" w:rsidR="00293A3E" w:rsidRDefault="00293A3E">
      <w:pPr>
        <w:pStyle w:val="CommentText"/>
      </w:pPr>
    </w:p>
    <w:p w14:paraId="2F6C5A88" w14:textId="5E07DA9D" w:rsidR="00293A3E" w:rsidRDefault="00293A3E">
      <w:pPr>
        <w:pStyle w:val="CommentText"/>
      </w:pPr>
      <w:r>
        <w:t xml:space="preserve"> </w:t>
      </w:r>
    </w:p>
  </w:comment>
  <w:comment w:id="840" w:author="David St-Amand" w:date="2017-10-04T23:00:00Z" w:initials="DS">
    <w:p w14:paraId="123C7573" w14:textId="6A28FD24" w:rsidR="00293A3E" w:rsidRDefault="00293A3E">
      <w:pPr>
        <w:pStyle w:val="CommentText"/>
      </w:pPr>
      <w:r>
        <w:rPr>
          <w:rStyle w:val="CommentReference"/>
        </w:rPr>
        <w:annotationRef/>
      </w:r>
      <w:r>
        <w:t>Do you also want me to remove the titles from the other figures?</w:t>
      </w:r>
    </w:p>
  </w:comment>
  <w:comment w:id="867" w:author="Signy Sheldon" w:date="2017-10-05T13:16:00Z" w:initials="SS">
    <w:p w14:paraId="06B278F6" w14:textId="0B469DE3" w:rsidR="00293A3E" w:rsidRDefault="00293A3E">
      <w:pPr>
        <w:pStyle w:val="CommentText"/>
      </w:pPr>
      <w:r>
        <w:rPr>
          <w:rStyle w:val="CommentReference"/>
        </w:rPr>
        <w:annotationRef/>
      </w:r>
      <w:r>
        <w:t>Group?</w:t>
      </w:r>
    </w:p>
  </w:comment>
  <w:comment w:id="954" w:author="Signy Sheldon" w:date="2017-10-05T13:20:00Z" w:initials="SS">
    <w:p w14:paraId="644AB017" w14:textId="5F3D90E9" w:rsidR="00293A3E" w:rsidRDefault="00293A3E">
      <w:pPr>
        <w:pStyle w:val="CommentText"/>
      </w:pPr>
      <w:r>
        <w:rPr>
          <w:rStyle w:val="CommentReference"/>
        </w:rPr>
        <w:annotationRef/>
      </w:r>
      <w:r>
        <w:t>A statement that you did this by combining an induction technique with a gambling task</w:t>
      </w:r>
    </w:p>
  </w:comment>
  <w:comment w:id="1088" w:author="David St-Amand" w:date="2017-10-04T14:47:00Z" w:initials="DS">
    <w:p w14:paraId="0F2862A3" w14:textId="27C35AAA" w:rsidR="00293A3E" w:rsidRDefault="00293A3E">
      <w:pPr>
        <w:pStyle w:val="CommentText"/>
      </w:pPr>
      <w:r>
        <w:rPr>
          <w:rStyle w:val="CommentReference"/>
        </w:rPr>
        <w:annotationRef/>
      </w:r>
      <w:r>
        <w:t xml:space="preserve">Interpretation of null results is not recommended. However, </w:t>
      </w:r>
    </w:p>
  </w:comment>
  <w:comment w:id="1128" w:author="David St-Amand" w:date="2017-10-13T01:36:00Z" w:initials="DS">
    <w:p w14:paraId="02094A36" w14:textId="227A5F05" w:rsidR="00124B63" w:rsidRDefault="00124B63">
      <w:pPr>
        <w:pStyle w:val="CommentText"/>
      </w:pPr>
      <w:r>
        <w:rPr>
          <w:rStyle w:val="CommentReference"/>
        </w:rPr>
        <w:annotationRef/>
      </w:r>
      <w:r>
        <w:t>To be discussed 10/13/2017</w:t>
      </w:r>
    </w:p>
  </w:comment>
  <w:comment w:id="1135" w:author="Signy Sheldon" w:date="2017-10-05T13:23:00Z" w:initials="SS">
    <w:p w14:paraId="3643544C" w14:textId="4E0C016A" w:rsidR="00293A3E" w:rsidRDefault="00293A3E">
      <w:pPr>
        <w:pStyle w:val="CommentText"/>
      </w:pPr>
      <w:r>
        <w:rPr>
          <w:rStyle w:val="CommentReference"/>
        </w:rPr>
        <w:annotationRef/>
      </w:r>
      <w:r>
        <w:t>We are measuring encoding and not retrieval</w:t>
      </w:r>
    </w:p>
  </w:comment>
  <w:comment w:id="1136" w:author="David St-Amand" w:date="2017-10-09T23:22:00Z" w:initials="DS">
    <w:p w14:paraId="7ECF4949" w14:textId="228D1E54" w:rsidR="00293A3E" w:rsidRDefault="00293A3E">
      <w:pPr>
        <w:pStyle w:val="CommentText"/>
      </w:pPr>
      <w:r>
        <w:rPr>
          <w:rStyle w:val="CommentReference"/>
        </w:rPr>
        <w:annotationRef/>
      </w:r>
      <w:r>
        <w:t>Doesn’t making choices involve both encoding and retrieval? Or just encoding? Does their task involve both encoding and retrieval or just retrieval?</w:t>
      </w:r>
    </w:p>
  </w:comment>
  <w:comment w:id="1146" w:author="Anthony Ross Otto, Dr" w:date="2017-10-03T12:07:00Z" w:initials="aro">
    <w:p w14:paraId="4772A930" w14:textId="4B7B6B28" w:rsidR="00293A3E" w:rsidRDefault="00293A3E">
      <w:pPr>
        <w:pStyle w:val="CommentText"/>
      </w:pPr>
      <w:r>
        <w:rPr>
          <w:rStyle w:val="CommentReference"/>
        </w:rPr>
        <w:annotationRef/>
      </w:r>
      <w:r>
        <w:t xml:space="preserve">Signy: do you think this would be the place to speculate about the possible differences in the samples between the </w:t>
      </w:r>
      <w:proofErr w:type="spellStart"/>
      <w:r>
        <w:t>Expt</w:t>
      </w:r>
      <w:proofErr w:type="spellEnd"/>
      <w:r>
        <w:t xml:space="preserve"> 1 and </w:t>
      </w:r>
      <w:proofErr w:type="gramStart"/>
      <w:r>
        <w:t>2 ?</w:t>
      </w:r>
      <w:proofErr w:type="gramEnd"/>
      <w:r>
        <w:t xml:space="preserve"> </w:t>
      </w:r>
    </w:p>
  </w:comment>
  <w:comment w:id="1153" w:author="Anthony Ross Otto, Dr" w:date="2017-10-03T10:32:00Z" w:initials="aro">
    <w:p w14:paraId="36C7515A" w14:textId="175C6F7C" w:rsidR="00293A3E" w:rsidRDefault="00293A3E">
      <w:pPr>
        <w:pStyle w:val="CommentText"/>
      </w:pPr>
      <w:r>
        <w:rPr>
          <w:rStyle w:val="CommentReference"/>
        </w:rPr>
        <w:annotationRef/>
      </w:r>
      <w:r>
        <w:t xml:space="preserve">Would be </w:t>
      </w:r>
      <w:proofErr w:type="gramStart"/>
      <w:r>
        <w:t>a good time</w:t>
      </w:r>
      <w:proofErr w:type="gramEnd"/>
      <w:r>
        <w:t xml:space="preserve"> to add the references list here in APA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5A0AF7" w15:done="0"/>
  <w15:commentEx w15:paraId="7A6F1F42" w15:done="0"/>
  <w15:commentEx w15:paraId="3F2934AF" w15:done="0"/>
  <w15:commentEx w15:paraId="0C81EEEB" w15:done="0"/>
  <w15:commentEx w15:paraId="7FC2D320" w15:done="0"/>
  <w15:commentEx w15:paraId="175D7E70" w15:done="0"/>
  <w15:commentEx w15:paraId="49686725" w15:done="0"/>
  <w15:commentEx w15:paraId="0236589F" w15:done="0"/>
  <w15:commentEx w15:paraId="55CA0AA2" w15:done="0"/>
  <w15:commentEx w15:paraId="295DB260" w15:paraIdParent="55CA0AA2" w15:done="0"/>
  <w15:commentEx w15:paraId="55B2E05E" w15:done="0"/>
  <w15:commentEx w15:paraId="702A7E10" w15:done="0"/>
  <w15:commentEx w15:paraId="2AB48D04" w15:done="0"/>
  <w15:commentEx w15:paraId="29332D5E" w15:done="0"/>
  <w15:commentEx w15:paraId="2B6024E0" w15:done="0"/>
  <w15:commentEx w15:paraId="41323B64" w15:done="0"/>
  <w15:commentEx w15:paraId="227361EB" w15:done="0"/>
  <w15:commentEx w15:paraId="6A2BBD89" w15:done="0"/>
  <w15:commentEx w15:paraId="0F7E07F8" w15:done="0"/>
  <w15:commentEx w15:paraId="0DFB221E" w15:done="0"/>
  <w15:commentEx w15:paraId="50CA4336" w15:paraIdParent="0DFB221E" w15:done="0"/>
  <w15:commentEx w15:paraId="22983065" w15:done="0"/>
  <w15:commentEx w15:paraId="5DA68B59" w15:done="0"/>
  <w15:commentEx w15:paraId="173A7923" w15:done="0"/>
  <w15:commentEx w15:paraId="20975C67" w15:done="0"/>
  <w15:commentEx w15:paraId="69C096FC" w15:paraIdParent="20975C67" w15:done="0"/>
  <w15:commentEx w15:paraId="32498574" w15:done="0"/>
  <w15:commentEx w15:paraId="567CC277" w15:paraIdParent="32498574" w15:done="0"/>
  <w15:commentEx w15:paraId="4902B3C0" w15:done="0"/>
  <w15:commentEx w15:paraId="1C6D2AE6" w15:done="0"/>
  <w15:commentEx w15:paraId="4FF57BB8" w15:done="0"/>
  <w15:commentEx w15:paraId="08D67B2F" w15:paraIdParent="4FF57BB8" w15:done="0"/>
  <w15:commentEx w15:paraId="23137BDE" w15:done="0"/>
  <w15:commentEx w15:paraId="3D83C3F9" w15:done="0"/>
  <w15:commentEx w15:paraId="0301F683" w15:paraIdParent="3D83C3F9" w15:done="0"/>
  <w15:commentEx w15:paraId="7D71033E" w15:done="0"/>
  <w15:commentEx w15:paraId="22191E8E" w15:done="0"/>
  <w15:commentEx w15:paraId="7D5AA4E7" w15:done="0"/>
  <w15:commentEx w15:paraId="7B97127C" w15:done="0"/>
  <w15:commentEx w15:paraId="19751D4C" w15:done="0"/>
  <w15:commentEx w15:paraId="3CF19BE4" w15:done="0"/>
  <w15:commentEx w15:paraId="1BF644E9" w15:paraIdParent="3CF19BE4" w15:done="0"/>
  <w15:commentEx w15:paraId="51BE5245" w15:done="0"/>
  <w15:commentEx w15:paraId="0D6700AE" w15:done="0"/>
  <w15:commentEx w15:paraId="2F6C5A88" w15:done="0"/>
  <w15:commentEx w15:paraId="123C7573" w15:paraIdParent="2F6C5A88" w15:done="0"/>
  <w15:commentEx w15:paraId="06B278F6" w15:done="0"/>
  <w15:commentEx w15:paraId="644AB017" w15:done="0"/>
  <w15:commentEx w15:paraId="0F2862A3" w15:done="0"/>
  <w15:commentEx w15:paraId="02094A36" w15:done="0"/>
  <w15:commentEx w15:paraId="3643544C" w15:done="0"/>
  <w15:commentEx w15:paraId="7ECF4949" w15:paraIdParent="3643544C" w15:done="0"/>
  <w15:commentEx w15:paraId="4772A930" w15:done="0"/>
  <w15:commentEx w15:paraId="36C7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5A0AF7" w16cid:durableId="1D85FDBB"/>
  <w16cid:commentId w16cid:paraId="7A6F1F42" w16cid:durableId="1D8A8337"/>
  <w16cid:commentId w16cid:paraId="3F2934AF" w16cid:durableId="1D85FDBC"/>
  <w16cid:commentId w16cid:paraId="0C81EEEB" w16cid:durableId="1D85FDBD"/>
  <w16cid:commentId w16cid:paraId="7FC2D320" w16cid:durableId="1D7B6FE4"/>
  <w16cid:commentId w16cid:paraId="175D7E70" w16cid:durableId="1D85FDBF"/>
  <w16cid:commentId w16cid:paraId="49686725" w16cid:durableId="1D85FDC0"/>
  <w16cid:commentId w16cid:paraId="0236589F" w16cid:durableId="1D85FDC1"/>
  <w16cid:commentId w16cid:paraId="55CA0AA2" w16cid:durableId="1D85FDC2"/>
  <w16cid:commentId w16cid:paraId="295DB260" w16cid:durableId="1D8699A2"/>
  <w16cid:commentId w16cid:paraId="55B2E05E" w16cid:durableId="1D7E9147"/>
  <w16cid:commentId w16cid:paraId="702A7E10" w16cid:durableId="1D7BCAB6"/>
  <w16cid:commentId w16cid:paraId="2AB48D04" w16cid:durableId="1D85FDC5"/>
  <w16cid:commentId w16cid:paraId="41323B64" w16cid:durableId="1D868584"/>
  <w16cid:commentId w16cid:paraId="227361EB" w16cid:durableId="1D728064"/>
  <w16cid:commentId w16cid:paraId="6A2BBD89" w16cid:durableId="1D8A8E13"/>
  <w16cid:commentId w16cid:paraId="0F7E07F8" w16cid:durableId="1D85FDC7"/>
  <w16cid:commentId w16cid:paraId="22983065" w16cid:durableId="1D5ECCC1"/>
  <w16cid:commentId w16cid:paraId="5DA68B59" w16cid:durableId="1D7E914B"/>
  <w16cid:commentId w16cid:paraId="173A7923" w16cid:durableId="1D5ECCC2"/>
  <w16cid:commentId w16cid:paraId="20975C67" w16cid:durableId="1D728069"/>
  <w16cid:commentId w16cid:paraId="69C096FC" w16cid:durableId="1D728DAA"/>
  <w16cid:commentId w16cid:paraId="32498574" w16cid:durableId="1D85FDCE"/>
  <w16cid:commentId w16cid:paraId="567CC277" w16cid:durableId="1D8604C5"/>
  <w16cid:commentId w16cid:paraId="4902B3C0" w16cid:durableId="1D85FDCF"/>
  <w16cid:commentId w16cid:paraId="1C6D2AE6" w16cid:durableId="1D5ECCC5"/>
  <w16cid:commentId w16cid:paraId="4FF57BB8" w16cid:durableId="1D85FDD1"/>
  <w16cid:commentId w16cid:paraId="08D67B2F" w16cid:durableId="1D85FFBA"/>
  <w16cid:commentId w16cid:paraId="23137BDE" w16cid:durableId="1D5ECCC6"/>
  <w16cid:commentId w16cid:paraId="3D83C3F9" w16cid:durableId="1D72806F"/>
  <w16cid:commentId w16cid:paraId="0301F683" w16cid:durableId="1D728EA4"/>
  <w16cid:commentId w16cid:paraId="7D71033E" w16cid:durableId="1D85FDD5"/>
  <w16cid:commentId w16cid:paraId="22191E8E" w16cid:durableId="1D85FDD6"/>
  <w16cid:commentId w16cid:paraId="7D5AA4E7" w16cid:durableId="1D7C144C"/>
  <w16cid:commentId w16cid:paraId="7B97127C" w16cid:durableId="1D7E9154"/>
  <w16cid:commentId w16cid:paraId="19751D4C" w16cid:durableId="1D728073"/>
  <w16cid:commentId w16cid:paraId="3CF19BE4" w16cid:durableId="1D728074"/>
  <w16cid:commentId w16cid:paraId="1BF644E9" w16cid:durableId="1D72927E"/>
  <w16cid:commentId w16cid:paraId="51BE5245" w16cid:durableId="1D72AA7E"/>
  <w16cid:commentId w16cid:paraId="0D6700AE" w16cid:durableId="1D7C0D9B"/>
  <w16cid:commentId w16cid:paraId="123C7573" w16cid:durableId="1D7FE67D"/>
  <w16cid:commentId w16cid:paraId="06B278F6" w16cid:durableId="1D85FDDF"/>
  <w16cid:commentId w16cid:paraId="644AB017" w16cid:durableId="1D85FDE0"/>
  <w16cid:commentId w16cid:paraId="0F2862A3" w16cid:durableId="1D7F72ED"/>
  <w16cid:commentId w16cid:paraId="02094A36" w16cid:durableId="1D8A9729"/>
  <w16cid:commentId w16cid:paraId="3643544C" w16cid:durableId="1D85FDE2"/>
  <w16cid:commentId w16cid:paraId="7ECF4949" w16cid:durableId="1D86831A"/>
  <w16cid:commentId w16cid:paraId="4772A930" w16cid:durableId="1D7E915B"/>
  <w16cid:commentId w16cid:paraId="36C7515A" w16cid:durableId="1D7E91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rson w15:author="Signy Sheldon">
    <w15:presenceInfo w15:providerId="None" w15:userId="Signy Shel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63D"/>
    <w:rsid w:val="0000477A"/>
    <w:rsid w:val="000139F4"/>
    <w:rsid w:val="000239E7"/>
    <w:rsid w:val="000326E4"/>
    <w:rsid w:val="0003400F"/>
    <w:rsid w:val="00040243"/>
    <w:rsid w:val="00044531"/>
    <w:rsid w:val="000468B3"/>
    <w:rsid w:val="00047811"/>
    <w:rsid w:val="00053318"/>
    <w:rsid w:val="00102D51"/>
    <w:rsid w:val="00124B63"/>
    <w:rsid w:val="00156468"/>
    <w:rsid w:val="00162F6B"/>
    <w:rsid w:val="00164007"/>
    <w:rsid w:val="00186E67"/>
    <w:rsid w:val="00190BAA"/>
    <w:rsid w:val="001913E9"/>
    <w:rsid w:val="001A1BE9"/>
    <w:rsid w:val="001B1736"/>
    <w:rsid w:val="001C5C75"/>
    <w:rsid w:val="00203F58"/>
    <w:rsid w:val="002056F4"/>
    <w:rsid w:val="0020754B"/>
    <w:rsid w:val="00293A3E"/>
    <w:rsid w:val="002A3493"/>
    <w:rsid w:val="002C0A8D"/>
    <w:rsid w:val="002C45D5"/>
    <w:rsid w:val="002D335A"/>
    <w:rsid w:val="002E0F0D"/>
    <w:rsid w:val="003120CE"/>
    <w:rsid w:val="00312B7F"/>
    <w:rsid w:val="003353D1"/>
    <w:rsid w:val="00335F65"/>
    <w:rsid w:val="0035491A"/>
    <w:rsid w:val="003623CD"/>
    <w:rsid w:val="00396146"/>
    <w:rsid w:val="003B0E3B"/>
    <w:rsid w:val="003C240C"/>
    <w:rsid w:val="003C594F"/>
    <w:rsid w:val="003C5DF0"/>
    <w:rsid w:val="003E40A3"/>
    <w:rsid w:val="003F34BA"/>
    <w:rsid w:val="003F38E6"/>
    <w:rsid w:val="003F73DE"/>
    <w:rsid w:val="00420FF9"/>
    <w:rsid w:val="00423476"/>
    <w:rsid w:val="00432D66"/>
    <w:rsid w:val="00436DFA"/>
    <w:rsid w:val="004376F1"/>
    <w:rsid w:val="004439EA"/>
    <w:rsid w:val="00443A53"/>
    <w:rsid w:val="00453734"/>
    <w:rsid w:val="00477F6B"/>
    <w:rsid w:val="004C2358"/>
    <w:rsid w:val="004D08E6"/>
    <w:rsid w:val="004F2480"/>
    <w:rsid w:val="004F3E6B"/>
    <w:rsid w:val="005217CF"/>
    <w:rsid w:val="0052332A"/>
    <w:rsid w:val="005233A2"/>
    <w:rsid w:val="005258A0"/>
    <w:rsid w:val="00527049"/>
    <w:rsid w:val="005640C2"/>
    <w:rsid w:val="0056520A"/>
    <w:rsid w:val="00574D06"/>
    <w:rsid w:val="00575588"/>
    <w:rsid w:val="00580788"/>
    <w:rsid w:val="005868FA"/>
    <w:rsid w:val="00593309"/>
    <w:rsid w:val="005B2CE8"/>
    <w:rsid w:val="005B4504"/>
    <w:rsid w:val="005C1DD2"/>
    <w:rsid w:val="005C7CBD"/>
    <w:rsid w:val="005D2FFA"/>
    <w:rsid w:val="005E3F4B"/>
    <w:rsid w:val="006044C4"/>
    <w:rsid w:val="00626469"/>
    <w:rsid w:val="006420A9"/>
    <w:rsid w:val="00651DF7"/>
    <w:rsid w:val="00662E46"/>
    <w:rsid w:val="00666879"/>
    <w:rsid w:val="00687289"/>
    <w:rsid w:val="006A4B3F"/>
    <w:rsid w:val="006B127D"/>
    <w:rsid w:val="006B4DF5"/>
    <w:rsid w:val="006C2647"/>
    <w:rsid w:val="006D2BA1"/>
    <w:rsid w:val="006D5495"/>
    <w:rsid w:val="006D5520"/>
    <w:rsid w:val="006F5394"/>
    <w:rsid w:val="00702FCD"/>
    <w:rsid w:val="00703E40"/>
    <w:rsid w:val="0078000C"/>
    <w:rsid w:val="00782BFF"/>
    <w:rsid w:val="007A24CF"/>
    <w:rsid w:val="007A2D66"/>
    <w:rsid w:val="007C4233"/>
    <w:rsid w:val="00801DBC"/>
    <w:rsid w:val="008021F9"/>
    <w:rsid w:val="00803FD0"/>
    <w:rsid w:val="00806145"/>
    <w:rsid w:val="00806330"/>
    <w:rsid w:val="00835B79"/>
    <w:rsid w:val="00865CCB"/>
    <w:rsid w:val="00870BBA"/>
    <w:rsid w:val="00883D10"/>
    <w:rsid w:val="00895B04"/>
    <w:rsid w:val="00897D16"/>
    <w:rsid w:val="008B1F4E"/>
    <w:rsid w:val="008B56AD"/>
    <w:rsid w:val="008C0E90"/>
    <w:rsid w:val="008C7FC2"/>
    <w:rsid w:val="008D119E"/>
    <w:rsid w:val="008D3129"/>
    <w:rsid w:val="008E44B5"/>
    <w:rsid w:val="008F612B"/>
    <w:rsid w:val="00901C09"/>
    <w:rsid w:val="009053ED"/>
    <w:rsid w:val="009059EC"/>
    <w:rsid w:val="00906F16"/>
    <w:rsid w:val="0091463D"/>
    <w:rsid w:val="00914B80"/>
    <w:rsid w:val="00914F42"/>
    <w:rsid w:val="00923126"/>
    <w:rsid w:val="009269E2"/>
    <w:rsid w:val="00953158"/>
    <w:rsid w:val="00956B5E"/>
    <w:rsid w:val="00973172"/>
    <w:rsid w:val="00980A09"/>
    <w:rsid w:val="00982C9A"/>
    <w:rsid w:val="009C2C04"/>
    <w:rsid w:val="009C2C53"/>
    <w:rsid w:val="009C3827"/>
    <w:rsid w:val="00A16EB0"/>
    <w:rsid w:val="00A5141B"/>
    <w:rsid w:val="00A54C82"/>
    <w:rsid w:val="00A70893"/>
    <w:rsid w:val="00A84269"/>
    <w:rsid w:val="00AA03D7"/>
    <w:rsid w:val="00AA7527"/>
    <w:rsid w:val="00AB7A94"/>
    <w:rsid w:val="00AB7DD9"/>
    <w:rsid w:val="00AC69A9"/>
    <w:rsid w:val="00AD6935"/>
    <w:rsid w:val="00AF0037"/>
    <w:rsid w:val="00AF3067"/>
    <w:rsid w:val="00B031B8"/>
    <w:rsid w:val="00B13356"/>
    <w:rsid w:val="00B144A5"/>
    <w:rsid w:val="00B36813"/>
    <w:rsid w:val="00B55ADB"/>
    <w:rsid w:val="00B665F5"/>
    <w:rsid w:val="00B81797"/>
    <w:rsid w:val="00B92C5F"/>
    <w:rsid w:val="00B976E2"/>
    <w:rsid w:val="00BA7495"/>
    <w:rsid w:val="00BD4DB4"/>
    <w:rsid w:val="00BE161E"/>
    <w:rsid w:val="00BF392E"/>
    <w:rsid w:val="00BF3EA1"/>
    <w:rsid w:val="00C76453"/>
    <w:rsid w:val="00C82402"/>
    <w:rsid w:val="00CA1074"/>
    <w:rsid w:val="00CA1C75"/>
    <w:rsid w:val="00CA38D1"/>
    <w:rsid w:val="00CB5313"/>
    <w:rsid w:val="00D11A41"/>
    <w:rsid w:val="00D3531A"/>
    <w:rsid w:val="00D8209B"/>
    <w:rsid w:val="00D8605A"/>
    <w:rsid w:val="00D86D62"/>
    <w:rsid w:val="00D97722"/>
    <w:rsid w:val="00DB1EDD"/>
    <w:rsid w:val="00DE5780"/>
    <w:rsid w:val="00DF4B0E"/>
    <w:rsid w:val="00DF788B"/>
    <w:rsid w:val="00E433AE"/>
    <w:rsid w:val="00E5166D"/>
    <w:rsid w:val="00E54FB5"/>
    <w:rsid w:val="00E70225"/>
    <w:rsid w:val="00E83E40"/>
    <w:rsid w:val="00E92850"/>
    <w:rsid w:val="00F208F8"/>
    <w:rsid w:val="00F30A88"/>
    <w:rsid w:val="00F52FE8"/>
    <w:rsid w:val="00F540AD"/>
    <w:rsid w:val="00F5427E"/>
    <w:rsid w:val="00F62947"/>
    <w:rsid w:val="00F671D4"/>
    <w:rsid w:val="00F74E71"/>
    <w:rsid w:val="00F80690"/>
    <w:rsid w:val="00F842F8"/>
    <w:rsid w:val="00FA2B6F"/>
    <w:rsid w:val="00FB16E6"/>
    <w:rsid w:val="00FB47FD"/>
    <w:rsid w:val="00FB562F"/>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08816-C3E4-4968-95A6-104A12B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23</Pages>
  <Words>14614</Words>
  <Characters>83303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20</cp:revision>
  <dcterms:created xsi:type="dcterms:W3CDTF">2017-10-10T05:14:00Z</dcterms:created>
  <dcterms:modified xsi:type="dcterms:W3CDTF">2017-10-13T05:38:00Z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id="elUWgNwa"/&gt;&lt;style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