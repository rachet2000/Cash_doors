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7D52" w14:textId="54E0AEE9" w:rsidR="003C5DF0" w:rsidRDefault="003C5DF0" w:rsidP="0091463D">
      <w:pPr>
        <w:jc w:val="center"/>
        <w:outlineLvl w:val="0"/>
        <w:rPr>
          <w:rFonts w:ascii="Times New Roman" w:hAnsi="Times New Roman" w:cs="Times New Roman"/>
          <w:b/>
          <w:sz w:val="24"/>
          <w:szCs w:val="24"/>
          <w:lang w:val="en-US"/>
        </w:rPr>
      </w:pPr>
    </w:p>
    <w:p w14:paraId="4AA30B91" w14:textId="77777777" w:rsidR="003C5DF0" w:rsidRDefault="003C5DF0" w:rsidP="0091463D">
      <w:pPr>
        <w:jc w:val="center"/>
        <w:outlineLvl w:val="0"/>
        <w:rPr>
          <w:rFonts w:ascii="Times New Roman" w:hAnsi="Times New Roman" w:cs="Times New Roman"/>
          <w:b/>
          <w:sz w:val="24"/>
          <w:szCs w:val="24"/>
          <w:lang w:val="en-US"/>
        </w:rPr>
      </w:pPr>
    </w:p>
    <w:p w14:paraId="6BFF9B3B" w14:textId="77777777" w:rsidR="003C5DF0" w:rsidRDefault="003C5DF0" w:rsidP="0091463D">
      <w:pPr>
        <w:jc w:val="center"/>
        <w:outlineLvl w:val="0"/>
        <w:rPr>
          <w:rFonts w:ascii="Times New Roman" w:hAnsi="Times New Roman" w:cs="Times New Roman"/>
          <w:b/>
          <w:sz w:val="24"/>
          <w:szCs w:val="24"/>
          <w:lang w:val="en-US"/>
        </w:rPr>
      </w:pPr>
    </w:p>
    <w:p w14:paraId="4BD2EA5C"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7575B1C5"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3F31D76A" w14:textId="75DBCE30" w:rsidR="003C5DF0" w:rsidDel="00203F58" w:rsidRDefault="00203F58" w:rsidP="003C5DF0">
      <w:pPr>
        <w:spacing w:line="240" w:lineRule="auto"/>
        <w:jc w:val="center"/>
        <w:outlineLvl w:val="0"/>
        <w:rPr>
          <w:del w:id="0" w:author="Anthony Ross Otto, Dr" w:date="2017-10-05T15:24:00Z"/>
          <w:rFonts w:ascii="Times New Roman" w:hAnsi="Times New Roman" w:cs="Times New Roman"/>
          <w:sz w:val="24"/>
          <w:szCs w:val="24"/>
          <w:lang w:val="en-US"/>
        </w:rPr>
      </w:pPr>
      <w:ins w:id="1" w:author="Anthony Ross Otto, Dr" w:date="2017-10-05T15:24:00Z">
        <w:r>
          <w:rPr>
            <w:rFonts w:ascii="Times New Roman" w:hAnsi="Times New Roman" w:cs="Times New Roman"/>
            <w:sz w:val="24"/>
            <w:szCs w:val="24"/>
            <w:lang w:val="en-US"/>
          </w:rPr>
          <w:t>E</w:t>
        </w:r>
        <w:r w:rsidRPr="00203F58">
          <w:rPr>
            <w:rFonts w:ascii="Times New Roman" w:hAnsi="Times New Roman" w:cs="Times New Roman"/>
            <w:sz w:val="24"/>
            <w:szCs w:val="24"/>
            <w:lang w:val="en-US"/>
          </w:rPr>
          <w:t xml:space="preserve">ngaging episodic memory processes </w:t>
        </w:r>
      </w:ins>
      <w:ins w:id="2" w:author="Anthony Ross Otto, Dr" w:date="2017-10-05T15:31:00Z">
        <w:r w:rsidR="00F62947">
          <w:rPr>
            <w:rFonts w:ascii="Times New Roman" w:hAnsi="Times New Roman" w:cs="Times New Roman"/>
            <w:sz w:val="24"/>
            <w:szCs w:val="24"/>
            <w:lang w:val="en-US"/>
          </w:rPr>
          <w:t xml:space="preserve">influence </w:t>
        </w:r>
      </w:ins>
      <w:ins w:id="3" w:author="Anthony Ross Otto, Dr" w:date="2017-10-05T15:24:00Z">
        <w:r w:rsidRPr="00203F58">
          <w:rPr>
            <w:rFonts w:ascii="Times New Roman" w:hAnsi="Times New Roman" w:cs="Times New Roman"/>
            <w:sz w:val="24"/>
            <w:szCs w:val="24"/>
            <w:lang w:val="en-US"/>
          </w:rPr>
          <w:t>risky decision-making</w:t>
        </w:r>
        <w:r w:rsidRPr="00203F58" w:rsidDel="00203F58">
          <w:rPr>
            <w:rFonts w:ascii="Times New Roman" w:hAnsi="Times New Roman" w:cs="Times New Roman"/>
            <w:sz w:val="24"/>
            <w:szCs w:val="24"/>
            <w:lang w:val="en-US"/>
          </w:rPr>
          <w:t xml:space="preserve"> </w:t>
        </w:r>
      </w:ins>
      <w:commentRangeStart w:id="4"/>
      <w:del w:id="5" w:author="Anthony Ross Otto, Dr" w:date="2017-10-05T15:24:00Z">
        <w:r w:rsidR="003C5DF0" w:rsidRPr="003C5DF0" w:rsidDel="00203F58">
          <w:rPr>
            <w:rFonts w:ascii="Times New Roman" w:hAnsi="Times New Roman" w:cs="Times New Roman"/>
            <w:sz w:val="24"/>
            <w:szCs w:val="24"/>
            <w:lang w:val="en-US"/>
          </w:rPr>
          <w:delText>Episodic specificity induction biases risky decision-making and memories for past outcomes.</w:delText>
        </w:r>
        <w:commentRangeEnd w:id="4"/>
        <w:r w:rsidR="003C5DF0" w:rsidDel="00203F58">
          <w:rPr>
            <w:rStyle w:val="CommentReference"/>
          </w:rPr>
          <w:commentReference w:id="4"/>
        </w:r>
      </w:del>
    </w:p>
    <w:p w14:paraId="6566A22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2D6722F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8B65F9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77ECEB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5CC150B" w14:textId="05C154B1"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David St-Amand, Signy Sheldon, &amp; A. Ross Otto</w:t>
      </w:r>
    </w:p>
    <w:p w14:paraId="64DABA8D" w14:textId="77777777" w:rsidR="003C5DF0" w:rsidRDefault="003C5DF0" w:rsidP="003C5DF0">
      <w:pPr>
        <w:spacing w:line="240" w:lineRule="auto"/>
        <w:outlineLvl w:val="0"/>
        <w:rPr>
          <w:rFonts w:ascii="Times New Roman" w:hAnsi="Times New Roman" w:cs="Times New Roman"/>
          <w:sz w:val="24"/>
          <w:szCs w:val="24"/>
          <w:lang w:val="en-US"/>
        </w:rPr>
      </w:pPr>
    </w:p>
    <w:p w14:paraId="3A536D21" w14:textId="6DF144A3"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Department of Psychology</w:t>
      </w:r>
    </w:p>
    <w:p w14:paraId="311BD359" w14:textId="22FA1AAB"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McGill University</w:t>
      </w:r>
    </w:p>
    <w:p w14:paraId="0706BCA3"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45A7102"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9E66AA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57972B0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2AAC25B" w14:textId="43FEE445" w:rsidR="003C5DF0" w:rsidRDefault="003C5DF0" w:rsidP="003C5DF0">
      <w:pPr>
        <w:pStyle w:val="TextBody"/>
        <w:spacing w:line="240" w:lineRule="auto"/>
        <w:ind w:firstLine="0"/>
        <w:jc w:val="both"/>
      </w:pPr>
      <w:r>
        <w:t xml:space="preserve">Address all correspondence to: </w:t>
      </w:r>
    </w:p>
    <w:p w14:paraId="0F00832D" w14:textId="77777777" w:rsidR="003C5DF0" w:rsidRDefault="003C5DF0" w:rsidP="003C5DF0">
      <w:pPr>
        <w:pStyle w:val="TextBody"/>
        <w:spacing w:line="240" w:lineRule="auto"/>
        <w:ind w:firstLine="0"/>
        <w:jc w:val="both"/>
      </w:pPr>
      <w:r>
        <w:t>A. Ross Otto</w:t>
      </w:r>
    </w:p>
    <w:p w14:paraId="453440C6" w14:textId="77777777" w:rsidR="003C5DF0" w:rsidRDefault="003C5DF0" w:rsidP="003C5DF0">
      <w:pPr>
        <w:pStyle w:val="TextBody"/>
        <w:spacing w:line="240" w:lineRule="auto"/>
        <w:ind w:firstLine="0"/>
        <w:jc w:val="both"/>
      </w:pPr>
      <w:r>
        <w:t>Department of Psychology, McGill University</w:t>
      </w:r>
    </w:p>
    <w:p w14:paraId="2FE61389" w14:textId="77777777" w:rsidR="003C5DF0" w:rsidRDefault="003C5DF0" w:rsidP="003C5DF0">
      <w:pPr>
        <w:pStyle w:val="TextBody"/>
        <w:spacing w:line="240" w:lineRule="auto"/>
        <w:ind w:firstLine="0"/>
        <w:jc w:val="both"/>
      </w:pPr>
      <w:r>
        <w:t>2001 McGill College, 7th floor</w:t>
      </w:r>
    </w:p>
    <w:p w14:paraId="56295760" w14:textId="77777777" w:rsidR="003C5DF0" w:rsidRDefault="003C5DF0" w:rsidP="003C5DF0">
      <w:pPr>
        <w:pStyle w:val="TextBody"/>
        <w:spacing w:line="240" w:lineRule="auto"/>
        <w:ind w:firstLine="0"/>
        <w:jc w:val="both"/>
      </w:pPr>
      <w:r>
        <w:t>Montreal QC</w:t>
      </w:r>
      <w:del w:id="6" w:author="David St-Amand" w:date="2017-10-04T12:51:00Z">
        <w:r w:rsidDel="003353D1">
          <w:delText xml:space="preserve"> </w:delText>
        </w:r>
      </w:del>
      <w:r>
        <w:t xml:space="preserve"> H3A 1G1</w:t>
      </w:r>
    </w:p>
    <w:p w14:paraId="1A513EE4" w14:textId="0B09DC70" w:rsidR="003C5DF0" w:rsidRDefault="003C5DF0" w:rsidP="003C5DF0">
      <w:pPr>
        <w:pStyle w:val="TextBody"/>
        <w:spacing w:line="240" w:lineRule="auto"/>
        <w:ind w:firstLine="0"/>
        <w:jc w:val="both"/>
      </w:pPr>
      <w:r>
        <w:t>email: ross.otto@mcgill.ca</w:t>
      </w:r>
    </w:p>
    <w:p w14:paraId="73D4B19E"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41AEE87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E1916FD"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287F6640"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A825F1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686FE40" w14:textId="77777777" w:rsidR="003C5DF0" w:rsidRPr="003C5DF0" w:rsidRDefault="003C5DF0" w:rsidP="003C5DF0">
      <w:pPr>
        <w:spacing w:line="240" w:lineRule="auto"/>
        <w:jc w:val="center"/>
        <w:outlineLvl w:val="0"/>
        <w:rPr>
          <w:rFonts w:ascii="Times New Roman" w:hAnsi="Times New Roman" w:cs="Times New Roman"/>
          <w:sz w:val="24"/>
          <w:szCs w:val="24"/>
          <w:lang w:val="en-US"/>
        </w:rPr>
        <w:sectPr w:rsidR="003C5DF0" w:rsidRPr="003C5DF0">
          <w:pgSz w:w="12240" w:h="15840"/>
          <w:pgMar w:top="1440" w:right="1800" w:bottom="1440" w:left="1800" w:header="708" w:footer="708" w:gutter="0"/>
          <w:cols w:space="708"/>
          <w:docGrid w:linePitch="360"/>
        </w:sectPr>
      </w:pPr>
    </w:p>
    <w:p w14:paraId="243A2FC0" w14:textId="191BBEB9" w:rsidR="0091463D" w:rsidRDefault="0091463D" w:rsidP="0091463D">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14:paraId="67469584" w14:textId="5CE028B8" w:rsidR="0091463D" w:rsidRDefault="0091463D" w:rsidP="0091463D">
      <w:pPr>
        <w:spacing w:line="480" w:lineRule="auto"/>
        <w:outlineLvl w:val="0"/>
        <w:rPr>
          <w:rFonts w:ascii="Times New Roman" w:hAnsi="Times New Roman" w:cs="Times New Roman"/>
          <w:sz w:val="24"/>
          <w:szCs w:val="24"/>
          <w:lang w:val="en-US"/>
        </w:rPr>
      </w:pPr>
      <w:commentRangeStart w:id="7"/>
      <w:r>
        <w:rPr>
          <w:rFonts w:ascii="Times New Roman" w:hAnsi="Times New Roman" w:cs="Times New Roman"/>
          <w:b/>
          <w:sz w:val="24"/>
          <w:szCs w:val="24"/>
          <w:lang w:val="en-US"/>
        </w:rPr>
        <w:tab/>
      </w:r>
      <w:ins w:id="8" w:author="David St-Amand" w:date="2017-10-09T21:03:00Z">
        <w:r w:rsidR="00AA7527" w:rsidRPr="003B0E3B">
          <w:rPr>
            <w:rFonts w:ascii="Times New Roman" w:hAnsi="Times New Roman" w:cs="Times New Roman"/>
            <w:sz w:val="24"/>
            <w:szCs w:val="24"/>
            <w:lang w:val="en-US"/>
            <w:rPrChange w:id="9" w:author="David St-Amand" w:date="2017-10-09T23:08:00Z">
              <w:rPr>
                <w:rFonts w:ascii="Times New Roman" w:hAnsi="Times New Roman" w:cs="Times New Roman"/>
                <w:b/>
                <w:sz w:val="24"/>
                <w:szCs w:val="24"/>
                <w:lang w:val="en-US"/>
              </w:rPr>
            </w:rPrChange>
          </w:rPr>
          <w:t>We do not always know what will happen after</w:t>
        </w:r>
      </w:ins>
      <w:ins w:id="10" w:author="David St-Amand" w:date="2017-10-09T21:55:00Z">
        <w:r w:rsidR="006C2647" w:rsidRPr="003B0E3B">
          <w:rPr>
            <w:rFonts w:ascii="Times New Roman" w:hAnsi="Times New Roman" w:cs="Times New Roman"/>
            <w:sz w:val="24"/>
            <w:szCs w:val="24"/>
            <w:lang w:val="en-US"/>
            <w:rPrChange w:id="11" w:author="David St-Amand" w:date="2017-10-09T23:08:00Z">
              <w:rPr>
                <w:rFonts w:ascii="Times New Roman" w:hAnsi="Times New Roman" w:cs="Times New Roman"/>
                <w:b/>
                <w:sz w:val="24"/>
                <w:szCs w:val="24"/>
                <w:lang w:val="en-US"/>
              </w:rPr>
            </w:rPrChange>
          </w:rPr>
          <w:t xml:space="preserve"> making a choice</w:t>
        </w:r>
      </w:ins>
      <w:ins w:id="12" w:author="David St-Amand" w:date="2017-10-09T21:03:00Z">
        <w:r w:rsidR="00AA7527" w:rsidRPr="003B0E3B">
          <w:rPr>
            <w:rFonts w:ascii="Times New Roman" w:hAnsi="Times New Roman" w:cs="Times New Roman"/>
            <w:sz w:val="24"/>
            <w:szCs w:val="24"/>
            <w:lang w:val="en-US"/>
            <w:rPrChange w:id="13" w:author="David St-Amand" w:date="2017-10-09T23:08:00Z">
              <w:rPr>
                <w:rFonts w:ascii="Times New Roman" w:hAnsi="Times New Roman" w:cs="Times New Roman"/>
                <w:b/>
                <w:sz w:val="24"/>
                <w:szCs w:val="24"/>
                <w:lang w:val="en-US"/>
              </w:rPr>
            </w:rPrChange>
          </w:rPr>
          <w:t xml:space="preserve">. </w:t>
        </w:r>
      </w:ins>
      <w:ins w:id="14" w:author="David St-Amand" w:date="2017-10-09T21:04:00Z">
        <w:r w:rsidR="00AA7527" w:rsidRPr="003B0E3B">
          <w:rPr>
            <w:rFonts w:ascii="Times New Roman" w:hAnsi="Times New Roman" w:cs="Times New Roman"/>
            <w:sz w:val="24"/>
            <w:szCs w:val="24"/>
            <w:lang w:val="en-US"/>
            <w:rPrChange w:id="15" w:author="David St-Amand" w:date="2017-10-09T23:08:00Z">
              <w:rPr>
                <w:rFonts w:ascii="Times New Roman" w:hAnsi="Times New Roman" w:cs="Times New Roman"/>
                <w:b/>
                <w:sz w:val="24"/>
                <w:szCs w:val="24"/>
                <w:lang w:val="en-US"/>
              </w:rPr>
            </w:rPrChange>
          </w:rPr>
          <w:t xml:space="preserve">Many </w:t>
        </w:r>
        <w:r w:rsidR="006C2647" w:rsidRPr="003B0E3B">
          <w:rPr>
            <w:rFonts w:ascii="Times New Roman" w:hAnsi="Times New Roman" w:cs="Times New Roman"/>
            <w:sz w:val="24"/>
            <w:szCs w:val="24"/>
            <w:lang w:val="en-US"/>
            <w:rPrChange w:id="16" w:author="David St-Amand" w:date="2017-10-09T23:08:00Z">
              <w:rPr>
                <w:rFonts w:ascii="Times New Roman" w:hAnsi="Times New Roman" w:cs="Times New Roman"/>
                <w:b/>
                <w:sz w:val="24"/>
                <w:szCs w:val="24"/>
                <w:lang w:val="en-US"/>
              </w:rPr>
            </w:rPrChange>
          </w:rPr>
          <w:t>decisions</w:t>
        </w:r>
      </w:ins>
      <w:ins w:id="17" w:author="David St-Amand" w:date="2017-10-09T21:06:00Z">
        <w:r w:rsidR="00AA7527" w:rsidRPr="003B0E3B">
          <w:rPr>
            <w:rFonts w:ascii="Times New Roman" w:hAnsi="Times New Roman" w:cs="Times New Roman"/>
            <w:sz w:val="24"/>
            <w:szCs w:val="24"/>
            <w:lang w:val="en-US"/>
            <w:rPrChange w:id="18" w:author="David St-Amand" w:date="2017-10-09T23:08:00Z">
              <w:rPr>
                <w:rFonts w:ascii="Times New Roman" w:hAnsi="Times New Roman" w:cs="Times New Roman"/>
                <w:b/>
                <w:sz w:val="24"/>
                <w:szCs w:val="24"/>
                <w:lang w:val="en-US"/>
              </w:rPr>
            </w:rPrChange>
          </w:rPr>
          <w:t xml:space="preserve"> in our daily lives – whether to go at that new fancy restaurant</w:t>
        </w:r>
      </w:ins>
      <w:ins w:id="19" w:author="David St-Amand" w:date="2017-10-09T21:07:00Z">
        <w:r w:rsidR="00AA7527" w:rsidRPr="003B0E3B">
          <w:rPr>
            <w:rFonts w:ascii="Times New Roman" w:hAnsi="Times New Roman" w:cs="Times New Roman"/>
            <w:sz w:val="24"/>
            <w:szCs w:val="24"/>
            <w:lang w:val="en-US"/>
            <w:rPrChange w:id="20" w:author="David St-Amand" w:date="2017-10-09T23:08:00Z">
              <w:rPr>
                <w:rFonts w:ascii="Times New Roman" w:hAnsi="Times New Roman" w:cs="Times New Roman"/>
                <w:b/>
                <w:sz w:val="24"/>
                <w:szCs w:val="24"/>
                <w:lang w:val="en-US"/>
              </w:rPr>
            </w:rPrChange>
          </w:rPr>
          <w:t xml:space="preserve">, to </w:t>
        </w:r>
      </w:ins>
      <w:ins w:id="21" w:author="David St-Amand" w:date="2017-10-09T21:53:00Z">
        <w:r w:rsidR="000139F4" w:rsidRPr="003B0E3B">
          <w:rPr>
            <w:rFonts w:ascii="Times New Roman" w:hAnsi="Times New Roman" w:cs="Times New Roman"/>
            <w:sz w:val="24"/>
            <w:szCs w:val="24"/>
            <w:lang w:val="en-US"/>
            <w:rPrChange w:id="22" w:author="David St-Amand" w:date="2017-10-09T23:08:00Z">
              <w:rPr>
                <w:rFonts w:ascii="Times New Roman" w:hAnsi="Times New Roman" w:cs="Times New Roman"/>
                <w:b/>
                <w:sz w:val="24"/>
                <w:szCs w:val="24"/>
                <w:lang w:val="en-US"/>
              </w:rPr>
            </w:rPrChange>
          </w:rPr>
          <w:t xml:space="preserve">ask </w:t>
        </w:r>
      </w:ins>
      <w:ins w:id="23" w:author="David St-Amand" w:date="2017-10-09T21:54:00Z">
        <w:r w:rsidR="006C2647" w:rsidRPr="003B0E3B">
          <w:rPr>
            <w:rFonts w:ascii="Times New Roman" w:hAnsi="Times New Roman" w:cs="Times New Roman"/>
            <w:sz w:val="24"/>
            <w:szCs w:val="24"/>
            <w:lang w:val="en-US"/>
            <w:rPrChange w:id="24" w:author="David St-Amand" w:date="2017-10-09T23:08:00Z">
              <w:rPr>
                <w:rFonts w:ascii="Times New Roman" w:hAnsi="Times New Roman" w:cs="Times New Roman"/>
                <w:b/>
                <w:sz w:val="24"/>
                <w:szCs w:val="24"/>
                <w:lang w:val="en-US"/>
              </w:rPr>
            </w:rPrChange>
          </w:rPr>
          <w:t>someone on a date or to invest in the market –</w:t>
        </w:r>
      </w:ins>
      <w:ins w:id="25" w:author="David St-Amand" w:date="2017-10-09T21:59:00Z">
        <w:r w:rsidR="006C2647" w:rsidRPr="003B0E3B">
          <w:rPr>
            <w:rFonts w:ascii="Times New Roman" w:hAnsi="Times New Roman" w:cs="Times New Roman"/>
            <w:sz w:val="24"/>
            <w:szCs w:val="24"/>
            <w:lang w:val="en-US"/>
            <w:rPrChange w:id="26" w:author="David St-Amand" w:date="2017-10-09T23:08:00Z">
              <w:rPr>
                <w:rFonts w:ascii="Times New Roman" w:hAnsi="Times New Roman" w:cs="Times New Roman"/>
                <w:b/>
                <w:sz w:val="24"/>
                <w:szCs w:val="24"/>
                <w:lang w:val="en-US"/>
              </w:rPr>
            </w:rPrChange>
          </w:rPr>
          <w:t xml:space="preserve"> involve </w:t>
        </w:r>
      </w:ins>
      <w:ins w:id="27" w:author="David St-Amand" w:date="2017-10-09T21:55:00Z">
        <w:r w:rsidR="006C2647" w:rsidRPr="003B0E3B">
          <w:rPr>
            <w:rFonts w:ascii="Times New Roman" w:hAnsi="Times New Roman" w:cs="Times New Roman"/>
            <w:sz w:val="24"/>
            <w:szCs w:val="24"/>
            <w:lang w:val="en-US"/>
            <w:rPrChange w:id="28" w:author="David St-Amand" w:date="2017-10-09T23:08:00Z">
              <w:rPr>
                <w:rFonts w:ascii="Times New Roman" w:hAnsi="Times New Roman" w:cs="Times New Roman"/>
                <w:b/>
                <w:sz w:val="24"/>
                <w:szCs w:val="24"/>
                <w:lang w:val="en-US"/>
              </w:rPr>
            </w:rPrChange>
          </w:rPr>
          <w:t xml:space="preserve">choosing between options that differ in risk, </w:t>
        </w:r>
      </w:ins>
      <w:ins w:id="29" w:author="David St-Amand" w:date="2017-10-09T21:59:00Z">
        <w:r w:rsidR="006C2647" w:rsidRPr="003B0E3B">
          <w:rPr>
            <w:rFonts w:ascii="Times New Roman" w:hAnsi="Times New Roman" w:cs="Times New Roman"/>
            <w:sz w:val="24"/>
            <w:szCs w:val="24"/>
            <w:lang w:val="en-US"/>
            <w:rPrChange w:id="30" w:author="David St-Amand" w:date="2017-10-09T23:08:00Z">
              <w:rPr>
                <w:rFonts w:ascii="Times New Roman" w:hAnsi="Times New Roman" w:cs="Times New Roman"/>
                <w:b/>
                <w:sz w:val="24"/>
                <w:szCs w:val="24"/>
                <w:lang w:val="en-US"/>
              </w:rPr>
            </w:rPrChange>
          </w:rPr>
          <w:t xml:space="preserve">in </w:t>
        </w:r>
      </w:ins>
      <w:ins w:id="31" w:author="David St-Amand" w:date="2017-10-09T21:55:00Z">
        <w:r w:rsidR="006C2647" w:rsidRPr="003B0E3B">
          <w:rPr>
            <w:rFonts w:ascii="Times New Roman" w:hAnsi="Times New Roman" w:cs="Times New Roman"/>
            <w:sz w:val="24"/>
            <w:szCs w:val="24"/>
            <w:lang w:val="en-US"/>
            <w:rPrChange w:id="32" w:author="David St-Amand" w:date="2017-10-09T23:08:00Z">
              <w:rPr>
                <w:rFonts w:ascii="Times New Roman" w:hAnsi="Times New Roman" w:cs="Times New Roman"/>
                <w:b/>
                <w:sz w:val="24"/>
                <w:szCs w:val="24"/>
                <w:lang w:val="en-US"/>
              </w:rPr>
            </w:rPrChange>
          </w:rPr>
          <w:t>the likelihood that the desired outcome will be reached.</w:t>
        </w:r>
      </w:ins>
      <w:ins w:id="33" w:author="David St-Amand" w:date="2017-10-09T21:57:00Z">
        <w:r w:rsidR="00CA1074" w:rsidRPr="003B0E3B">
          <w:rPr>
            <w:rFonts w:ascii="Times New Roman" w:hAnsi="Times New Roman" w:cs="Times New Roman"/>
            <w:sz w:val="24"/>
            <w:szCs w:val="24"/>
            <w:lang w:val="en-US"/>
            <w:rPrChange w:id="34" w:author="David St-Amand" w:date="2017-10-09T23:08:00Z">
              <w:rPr>
                <w:rFonts w:ascii="Times New Roman" w:hAnsi="Times New Roman" w:cs="Times New Roman"/>
                <w:b/>
                <w:sz w:val="24"/>
                <w:szCs w:val="24"/>
                <w:lang w:val="en-US"/>
              </w:rPr>
            </w:rPrChange>
          </w:rPr>
          <w:t xml:space="preserve"> </w:t>
        </w:r>
      </w:ins>
      <w:ins w:id="35" w:author="David St-Amand" w:date="2017-10-09T22:08:00Z">
        <w:r w:rsidR="00CA1074" w:rsidRPr="003B0E3B">
          <w:rPr>
            <w:rFonts w:ascii="Times New Roman" w:hAnsi="Times New Roman" w:cs="Times New Roman"/>
            <w:sz w:val="24"/>
            <w:szCs w:val="24"/>
            <w:lang w:val="en-US"/>
            <w:rPrChange w:id="36" w:author="David St-Amand" w:date="2017-10-09T23:08:00Z">
              <w:rPr>
                <w:rFonts w:ascii="Times New Roman" w:hAnsi="Times New Roman" w:cs="Times New Roman"/>
                <w:b/>
                <w:sz w:val="24"/>
                <w:szCs w:val="24"/>
                <w:lang w:val="en-US"/>
              </w:rPr>
            </w:rPrChange>
          </w:rPr>
          <w:t xml:space="preserve">This likelihood is most often not known, and </w:t>
        </w:r>
      </w:ins>
      <w:ins w:id="37" w:author="David St-Amand" w:date="2017-10-09T22:11:00Z">
        <w:r w:rsidR="00CA1074" w:rsidRPr="003B0E3B">
          <w:rPr>
            <w:rFonts w:ascii="Times New Roman" w:hAnsi="Times New Roman" w:cs="Times New Roman"/>
            <w:sz w:val="24"/>
            <w:szCs w:val="24"/>
            <w:lang w:val="en-US"/>
            <w:rPrChange w:id="38" w:author="David St-Amand" w:date="2017-10-09T23:08:00Z">
              <w:rPr>
                <w:rFonts w:ascii="Times New Roman" w:hAnsi="Times New Roman" w:cs="Times New Roman"/>
                <w:b/>
                <w:sz w:val="24"/>
                <w:szCs w:val="24"/>
                <w:lang w:val="en-US"/>
              </w:rPr>
            </w:rPrChange>
          </w:rPr>
          <w:t>we must draw on our memory of similar situations in order to make a decision</w:t>
        </w:r>
      </w:ins>
      <w:ins w:id="39" w:author="David St-Amand" w:date="2017-10-09T22:12:00Z">
        <w:r w:rsidR="00CA1074" w:rsidRPr="003B0E3B">
          <w:rPr>
            <w:rFonts w:ascii="Times New Roman" w:hAnsi="Times New Roman" w:cs="Times New Roman"/>
            <w:sz w:val="24"/>
            <w:szCs w:val="24"/>
            <w:lang w:val="en-US"/>
            <w:rPrChange w:id="40" w:author="David St-Amand" w:date="2017-10-09T23:08:00Z">
              <w:rPr>
                <w:rFonts w:ascii="Times New Roman" w:hAnsi="Times New Roman" w:cs="Times New Roman"/>
                <w:b/>
                <w:sz w:val="24"/>
                <w:szCs w:val="24"/>
                <w:lang w:val="en-US"/>
              </w:rPr>
            </w:rPrChange>
          </w:rPr>
          <w:t xml:space="preserve"> </w:t>
        </w:r>
        <w:r w:rsidR="00CA1074" w:rsidRPr="003B0E3B">
          <w:rPr>
            <w:rFonts w:ascii="Times New Roman" w:hAnsi="Times New Roman" w:cs="Times New Roman"/>
            <w:sz w:val="24"/>
            <w:szCs w:val="24"/>
            <w:lang w:val="en-US"/>
          </w:rPr>
          <w:fldChar w:fldCharType="begin"/>
        </w:r>
        <w:r w:rsidR="00CA1074" w:rsidRPr="008E44B5">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sidR="00CA1074" w:rsidRPr="008E44B5">
          <w:rPr>
            <w:rFonts w:ascii="Times New Roman" w:hAnsi="Times New Roman" w:cs="Times New Roman"/>
            <w:sz w:val="24"/>
            <w:szCs w:val="24"/>
            <w:lang w:val="en-US"/>
          </w:rPr>
          <w:fldChar w:fldCharType="separate"/>
        </w:r>
        <w:r w:rsidR="00CA1074" w:rsidRPr="003B0E3B">
          <w:rPr>
            <w:rFonts w:ascii="Times New Roman" w:hAnsi="Times New Roman" w:cs="Times New Roman"/>
            <w:noProof/>
            <w:sz w:val="24"/>
            <w:szCs w:val="24"/>
            <w:lang w:val="en-US"/>
          </w:rPr>
          <w:t>(Hertwig &amp; Erev, 2009)</w:t>
        </w:r>
        <w:r w:rsidR="00CA1074" w:rsidRPr="003B0E3B">
          <w:rPr>
            <w:rFonts w:ascii="Times New Roman" w:hAnsi="Times New Roman" w:cs="Times New Roman"/>
            <w:sz w:val="24"/>
            <w:szCs w:val="24"/>
            <w:lang w:val="en-US"/>
          </w:rPr>
          <w:fldChar w:fldCharType="end"/>
        </w:r>
      </w:ins>
      <w:ins w:id="41" w:author="David St-Amand" w:date="2017-10-09T22:11:00Z">
        <w:r w:rsidR="00CA1074" w:rsidRPr="003B0E3B">
          <w:rPr>
            <w:rFonts w:ascii="Times New Roman" w:hAnsi="Times New Roman" w:cs="Times New Roman"/>
            <w:sz w:val="24"/>
            <w:szCs w:val="24"/>
            <w:lang w:val="en-US"/>
            <w:rPrChange w:id="42" w:author="David St-Amand" w:date="2017-10-09T23:08:00Z">
              <w:rPr>
                <w:rFonts w:ascii="Times New Roman" w:hAnsi="Times New Roman" w:cs="Times New Roman"/>
                <w:b/>
                <w:sz w:val="24"/>
                <w:szCs w:val="24"/>
                <w:lang w:val="en-US"/>
              </w:rPr>
            </w:rPrChange>
          </w:rPr>
          <w:t>.</w:t>
        </w:r>
      </w:ins>
      <w:ins w:id="43" w:author="David St-Amand" w:date="2017-10-09T22:12:00Z">
        <w:r w:rsidR="00CA1074" w:rsidRPr="003B0E3B">
          <w:rPr>
            <w:rFonts w:ascii="Times New Roman" w:hAnsi="Times New Roman" w:cs="Times New Roman"/>
            <w:sz w:val="24"/>
            <w:szCs w:val="24"/>
            <w:lang w:val="en-US"/>
            <w:rPrChange w:id="44" w:author="David St-Amand" w:date="2017-10-09T23:08:00Z">
              <w:rPr>
                <w:rFonts w:ascii="Times New Roman" w:hAnsi="Times New Roman" w:cs="Times New Roman"/>
                <w:b/>
                <w:sz w:val="24"/>
                <w:szCs w:val="24"/>
                <w:lang w:val="en-US"/>
              </w:rPr>
            </w:rPrChange>
          </w:rPr>
          <w:t xml:space="preserve"> </w:t>
        </w:r>
      </w:ins>
      <w:ins w:id="45" w:author="David St-Amand" w:date="2017-10-09T22:16:00Z">
        <w:r w:rsidR="002D335A" w:rsidRPr="003B0E3B">
          <w:rPr>
            <w:rFonts w:ascii="Times New Roman" w:hAnsi="Times New Roman" w:cs="Times New Roman"/>
            <w:sz w:val="24"/>
            <w:szCs w:val="24"/>
            <w:lang w:val="en-US"/>
            <w:rPrChange w:id="46" w:author="David St-Amand" w:date="2017-10-09T23:08:00Z">
              <w:rPr>
                <w:rFonts w:ascii="Times New Roman" w:hAnsi="Times New Roman" w:cs="Times New Roman"/>
                <w:b/>
                <w:sz w:val="24"/>
                <w:szCs w:val="24"/>
                <w:lang w:val="en-US"/>
              </w:rPr>
            </w:rPrChange>
          </w:rPr>
          <w:t xml:space="preserve">Episodic memory </w:t>
        </w:r>
      </w:ins>
      <w:ins w:id="47" w:author="David St-Amand" w:date="2017-10-09T22:22:00Z">
        <w:r w:rsidR="002D335A" w:rsidRPr="003B0E3B">
          <w:rPr>
            <w:rFonts w:ascii="Times New Roman" w:hAnsi="Times New Roman" w:cs="Times New Roman"/>
            <w:sz w:val="24"/>
            <w:szCs w:val="24"/>
            <w:rPrChange w:id="48" w:author="David St-Amand" w:date="2017-10-09T23:08:00Z">
              <w:rPr>
                <w:rFonts w:ascii="Times New Roman" w:hAnsi="Times New Roman" w:cs="Times New Roman"/>
                <w:b/>
                <w:sz w:val="24"/>
                <w:szCs w:val="24"/>
              </w:rPr>
            </w:rPrChange>
          </w:rPr>
          <w:t>(Tulving, 1983, 2002</w:t>
        </w:r>
        <w:r w:rsidR="002D335A" w:rsidRPr="003B0E3B">
          <w:rPr>
            <w:rFonts w:ascii="Times New Roman" w:hAnsi="Times New Roman" w:cs="Times New Roman"/>
            <w:sz w:val="24"/>
            <w:szCs w:val="24"/>
            <w:rPrChange w:id="49" w:author="David St-Amand" w:date="2017-10-09T23:08:00Z">
              <w:rPr>
                <w:b/>
              </w:rPr>
            </w:rPrChange>
          </w:rPr>
          <w:t>)</w:t>
        </w:r>
        <w:r w:rsidR="002D335A" w:rsidRPr="003B0E3B">
          <w:rPr>
            <w:rFonts w:ascii="Times New Roman" w:hAnsi="Times New Roman" w:cs="Times New Roman"/>
            <w:sz w:val="24"/>
            <w:szCs w:val="24"/>
            <w:rPrChange w:id="50" w:author="David St-Amand" w:date="2017-10-09T23:08:00Z">
              <w:rPr>
                <w:b/>
              </w:rPr>
            </w:rPrChange>
          </w:rPr>
          <w:t xml:space="preserve"> </w:t>
        </w:r>
      </w:ins>
      <w:ins w:id="51" w:author="David St-Amand" w:date="2017-10-09T22:20:00Z">
        <w:r w:rsidR="002D335A" w:rsidRPr="003B0E3B">
          <w:rPr>
            <w:rFonts w:ascii="Times New Roman" w:hAnsi="Times New Roman" w:cs="Times New Roman"/>
            <w:sz w:val="24"/>
            <w:szCs w:val="24"/>
            <w:lang w:val="en-US"/>
            <w:rPrChange w:id="52" w:author="David St-Amand" w:date="2017-10-09T23:08:00Z">
              <w:rPr>
                <w:rFonts w:ascii="Times New Roman" w:hAnsi="Times New Roman" w:cs="Times New Roman"/>
                <w:b/>
                <w:sz w:val="24"/>
                <w:szCs w:val="24"/>
                <w:lang w:val="en-US"/>
              </w:rPr>
            </w:rPrChange>
          </w:rPr>
          <w:t xml:space="preserve">encodes </w:t>
        </w:r>
      </w:ins>
      <w:ins w:id="53" w:author="David St-Amand" w:date="2017-10-09T22:22:00Z">
        <w:r w:rsidR="002D335A" w:rsidRPr="003B0E3B">
          <w:rPr>
            <w:rFonts w:ascii="Times New Roman" w:hAnsi="Times New Roman" w:cs="Times New Roman"/>
            <w:sz w:val="24"/>
            <w:szCs w:val="24"/>
            <w:lang w:val="en-US"/>
            <w:rPrChange w:id="54" w:author="David St-Amand" w:date="2017-10-09T23:08:00Z">
              <w:rPr>
                <w:rFonts w:ascii="Times New Roman" w:hAnsi="Times New Roman" w:cs="Times New Roman"/>
                <w:b/>
                <w:sz w:val="24"/>
                <w:szCs w:val="24"/>
                <w:lang w:val="en-US"/>
              </w:rPr>
            </w:rPrChange>
          </w:rPr>
          <w:t xml:space="preserve">such </w:t>
        </w:r>
      </w:ins>
      <w:ins w:id="55" w:author="David St-Amand" w:date="2017-10-09T22:17:00Z">
        <w:r w:rsidR="002D335A" w:rsidRPr="003B0E3B">
          <w:rPr>
            <w:rFonts w:ascii="Times New Roman" w:hAnsi="Times New Roman" w:cs="Times New Roman"/>
            <w:sz w:val="24"/>
            <w:szCs w:val="24"/>
            <w:rPrChange w:id="56" w:author="David St-Amand" w:date="2017-10-09T23:08:00Z">
              <w:rPr>
                <w:rFonts w:ascii="Times New Roman" w:hAnsi="Times New Roman" w:cs="Times New Roman"/>
                <w:b/>
                <w:sz w:val="24"/>
                <w:szCs w:val="24"/>
              </w:rPr>
            </w:rPrChange>
          </w:rPr>
          <w:t xml:space="preserve">specific information </w:t>
        </w:r>
      </w:ins>
      <w:ins w:id="57" w:author="David St-Amand" w:date="2017-10-09T22:24:00Z">
        <w:r w:rsidR="002D335A" w:rsidRPr="003B0E3B">
          <w:rPr>
            <w:rFonts w:ascii="Times New Roman" w:hAnsi="Times New Roman" w:cs="Times New Roman"/>
            <w:sz w:val="24"/>
            <w:szCs w:val="24"/>
            <w:rPrChange w:id="58" w:author="David St-Amand" w:date="2017-10-09T23:08:00Z">
              <w:rPr>
                <w:rFonts w:ascii="Times New Roman" w:hAnsi="Times New Roman" w:cs="Times New Roman"/>
                <w:b/>
                <w:sz w:val="24"/>
                <w:szCs w:val="24"/>
              </w:rPr>
            </w:rPrChange>
          </w:rPr>
          <w:t xml:space="preserve">and has been shown to play an adaptive role in decision-making </w:t>
        </w:r>
      </w:ins>
      <w:moveToRangeStart w:id="59" w:author="David St-Amand" w:date="2017-10-09T22:25:00Z" w:name="move495351228"/>
      <w:moveTo w:id="60" w:author="David St-Amand" w:date="2017-10-09T22:25:00Z">
        <w:r w:rsidR="002D335A" w:rsidRPr="003B0E3B">
          <w:rPr>
            <w:rFonts w:ascii="Times New Roman" w:hAnsi="Times New Roman" w:cs="Times New Roman"/>
            <w:sz w:val="24"/>
            <w:szCs w:val="24"/>
            <w:rPrChange w:id="61" w:author="David St-Amand" w:date="2017-10-09T23:08:00Z">
              <w:rPr/>
            </w:rPrChange>
          </w:rPr>
          <w:t>(</w:t>
        </w:r>
        <w:proofErr w:type="spellStart"/>
        <w:r w:rsidR="002D335A" w:rsidRPr="003B0E3B">
          <w:rPr>
            <w:rFonts w:ascii="Times New Roman" w:hAnsi="Times New Roman" w:cs="Times New Roman"/>
            <w:sz w:val="24"/>
            <w:szCs w:val="24"/>
            <w:rPrChange w:id="62" w:author="David St-Amand" w:date="2017-10-09T23:08:00Z">
              <w:rPr/>
            </w:rPrChange>
          </w:rPr>
          <w:t>Murty</w:t>
        </w:r>
      </w:moveTo>
      <w:proofErr w:type="spellEnd"/>
      <w:ins w:id="63" w:author="David St-Amand" w:date="2017-10-09T22:25:00Z">
        <w:r w:rsidR="002D335A" w:rsidRPr="003B0E3B">
          <w:rPr>
            <w:rFonts w:ascii="Times New Roman" w:hAnsi="Times New Roman" w:cs="Times New Roman"/>
            <w:sz w:val="24"/>
            <w:szCs w:val="24"/>
            <w:rPrChange w:id="64" w:author="David St-Amand" w:date="2017-10-09T23:08:00Z">
              <w:rPr/>
            </w:rPrChange>
          </w:rPr>
          <w:t xml:space="preserve">, </w:t>
        </w:r>
        <w:proofErr w:type="spellStart"/>
        <w:r w:rsidR="002D335A" w:rsidRPr="003B0E3B">
          <w:rPr>
            <w:rFonts w:ascii="Times New Roman" w:hAnsi="Times New Roman" w:cs="Times New Roman"/>
            <w:sz w:val="24"/>
            <w:szCs w:val="24"/>
            <w:rPrChange w:id="65" w:author="David St-Amand" w:date="2017-10-09T23:08:00Z">
              <w:rPr/>
            </w:rPrChange>
          </w:rPr>
          <w:t>FeldmanHall</w:t>
        </w:r>
        <w:proofErr w:type="spellEnd"/>
        <w:r w:rsidR="002D335A" w:rsidRPr="003B0E3B">
          <w:rPr>
            <w:rFonts w:ascii="Times New Roman" w:hAnsi="Times New Roman" w:cs="Times New Roman"/>
            <w:sz w:val="24"/>
            <w:szCs w:val="24"/>
            <w:rPrChange w:id="66" w:author="David St-Amand" w:date="2017-10-09T23:08:00Z">
              <w:rPr/>
            </w:rPrChange>
          </w:rPr>
          <w:t xml:space="preserve">, Hunter, Phelps &amp; </w:t>
        </w:r>
      </w:ins>
      <w:proofErr w:type="spellStart"/>
      <w:ins w:id="67" w:author="David St-Amand" w:date="2017-10-09T22:26:00Z">
        <w:r w:rsidR="002D335A" w:rsidRPr="003B0E3B">
          <w:rPr>
            <w:rFonts w:ascii="Times New Roman" w:hAnsi="Times New Roman" w:cs="Times New Roman"/>
            <w:sz w:val="24"/>
            <w:szCs w:val="24"/>
            <w:rPrChange w:id="68" w:author="David St-Amand" w:date="2017-10-09T23:08:00Z">
              <w:rPr/>
            </w:rPrChange>
          </w:rPr>
          <w:t>Davachi</w:t>
        </w:r>
        <w:proofErr w:type="spellEnd"/>
        <w:r w:rsidR="002D335A" w:rsidRPr="003B0E3B">
          <w:rPr>
            <w:rFonts w:ascii="Times New Roman" w:hAnsi="Times New Roman" w:cs="Times New Roman"/>
            <w:sz w:val="24"/>
            <w:szCs w:val="24"/>
            <w:rPrChange w:id="69" w:author="David St-Amand" w:date="2017-10-09T23:08:00Z">
              <w:rPr/>
            </w:rPrChange>
          </w:rPr>
          <w:t>,</w:t>
        </w:r>
      </w:ins>
      <w:moveTo w:id="70" w:author="David St-Amand" w:date="2017-10-09T22:25:00Z">
        <w:del w:id="71" w:author="David St-Amand" w:date="2017-10-09T22:25:00Z">
          <w:r w:rsidR="002D335A" w:rsidRPr="003B0E3B" w:rsidDel="002D335A">
            <w:rPr>
              <w:rFonts w:ascii="Times New Roman" w:hAnsi="Times New Roman" w:cs="Times New Roman"/>
              <w:sz w:val="24"/>
              <w:szCs w:val="24"/>
              <w:rPrChange w:id="72" w:author="David St-Amand" w:date="2017-10-09T23:08:00Z">
                <w:rPr/>
              </w:rPrChange>
            </w:rPr>
            <w:delText xml:space="preserve"> et al.</w:delText>
          </w:r>
        </w:del>
        <w:r w:rsidR="002D335A" w:rsidRPr="003B0E3B">
          <w:rPr>
            <w:rFonts w:ascii="Times New Roman" w:hAnsi="Times New Roman" w:cs="Times New Roman"/>
            <w:sz w:val="24"/>
            <w:szCs w:val="24"/>
            <w:rPrChange w:id="73" w:author="David St-Amand" w:date="2017-10-09T23:08:00Z">
              <w:rPr/>
            </w:rPrChange>
          </w:rPr>
          <w:t xml:space="preserve">, 2016; Duncan &amp; </w:t>
        </w:r>
        <w:proofErr w:type="spellStart"/>
        <w:r w:rsidR="002D335A" w:rsidRPr="003B0E3B">
          <w:rPr>
            <w:rFonts w:ascii="Times New Roman" w:hAnsi="Times New Roman" w:cs="Times New Roman"/>
            <w:sz w:val="24"/>
            <w:szCs w:val="24"/>
            <w:rPrChange w:id="74" w:author="David St-Amand" w:date="2017-10-09T23:08:00Z">
              <w:rPr/>
            </w:rPrChange>
          </w:rPr>
          <w:t>Shohamy</w:t>
        </w:r>
        <w:proofErr w:type="spellEnd"/>
        <w:r w:rsidR="002D335A" w:rsidRPr="003B0E3B">
          <w:rPr>
            <w:rFonts w:ascii="Times New Roman" w:hAnsi="Times New Roman" w:cs="Times New Roman"/>
            <w:sz w:val="24"/>
            <w:szCs w:val="24"/>
            <w:rPrChange w:id="75" w:author="David St-Amand" w:date="2017-10-09T23:08:00Z">
              <w:rPr/>
            </w:rPrChange>
          </w:rPr>
          <w:t>, 2016</w:t>
        </w:r>
        <w:r w:rsidR="002D335A" w:rsidRPr="003B0E3B">
          <w:rPr>
            <w:rFonts w:ascii="Times New Roman" w:hAnsi="Times New Roman" w:cs="Times New Roman"/>
            <w:sz w:val="24"/>
            <w:szCs w:val="24"/>
            <w:rPrChange w:id="76" w:author="David St-Amand" w:date="2017-10-09T23:08:00Z">
              <w:rPr>
                <w:sz w:val="23"/>
                <w:szCs w:val="23"/>
              </w:rPr>
            </w:rPrChange>
          </w:rPr>
          <w:t xml:space="preserve">). </w:t>
        </w:r>
      </w:moveTo>
      <w:moveToRangeStart w:id="77" w:author="David St-Amand" w:date="2017-10-09T22:27:00Z" w:name="move495351375"/>
      <w:moveToRangeEnd w:id="59"/>
      <w:moveTo w:id="78" w:author="David St-Amand" w:date="2017-10-09T22:27:00Z">
        <w:r w:rsidR="005233A2" w:rsidRPr="003B0E3B">
          <w:rPr>
            <w:rFonts w:ascii="Times New Roman" w:hAnsi="Times New Roman" w:cs="Times New Roman"/>
            <w:sz w:val="24"/>
            <w:szCs w:val="24"/>
            <w:rPrChange w:id="79" w:author="David St-Amand" w:date="2017-10-09T23:08:00Z">
              <w:rPr/>
            </w:rPrChange>
          </w:rPr>
          <w:t>The hippocampus has been shown to associate rewards to similar but previously unseen items (</w:t>
        </w:r>
        <w:proofErr w:type="spellStart"/>
        <w:r w:rsidR="005233A2" w:rsidRPr="003B0E3B">
          <w:rPr>
            <w:rFonts w:ascii="Times New Roman" w:hAnsi="Times New Roman" w:cs="Times New Roman"/>
            <w:sz w:val="24"/>
            <w:szCs w:val="24"/>
            <w:rPrChange w:id="80" w:author="David St-Amand" w:date="2017-10-09T23:08:00Z">
              <w:rPr/>
            </w:rPrChange>
          </w:rPr>
          <w:t>Wimmer</w:t>
        </w:r>
        <w:proofErr w:type="spellEnd"/>
        <w:r w:rsidR="005233A2" w:rsidRPr="003B0E3B">
          <w:rPr>
            <w:rFonts w:ascii="Times New Roman" w:hAnsi="Times New Roman" w:cs="Times New Roman"/>
            <w:sz w:val="24"/>
            <w:szCs w:val="24"/>
            <w:rPrChange w:id="81" w:author="David St-Amand" w:date="2017-10-09T23:08:00Z">
              <w:rPr/>
            </w:rPrChange>
          </w:rPr>
          <w:t xml:space="preserve"> &amp; </w:t>
        </w:r>
        <w:proofErr w:type="spellStart"/>
        <w:r w:rsidR="005233A2" w:rsidRPr="003B0E3B">
          <w:rPr>
            <w:rFonts w:ascii="Times New Roman" w:hAnsi="Times New Roman" w:cs="Times New Roman"/>
            <w:sz w:val="24"/>
            <w:szCs w:val="24"/>
            <w:rPrChange w:id="82" w:author="David St-Amand" w:date="2017-10-09T23:08:00Z">
              <w:rPr/>
            </w:rPrChange>
          </w:rPr>
          <w:t>Shohamy</w:t>
        </w:r>
        <w:proofErr w:type="spellEnd"/>
        <w:r w:rsidR="005233A2" w:rsidRPr="003B0E3B">
          <w:rPr>
            <w:rFonts w:ascii="Times New Roman" w:hAnsi="Times New Roman" w:cs="Times New Roman"/>
            <w:sz w:val="24"/>
            <w:szCs w:val="24"/>
            <w:rPrChange w:id="83" w:author="David St-Amand" w:date="2017-10-09T23:08:00Z">
              <w:rPr/>
            </w:rPrChange>
          </w:rPr>
          <w:t>, 2012), suggesting that episodic memory enhances the associations between events and rewards.</w:t>
        </w:r>
      </w:moveTo>
      <w:moveToRangeEnd w:id="77"/>
      <w:ins w:id="84" w:author="David St-Amand" w:date="2017-10-09T22:27:00Z">
        <w:r w:rsidR="005233A2" w:rsidRPr="003B0E3B">
          <w:rPr>
            <w:rFonts w:ascii="Times New Roman" w:hAnsi="Times New Roman" w:cs="Times New Roman"/>
            <w:sz w:val="24"/>
            <w:szCs w:val="24"/>
            <w:rPrChange w:id="85" w:author="David St-Amand" w:date="2017-10-09T23:08:00Z">
              <w:rPr>
                <w:b/>
              </w:rPr>
            </w:rPrChange>
          </w:rPr>
          <w:t xml:space="preserve"> Consistent</w:t>
        </w:r>
      </w:ins>
      <w:ins w:id="86" w:author="David St-Amand" w:date="2017-10-09T22:30:00Z">
        <w:r w:rsidR="005233A2" w:rsidRPr="003B0E3B">
          <w:rPr>
            <w:rFonts w:ascii="Times New Roman" w:hAnsi="Times New Roman" w:cs="Times New Roman"/>
            <w:sz w:val="24"/>
            <w:szCs w:val="24"/>
            <w:rPrChange w:id="87" w:author="David St-Amand" w:date="2017-10-09T23:08:00Z">
              <w:rPr>
                <w:b/>
              </w:rPr>
            </w:rPrChange>
          </w:rPr>
          <w:t xml:space="preserve"> with these findings, </w:t>
        </w:r>
      </w:ins>
      <w:ins w:id="88" w:author="David St-Amand" w:date="2017-10-09T23:15:00Z">
        <w:r w:rsidR="00053318">
          <w:rPr>
            <w:rFonts w:ascii="Times New Roman" w:hAnsi="Times New Roman" w:cs="Times New Roman"/>
            <w:sz w:val="24"/>
            <w:szCs w:val="24"/>
          </w:rPr>
          <w:t xml:space="preserve">a </w:t>
        </w:r>
      </w:ins>
      <w:ins w:id="89" w:author="David St-Amand" w:date="2017-10-09T22:30:00Z">
        <w:r w:rsidR="005233A2" w:rsidRPr="003B0E3B">
          <w:rPr>
            <w:rFonts w:ascii="Times New Roman" w:hAnsi="Times New Roman" w:cs="Times New Roman"/>
            <w:sz w:val="24"/>
            <w:szCs w:val="24"/>
            <w:rPrChange w:id="90" w:author="David St-Amand" w:date="2017-10-09T23:08:00Z">
              <w:rPr>
                <w:b/>
              </w:rPr>
            </w:rPrChange>
          </w:rPr>
          <w:t xml:space="preserve">selective </w:t>
        </w:r>
      </w:ins>
      <w:ins w:id="91" w:author="David St-Amand" w:date="2017-10-09T22:31:00Z">
        <w:r w:rsidR="005233A2" w:rsidRPr="003B0E3B">
          <w:rPr>
            <w:rFonts w:ascii="Times New Roman" w:hAnsi="Times New Roman" w:cs="Times New Roman"/>
            <w:sz w:val="24"/>
            <w:szCs w:val="24"/>
            <w:rPrChange w:id="92" w:author="David St-Amand" w:date="2017-10-09T23:08:00Z">
              <w:rPr>
                <w:b/>
              </w:rPr>
            </w:rPrChange>
          </w:rPr>
          <w:t>deficit</w:t>
        </w:r>
      </w:ins>
      <w:ins w:id="93" w:author="David St-Amand" w:date="2017-10-09T22:30:00Z">
        <w:r w:rsidR="005233A2" w:rsidRPr="003B0E3B">
          <w:rPr>
            <w:rFonts w:ascii="Times New Roman" w:hAnsi="Times New Roman" w:cs="Times New Roman"/>
            <w:sz w:val="24"/>
            <w:szCs w:val="24"/>
            <w:rPrChange w:id="94" w:author="David St-Amand" w:date="2017-10-09T23:08:00Z">
              <w:rPr>
                <w:b/>
              </w:rPr>
            </w:rPrChange>
          </w:rPr>
          <w:t xml:space="preserve"> in episodic memory</w:t>
        </w:r>
      </w:ins>
      <w:ins w:id="95" w:author="David St-Amand" w:date="2017-10-09T22:31:00Z">
        <w:r w:rsidR="005233A2" w:rsidRPr="003B0E3B">
          <w:rPr>
            <w:rFonts w:ascii="Times New Roman" w:hAnsi="Times New Roman" w:cs="Times New Roman"/>
            <w:sz w:val="24"/>
            <w:szCs w:val="24"/>
            <w:rPrChange w:id="96" w:author="David St-Amand" w:date="2017-10-09T23:08:00Z">
              <w:rPr>
                <w:b/>
              </w:rPr>
            </w:rPrChange>
          </w:rPr>
          <w:t xml:space="preserve"> (amnesia)</w:t>
        </w:r>
      </w:ins>
      <w:ins w:id="97" w:author="David St-Amand" w:date="2017-10-09T22:27:00Z">
        <w:r w:rsidR="005233A2" w:rsidRPr="003B0E3B">
          <w:rPr>
            <w:rFonts w:ascii="Times New Roman" w:hAnsi="Times New Roman" w:cs="Times New Roman"/>
            <w:sz w:val="24"/>
            <w:szCs w:val="24"/>
            <w:rPrChange w:id="98" w:author="David St-Amand" w:date="2017-10-09T23:08:00Z">
              <w:rPr>
                <w:b/>
              </w:rPr>
            </w:rPrChange>
          </w:rPr>
          <w:t xml:space="preserve"> </w:t>
        </w:r>
      </w:ins>
      <w:ins w:id="99" w:author="David St-Amand" w:date="2017-10-09T23:15:00Z">
        <w:r w:rsidR="00053318">
          <w:rPr>
            <w:rFonts w:ascii="Times New Roman" w:hAnsi="Times New Roman" w:cs="Times New Roman"/>
            <w:sz w:val="24"/>
            <w:szCs w:val="24"/>
          </w:rPr>
          <w:t>prevents episodic memory from reducing temporal discounting – the bias we have towards immediate rewards relative to future ones</w:t>
        </w:r>
      </w:ins>
      <w:ins w:id="100" w:author="David St-Amand" w:date="2017-10-09T23:17:00Z">
        <w:r w:rsidR="00053318">
          <w:rPr>
            <w:rFonts w:ascii="Times New Roman" w:hAnsi="Times New Roman" w:cs="Times New Roman"/>
            <w:sz w:val="24"/>
            <w:szCs w:val="24"/>
          </w:rPr>
          <w:t xml:space="preserve"> </w:t>
        </w:r>
        <w:r w:rsidR="00053318">
          <w:rPr>
            <w:rFonts w:ascii="Times New Roman" w:hAnsi="Times New Roman" w:cs="Times New Roman"/>
            <w:sz w:val="24"/>
            <w:szCs w:val="24"/>
          </w:rPr>
          <w:t>(</w:t>
        </w:r>
        <w:proofErr w:type="spellStart"/>
        <w:r w:rsidR="00053318">
          <w:rPr>
            <w:rFonts w:ascii="Times New Roman" w:hAnsi="Times New Roman" w:cs="Times New Roman"/>
            <w:sz w:val="24"/>
            <w:szCs w:val="24"/>
          </w:rPr>
          <w:t>Palombo</w:t>
        </w:r>
        <w:proofErr w:type="spellEnd"/>
        <w:r w:rsidR="00053318">
          <w:rPr>
            <w:rFonts w:ascii="Times New Roman" w:hAnsi="Times New Roman" w:cs="Times New Roman"/>
            <w:sz w:val="24"/>
            <w:szCs w:val="24"/>
          </w:rPr>
          <w:t xml:space="preserve">, Keane &amp; </w:t>
        </w:r>
        <w:proofErr w:type="spellStart"/>
        <w:r w:rsidR="00053318">
          <w:rPr>
            <w:rFonts w:ascii="Times New Roman" w:hAnsi="Times New Roman" w:cs="Times New Roman"/>
            <w:sz w:val="24"/>
            <w:szCs w:val="24"/>
          </w:rPr>
          <w:t>Verfaellie</w:t>
        </w:r>
        <w:proofErr w:type="spellEnd"/>
        <w:r w:rsidR="00053318">
          <w:rPr>
            <w:rFonts w:ascii="Times New Roman" w:hAnsi="Times New Roman" w:cs="Times New Roman"/>
            <w:sz w:val="24"/>
            <w:szCs w:val="24"/>
          </w:rPr>
          <w:t>, 2014)</w:t>
        </w:r>
      </w:ins>
      <w:ins w:id="101" w:author="David St-Amand" w:date="2017-10-09T23:16:00Z">
        <w:r w:rsidR="00053318">
          <w:rPr>
            <w:rFonts w:ascii="Times New Roman" w:hAnsi="Times New Roman" w:cs="Times New Roman"/>
            <w:sz w:val="24"/>
            <w:szCs w:val="24"/>
          </w:rPr>
          <w:t>.</w:t>
        </w:r>
      </w:ins>
      <w:ins w:id="102" w:author="David St-Amand" w:date="2017-10-09T23:15:00Z">
        <w:r w:rsidR="00053318">
          <w:rPr>
            <w:rFonts w:ascii="Times New Roman" w:hAnsi="Times New Roman" w:cs="Times New Roman"/>
            <w:sz w:val="24"/>
            <w:szCs w:val="24"/>
          </w:rPr>
          <w:t xml:space="preserve"> </w:t>
        </w:r>
      </w:ins>
      <w:ins w:id="103" w:author="David St-Amand" w:date="2017-10-09T23:17:00Z">
        <w:r w:rsidR="00053318">
          <w:rPr>
            <w:rFonts w:ascii="Times New Roman" w:hAnsi="Times New Roman" w:cs="Times New Roman"/>
            <w:sz w:val="24"/>
            <w:szCs w:val="24"/>
          </w:rPr>
          <w:t xml:space="preserve">Patients with lesions in the medial temporal lobes </w:t>
        </w:r>
      </w:ins>
      <w:ins w:id="104" w:author="David St-Amand" w:date="2017-10-09T23:16:00Z">
        <w:r w:rsidR="00053318">
          <w:rPr>
            <w:rFonts w:ascii="Times New Roman" w:hAnsi="Times New Roman" w:cs="Times New Roman"/>
            <w:sz w:val="24"/>
            <w:szCs w:val="24"/>
          </w:rPr>
          <w:t xml:space="preserve">are </w:t>
        </w:r>
      </w:ins>
      <w:ins w:id="105" w:author="David St-Amand" w:date="2017-10-09T23:04:00Z">
        <w:r w:rsidR="003B0E3B" w:rsidRPr="003B0E3B">
          <w:rPr>
            <w:rFonts w:ascii="Times New Roman" w:hAnsi="Times New Roman" w:cs="Times New Roman"/>
            <w:sz w:val="24"/>
            <w:szCs w:val="24"/>
            <w:rPrChange w:id="106" w:author="David St-Amand" w:date="2017-10-09T23:08:00Z">
              <w:rPr>
                <w:b/>
              </w:rPr>
            </w:rPrChange>
          </w:rPr>
          <w:t>also</w:t>
        </w:r>
      </w:ins>
      <w:ins w:id="107" w:author="David St-Amand" w:date="2017-10-09T22:27:00Z">
        <w:r w:rsidR="005233A2" w:rsidRPr="003B0E3B">
          <w:rPr>
            <w:rFonts w:ascii="Times New Roman" w:hAnsi="Times New Roman" w:cs="Times New Roman"/>
            <w:sz w:val="24"/>
            <w:szCs w:val="24"/>
            <w:rPrChange w:id="108" w:author="David St-Amand" w:date="2017-10-09T23:08:00Z">
              <w:rPr>
                <w:b/>
              </w:rPr>
            </w:rPrChange>
          </w:rPr>
          <w:t xml:space="preserve"> impaired in makin</w:t>
        </w:r>
        <w:r w:rsidR="003B0E3B" w:rsidRPr="003B0E3B">
          <w:rPr>
            <w:rFonts w:ascii="Times New Roman" w:hAnsi="Times New Roman" w:cs="Times New Roman"/>
            <w:sz w:val="24"/>
            <w:szCs w:val="24"/>
            <w:rPrChange w:id="109" w:author="David St-Amand" w:date="2017-10-09T23:08:00Z">
              <w:rPr>
                <w:b/>
              </w:rPr>
            </w:rPrChange>
          </w:rPr>
          <w:t>g adaptive value-based decisions in the Iowa Gambling Task (</w:t>
        </w:r>
      </w:ins>
      <w:proofErr w:type="spellStart"/>
      <w:ins w:id="110" w:author="David St-Amand" w:date="2017-10-09T23:07:00Z">
        <w:r w:rsidR="003B0E3B" w:rsidRPr="003B0E3B">
          <w:rPr>
            <w:rFonts w:ascii="Times New Roman" w:hAnsi="Times New Roman" w:cs="Times New Roman"/>
            <w:sz w:val="24"/>
            <w:szCs w:val="24"/>
            <w:rPrChange w:id="111" w:author="David St-Amand" w:date="2017-10-09T23:08:00Z">
              <w:rPr>
                <w:b/>
              </w:rPr>
            </w:rPrChange>
          </w:rPr>
          <w:t>Gutbrod</w:t>
        </w:r>
        <w:proofErr w:type="spellEnd"/>
        <w:r w:rsidR="003B0E3B" w:rsidRPr="003B0E3B">
          <w:rPr>
            <w:rFonts w:ascii="Times New Roman" w:hAnsi="Times New Roman" w:cs="Times New Roman"/>
            <w:sz w:val="24"/>
            <w:szCs w:val="24"/>
            <w:rPrChange w:id="112" w:author="David St-Amand" w:date="2017-10-09T23:08:00Z">
              <w:rPr>
                <w:b/>
              </w:rPr>
            </w:rPrChange>
          </w:rPr>
          <w:t xml:space="preserve"> et al., 2006; </w:t>
        </w:r>
      </w:ins>
      <w:ins w:id="113" w:author="David St-Amand" w:date="2017-10-09T23:08:00Z">
        <w:r w:rsidR="003B0E3B" w:rsidRPr="003B0E3B">
          <w:rPr>
            <w:rFonts w:ascii="Times New Roman" w:hAnsi="Times New Roman" w:cs="Times New Roman"/>
            <w:sz w:val="24"/>
            <w:szCs w:val="24"/>
            <w:rPrChange w:id="114" w:author="David St-Amand" w:date="2017-10-09T23:08:00Z">
              <w:rPr>
                <w:b/>
              </w:rPr>
            </w:rPrChange>
          </w:rPr>
          <w:t>Gupta et al., 2009</w:t>
        </w:r>
      </w:ins>
      <w:ins w:id="115" w:author="David St-Amand" w:date="2017-10-09T22:27:00Z">
        <w:r w:rsidR="003B0E3B" w:rsidRPr="003B0E3B">
          <w:rPr>
            <w:rFonts w:ascii="Times New Roman" w:hAnsi="Times New Roman" w:cs="Times New Roman"/>
            <w:sz w:val="24"/>
            <w:szCs w:val="24"/>
            <w:rPrChange w:id="116" w:author="David St-Amand" w:date="2017-10-09T23:08:00Z">
              <w:rPr>
                <w:b/>
              </w:rPr>
            </w:rPrChange>
          </w:rPr>
          <w:t>)</w:t>
        </w:r>
        <w:r w:rsidR="005233A2" w:rsidRPr="003B0E3B">
          <w:rPr>
            <w:rFonts w:ascii="Times New Roman" w:hAnsi="Times New Roman" w:cs="Times New Roman"/>
            <w:sz w:val="24"/>
            <w:szCs w:val="24"/>
            <w:rPrChange w:id="117" w:author="David St-Amand" w:date="2017-10-09T23:08:00Z">
              <w:rPr>
                <w:b/>
              </w:rPr>
            </w:rPrChange>
          </w:rPr>
          <w:t>.</w:t>
        </w:r>
      </w:ins>
      <w:ins w:id="118" w:author="David St-Amand" w:date="2017-10-09T23:09:00Z">
        <w:r w:rsidR="003B0E3B">
          <w:rPr>
            <w:rFonts w:ascii="Times New Roman" w:hAnsi="Times New Roman" w:cs="Times New Roman"/>
            <w:sz w:val="24"/>
            <w:szCs w:val="24"/>
          </w:rPr>
          <w:t xml:space="preserve"> </w:t>
        </w:r>
      </w:ins>
      <w:ins w:id="119" w:author="David St-Amand" w:date="2017-10-09T23:13:00Z">
        <w:r w:rsidR="008E44B5">
          <w:rPr>
            <w:rFonts w:ascii="Times New Roman" w:hAnsi="Times New Roman" w:cs="Times New Roman"/>
            <w:sz w:val="24"/>
            <w:szCs w:val="24"/>
          </w:rPr>
          <w:t xml:space="preserve">These findings highlight how episodic memory deficits can affect choice, but there is also evidence that episodic memory processes can alter risky decision-making. </w:t>
        </w:r>
      </w:ins>
      <w:del w:id="120" w:author="David St-Amand" w:date="2017-10-09T21:57:00Z">
        <w:r w:rsidDel="006C2647">
          <w:rPr>
            <w:rFonts w:ascii="Times New Roman" w:hAnsi="Times New Roman" w:cs="Times New Roman"/>
            <w:sz w:val="24"/>
            <w:szCs w:val="24"/>
            <w:lang w:val="en-US"/>
          </w:rPr>
          <w:delText xml:space="preserve">What we prefer to eat, which products we decide to buy or even whether we take the metro or the bus to get to work today are all decisions that rely, in part, upon knowledge of outcomes of previous decisions without explicit knowledge of the </w:delText>
        </w:r>
        <w:r w:rsidRPr="00B91103" w:rsidDel="006C2647">
          <w:rPr>
            <w:rFonts w:ascii="Times New Roman" w:hAnsi="Times New Roman" w:cs="Times New Roman"/>
            <w:sz w:val="24"/>
            <w:szCs w:val="24"/>
            <w:lang w:val="en-US"/>
          </w:rPr>
          <w:delText xml:space="preserve">outcomes and probabilities of </w:delText>
        </w:r>
        <w:r w:rsidDel="006C2647">
          <w:rPr>
            <w:rFonts w:ascii="Times New Roman" w:hAnsi="Times New Roman" w:cs="Times New Roman"/>
            <w:sz w:val="24"/>
            <w:szCs w:val="24"/>
            <w:lang w:val="en-US"/>
          </w:rPr>
          <w:delText xml:space="preserve">each action. </w:delText>
        </w:r>
      </w:del>
      <w:commentRangeEnd w:id="7"/>
      <w:r w:rsidR="00593309">
        <w:rPr>
          <w:rStyle w:val="CommentReference"/>
        </w:rPr>
        <w:commentReference w:id="7"/>
      </w:r>
      <w:del w:id="121" w:author="David St-Amand" w:date="2017-10-09T22:12:00Z">
        <w:r w:rsidDel="00CA1074">
          <w:rPr>
            <w:rFonts w:ascii="Times New Roman" w:hAnsi="Times New Roman" w:cs="Times New Roman"/>
            <w:sz w:val="24"/>
            <w:szCs w:val="24"/>
            <w:lang w:val="en-US"/>
          </w:rPr>
          <w:delText xml:space="preserve">In </w:delText>
        </w:r>
        <w:commentRangeStart w:id="122"/>
        <w:r w:rsidDel="00CA1074">
          <w:rPr>
            <w:rFonts w:ascii="Times New Roman" w:hAnsi="Times New Roman" w:cs="Times New Roman"/>
            <w:sz w:val="24"/>
            <w:szCs w:val="24"/>
            <w:lang w:val="en-US"/>
          </w:rPr>
          <w:delText xml:space="preserve">contrast </w:delText>
        </w:r>
        <w:commentRangeEnd w:id="122"/>
        <w:r w:rsidR="00F62947" w:rsidDel="00CA1074">
          <w:rPr>
            <w:rStyle w:val="CommentReference"/>
          </w:rPr>
          <w:commentReference w:id="122"/>
        </w:r>
        <w:r w:rsidDel="00CA1074">
          <w:rPr>
            <w:rFonts w:ascii="Times New Roman" w:hAnsi="Times New Roman" w:cs="Times New Roman"/>
            <w:sz w:val="24"/>
            <w:szCs w:val="24"/>
            <w:lang w:val="en-US"/>
          </w:rPr>
          <w:delText xml:space="preserve">to risky decision-making from description, in which the probabilities of different outcomes associated with choices are explicitly known to decision-makers (Kahneman &amp; Tversky, 1979), risky decision-making on the basis of trial-and-error experience involves drawing upon knowledge of past outcomes to guide decision-making </w:delText>
        </w:r>
        <w:r w:rsidDel="00CA1074">
          <w:rPr>
            <w:rFonts w:ascii="Times New Roman" w:hAnsi="Times New Roman" w:cs="Times New Roman"/>
            <w:sz w:val="24"/>
            <w:szCs w:val="24"/>
            <w:lang w:val="en-US"/>
          </w:rPr>
          <w:fldChar w:fldCharType="begin"/>
        </w:r>
        <w:r w:rsidDel="00CA1074">
          <w:rPr>
            <w:rFonts w:ascii="Times New Roman" w:hAnsi="Times New Roman" w:cs="Times New Roman"/>
            <w:sz w:val="24"/>
            <w:szCs w:val="24"/>
            <w:lang w:val="en-US"/>
          </w:rPr>
          <w:del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delInstrText>
        </w:r>
        <w:r w:rsidDel="00CA1074">
          <w:rPr>
            <w:rFonts w:ascii="Times New Roman" w:hAnsi="Times New Roman" w:cs="Times New Roman"/>
            <w:sz w:val="24"/>
            <w:szCs w:val="24"/>
            <w:lang w:val="en-US"/>
          </w:rPr>
          <w:fldChar w:fldCharType="separate"/>
        </w:r>
        <w:r w:rsidDel="00CA1074">
          <w:rPr>
            <w:rFonts w:ascii="Times New Roman" w:hAnsi="Times New Roman" w:cs="Times New Roman"/>
            <w:noProof/>
            <w:sz w:val="24"/>
            <w:szCs w:val="24"/>
            <w:lang w:val="en-US"/>
          </w:rPr>
          <w:delText>(Hertwig &amp; Erev, 2009)</w:delText>
        </w:r>
        <w:r w:rsidDel="00CA1074">
          <w:rPr>
            <w:rFonts w:ascii="Times New Roman" w:hAnsi="Times New Roman" w:cs="Times New Roman"/>
            <w:sz w:val="24"/>
            <w:szCs w:val="24"/>
            <w:lang w:val="en-US"/>
          </w:rPr>
          <w:fldChar w:fldCharType="end"/>
        </w:r>
        <w:r w:rsidDel="00CA1074">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del w:id="123" w:author="David St-Amand" w:date="2017-10-04T15:00:00Z">
        <w:r w:rsidDel="00D8209B">
          <w:rPr>
            <w:rFonts w:ascii="Times New Roman" w:hAnsi="Times New Roman" w:cs="Times New Roman"/>
            <w:sz w:val="24"/>
            <w:szCs w:val="24"/>
            <w:lang w:val="en-US"/>
          </w:rPr>
          <w:delText>Indeed, a large body of research in the last decade has sought to understand how people make decisions under uncertainty using their previous experiences as a guide (</w:delText>
        </w:r>
      </w:del>
      <w:del w:id="124" w:author="David St-Amand" w:date="2017-10-04T14:59:00Z">
        <w:r w:rsidDel="00D8209B">
          <w:rPr>
            <w:rFonts w:ascii="Times New Roman" w:hAnsi="Times New Roman" w:cs="Times New Roman"/>
            <w:sz w:val="24"/>
            <w:szCs w:val="24"/>
            <w:lang w:val="en-US"/>
          </w:rPr>
          <w:delText>*citations to be added*</w:delText>
        </w:r>
      </w:del>
      <w:del w:id="125" w:author="David St-Amand" w:date="2017-10-04T15:00:00Z">
        <w:r w:rsidDel="00D8209B">
          <w:rPr>
            <w:rFonts w:ascii="Times New Roman" w:hAnsi="Times New Roman" w:cs="Times New Roman"/>
            <w:sz w:val="24"/>
            <w:szCs w:val="24"/>
            <w:lang w:val="en-US"/>
          </w:rPr>
          <w:delText>).</w:delText>
        </w:r>
      </w:del>
    </w:p>
    <w:p w14:paraId="19E2CEB5" w14:textId="71277CA0" w:rsidR="0091463D" w:rsidRDefault="0091463D" w:rsidP="0091463D">
      <w:pPr>
        <w:pStyle w:val="Default"/>
        <w:spacing w:line="480" w:lineRule="auto"/>
        <w:ind w:firstLine="720"/>
      </w:pPr>
      <w:del w:id="126" w:author="David St-Amand" w:date="2017-10-09T23:12:00Z">
        <w:r w:rsidDel="008E44B5">
          <w:delText xml:space="preserve">At the same time, mnemonic processes are critical to this sort of decision-making as our choices must draw upon previously stored memories of outcomes associated with actions in order  </w:delText>
        </w:r>
        <w:r w:rsidDel="008E44B5">
          <w:fldChar w:fldCharType="begin"/>
        </w:r>
        <w:r w:rsidDel="008E44B5">
          <w:delInstrText xml:space="preserve"> ADDIN ZOTERO_ITEM CSL_CITATION {"citationID":"JLjFHfFZ","properties":{"formattedCitation":"(Hertwig &amp; Erev, 2009; Madan, Ludvig, &amp; Spetch, 2013; Murty, FeldmanHall, Hunter, Phelps, &amp; Davachi, 2016)","plainCitation":"(Hertwig &amp; Erev, 2009; Madan, Ludvig, &amp; Spetch, 2013; Murty, FeldmanHall, Hunter, Phelps, &amp; Davachi, 2016)"},"citationItems":[{"id":3354,"uris":["http://zotero.org/users/55099/items/29QRPTW3"],"uri":["http://zotero.org/users/55099/items/29QRPTW3"],"itemData":{"id":3354,"type":"article-journal","title":"The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id":568,"uris":["http://zotero.org/users/55099/items/E2XG4CSA"],"uri":["http://zotero.org/users/55099/items/E2XG4CSA"],"itemData":{"id":568,"type":"article-journal","title":"Remembering the best and worst of times: Memories for extreme outcomes bias risky decisions","container-title":"Psychonomic Bulletin &amp; Review","page":"629-636","volume":"21","issue":"3","source":"link.springer.com","abstract":"When making decisions on the basis of past experiences, people must rely on their memories. Human memory has many well-known biases, including the tendency to better remember highly salient events. We propose an extreme-outcome rule, whereby this memory bias leads people to overweight the largest gains and largest losses, leading to more risk seeking for relative gains than for relative losses. To test this rule, in two experiments, people repeatedly chose between fixed and risky options, where the risky option led equiprobably to more or less than did the fixed option. As was predicted, people were more risk seeking for relative gains than for relative losses. In subsequent memory tests, people tended to recall the extreme outcome first and also judged the extreme outcome as having occurred more frequently. Across individuals, risk preferences in the risky-choice task correlated with these memory biases. This extreme-outcome rule presents a novel mechanism through which memory influences decision making.","DOI":"10.3758/s13423-013-0542-9","ISSN":"1069-9384, 1531-5320","shortTitle":"Remembering the best and worst of times","journalAbbreviation":"Psychon Bull Rev","language":"en","author":[{"family":"Madan","given":"Christopher R."},{"family":"Ludvig","given":"Elliot A."},{"family":"Spetch","given":"Marcia L."}],"issued":{"date-parts":[["2013",11,5]]}}},{"id":526,"uris":["http://zotero.org/users/55099/items/CZW6CKUN"],"uri":["http://zotero.org/users/55099/items/CZW6CKUN"],"itemData":{"id":526,"type":"article-journal","title":"Episodic memories predict adaptive value-based decision-making","container-title":"Journal of Experimental Psychology: General","page":"548-558","volume":"145","issue":"5","source":"APA PsycNET","abstract":"Prior research illustrates that memory can guide value-based decision-making. For example, previous work has implicated both working memory and procedural memory (i.e., reinforcement learning) in guiding choice. However, other types of memories, such as episodic memory, may also influence decision-making. Here we test the role for episodic memory—specifically item versus associative memory—in supporting value-based choice. Participants completed a task where they first learned the value associated with trial unique lotteries. After a short delay, they completed a decision-making task where they could choose to reengage with previously encountered lotteries, or new never before seen lotteries. Finally, participants completed a surprise memory test for the lotteries and their associated values. Results indicate that participants chose to reengage more often with lotteries that resulted in high versus low rewards. Critically, participants not only formed detailed, associative memories for the reward values coupled with individual lotteries, but also exhibited adaptive decision-making only when they had intact associative memory. We further found that the relationship between adaptive choice and associative memory generalized to more complex, ecologically valid choice behavior, such as social decision-making. However, individuals more strongly encode experiences of social violations—such as being treated unfairly, suggesting a bias for how individuals form associative memories within social contexts. Together, these findings provide an important integration of episodic memory and decision-making literatures to better understand key mechanisms supporting adaptive behavior.","DOI":"10.1037/xge0000158","ISSN":"1939-2222 0096-3445","language":"English","author":[{"family":"Murty","given":"Vishnu P."},{"family":"FeldmanHall","given":"Oriel"},{"family":"Hunter","given":"Lindsay E."},{"family":"Phelps","given":"Elizabeth A."},{"family":"Davachi","given":"Lila"}],"issued":{"date-parts":[["2016"]]}}}],"schema":"https://github.com/citation-style-language/schema/raw/master/csl-citation.json"} </w:delInstrText>
        </w:r>
        <w:r w:rsidDel="008E44B5">
          <w:fldChar w:fldCharType="separate"/>
        </w:r>
        <w:r w:rsidDel="008E44B5">
          <w:rPr>
            <w:noProof/>
          </w:rPr>
          <w:delText>(Hertwig &amp; Erev, 2009; Madan, Ludvig, &amp; Spetch, 2013; Murty, FeldmanHall, Hunter, Phelps, &amp; Davachi, 2016)</w:delText>
        </w:r>
        <w:r w:rsidDel="008E44B5">
          <w:fldChar w:fldCharType="end"/>
        </w:r>
      </w:del>
      <w:del w:id="127" w:author="David St-Amand" w:date="2017-10-09T23:18:00Z">
        <w:r w:rsidDel="00053318">
          <w:delText xml:space="preserve">. </w:delText>
        </w:r>
      </w:del>
      <w:r>
        <w:t xml:space="preserve">Underlining the consequences of biased memory representations, in risky decision-making from experience, </w:t>
      </w:r>
      <w:r w:rsidRPr="00EB1AED">
        <w:t>Madan</w:t>
      </w:r>
      <w:r>
        <w:t xml:space="preserve"> and colleagues </w:t>
      </w:r>
      <w:r w:rsidRPr="00EB1AED">
        <w:t>(201</w:t>
      </w:r>
      <w:r>
        <w:t>3</w:t>
      </w:r>
      <w:r w:rsidRPr="00EB1AED">
        <w:t xml:space="preserve">) </w:t>
      </w:r>
      <w:r>
        <w:t>posited</w:t>
      </w:r>
      <w:r w:rsidRPr="00EB1AED">
        <w:t xml:space="preserve"> an extreme-outcome rule where extreme outcomes in risky choice are </w:t>
      </w:r>
      <w:commentRangeStart w:id="128"/>
      <w:proofErr w:type="spellStart"/>
      <w:r>
        <w:t>overweighted</w:t>
      </w:r>
      <w:proofErr w:type="spellEnd"/>
      <w:r>
        <w:t xml:space="preserve"> in memory</w:t>
      </w:r>
      <w:r w:rsidRPr="00EB1AED">
        <w:t xml:space="preserve"> </w:t>
      </w:r>
      <w:commentRangeEnd w:id="128"/>
      <w:r>
        <w:rPr>
          <w:rStyle w:val="CommentReference"/>
          <w:rFonts w:asciiTheme="minorHAnsi" w:hAnsiTheme="minorHAnsi" w:cstheme="minorBidi"/>
          <w:color w:val="auto"/>
          <w:lang w:val="en-CA"/>
        </w:rPr>
        <w:commentReference w:id="128"/>
      </w:r>
      <w:r w:rsidRPr="00EB1AED">
        <w:t>(</w:t>
      </w:r>
      <w:proofErr w:type="spellStart"/>
      <w:r w:rsidRPr="00EB1AED">
        <w:t>Talarico</w:t>
      </w:r>
      <w:proofErr w:type="spellEnd"/>
      <w:r w:rsidRPr="00EB1AED">
        <w:t xml:space="preserve"> &amp; Rubin, 2003) and </w:t>
      </w:r>
      <w:r>
        <w:t>consequently</w:t>
      </w:r>
      <w:r w:rsidRPr="00EB1AED">
        <w:t xml:space="preserve"> are given more weight when choosing from </w:t>
      </w:r>
      <w:r w:rsidRPr="00EB1AED">
        <w:lastRenderedPageBreak/>
        <w:t>experience.</w:t>
      </w:r>
      <w:r>
        <w:t xml:space="preserve"> In a decision-from-experience task where the expected values between the certain and risky action were equal, the extreme outcome was most frequently reported to be the first “to come to mind." This memory salience for the extreme outcome was also associated with more risk-taking in decisions from experience (Madan et al., 2013).</w:t>
      </w:r>
      <w:ins w:id="129" w:author="David St-Amand" w:date="2017-10-10T01:03:00Z">
        <w:r w:rsidR="00335F65">
          <w:t xml:space="preserve"> </w:t>
        </w:r>
        <w:proofErr w:type="gramStart"/>
        <w:r w:rsidR="00335F65">
          <w:t>Similar to</w:t>
        </w:r>
        <w:proofErr w:type="gramEnd"/>
        <w:r w:rsidR="00335F65">
          <w:t xml:space="preserve"> this idea,</w:t>
        </w:r>
      </w:ins>
      <w:ins w:id="130" w:author="David St-Amand" w:date="2017-10-10T01:02:00Z">
        <w:r w:rsidR="00335F65">
          <w:t xml:space="preserve"> </w:t>
        </w:r>
      </w:ins>
      <w:ins w:id="131" w:author="David St-Amand" w:date="2017-10-10T01:03:00Z">
        <w:r w:rsidR="00335F65">
          <w:t>s</w:t>
        </w:r>
        <w:r w:rsidR="00335F65">
          <w:t>tudies using similar gambling tasks reveal that initial outcomes carry a disproportionately large influence on further decisions (</w:t>
        </w:r>
        <w:proofErr w:type="spellStart"/>
        <w:r w:rsidR="00335F65">
          <w:t>Shteingart</w:t>
        </w:r>
        <w:proofErr w:type="spellEnd"/>
        <w:r w:rsidR="00335F65">
          <w:t>, Neiman &amp; Loewenstein, 2013)</w:t>
        </w:r>
      </w:ins>
      <w:ins w:id="132" w:author="David St-Amand" w:date="2017-10-10T01:06:00Z">
        <w:r w:rsidR="00901C09">
          <w:t xml:space="preserve">, which </w:t>
        </w:r>
      </w:ins>
      <w:ins w:id="133" w:author="David St-Amand" w:date="2017-10-10T01:10:00Z">
        <w:r w:rsidR="0056520A">
          <w:t xml:space="preserve">might possibly be due </w:t>
        </w:r>
      </w:ins>
      <w:ins w:id="134" w:author="David St-Amand" w:date="2017-10-10T01:08:00Z">
        <w:r w:rsidR="00901C09">
          <w:t xml:space="preserve">to our better </w:t>
        </w:r>
      </w:ins>
      <w:ins w:id="135" w:author="David St-Amand" w:date="2017-10-10T01:10:00Z">
        <w:r w:rsidR="0056520A">
          <w:t xml:space="preserve">memory for </w:t>
        </w:r>
      </w:ins>
      <w:ins w:id="136" w:author="David St-Amand" w:date="2017-10-10T01:08:00Z">
        <w:r w:rsidR="00901C09">
          <w:t xml:space="preserve">events that </w:t>
        </w:r>
      </w:ins>
      <w:ins w:id="137" w:author="David St-Amand" w:date="2017-10-10T01:09:00Z">
        <w:r w:rsidR="00901C09">
          <w:t>occurred</w:t>
        </w:r>
      </w:ins>
      <w:ins w:id="138" w:author="David St-Amand" w:date="2017-10-10T01:08:00Z">
        <w:r w:rsidR="00901C09">
          <w:t xml:space="preserve"> </w:t>
        </w:r>
      </w:ins>
      <w:ins w:id="139" w:author="David St-Amand" w:date="2017-10-10T01:09:00Z">
        <w:r w:rsidR="00901C09">
          <w:t>at the beginning of a sequence (Murdock, 1960</w:t>
        </w:r>
        <w:r w:rsidR="00423476">
          <w:t>; Tan &amp; Ward, 2000</w:t>
        </w:r>
        <w:r w:rsidR="00901C09">
          <w:t>)</w:t>
        </w:r>
      </w:ins>
      <w:ins w:id="140" w:author="David St-Amand" w:date="2017-10-10T01:08:00Z">
        <w:r w:rsidR="00901C09">
          <w:t xml:space="preserve">. </w:t>
        </w:r>
      </w:ins>
    </w:p>
    <w:p w14:paraId="2D20C2DB" w14:textId="550BF776" w:rsidR="0091463D" w:rsidRDefault="0091463D" w:rsidP="0091463D">
      <w:pPr>
        <w:pStyle w:val="Default"/>
        <w:spacing w:line="480" w:lineRule="auto"/>
        <w:rPr>
          <w:sz w:val="23"/>
          <w:szCs w:val="23"/>
        </w:rPr>
      </w:pPr>
      <w:r>
        <w:tab/>
      </w:r>
      <w:del w:id="141" w:author="David St-Amand" w:date="2017-10-09T22:27:00Z">
        <w:r w:rsidDel="005233A2">
          <w:delText xml:space="preserve">More specifically, episodic memory, </w:delText>
        </w:r>
      </w:del>
      <w:del w:id="142" w:author="David St-Amand" w:date="2017-10-09T22:16:00Z">
        <w:r w:rsidDel="002D335A">
          <w:delText>a form of declarative memory specific to the moment and place it was acquired (Tulving, 1983, 2002)</w:delText>
        </w:r>
      </w:del>
      <w:del w:id="143" w:author="David St-Amand" w:date="2017-10-09T22:27:00Z">
        <w:r w:rsidDel="005233A2">
          <w:delText xml:space="preserve">, has previously been shown to be involved in decision-making. </w:delText>
        </w:r>
      </w:del>
      <w:moveFromRangeStart w:id="144" w:author="David St-Amand" w:date="2017-10-09T22:27:00Z" w:name="move495351375"/>
      <w:moveFrom w:id="145" w:author="David St-Amand" w:date="2017-10-09T22:27:00Z">
        <w:r w:rsidDel="005233A2">
          <w:t>The hippocampus has been shown to associate rewards to similar but previously unseen items (Wimmer &amp; Shohamy, 2012), suggesting that episodic memory enhances the associations between events and rewards</w:t>
        </w:r>
        <w:del w:id="146" w:author="David St-Amand" w:date="2017-10-09T22:28:00Z">
          <w:r w:rsidDel="005233A2">
            <w:delText xml:space="preserve">. </w:delText>
          </w:r>
        </w:del>
      </w:moveFrom>
      <w:moveFromRangeEnd w:id="144"/>
      <w:del w:id="147" w:author="David St-Amand" w:date="2017-10-09T22:28:00Z">
        <w:r w:rsidDel="005233A2">
          <w:delText xml:space="preserve">Consistent with these findings, episodic memory has been shown to play an adaptive role in decision-making </w:delText>
        </w:r>
      </w:del>
      <w:moveFromRangeStart w:id="148" w:author="David St-Amand" w:date="2017-10-09T22:25:00Z" w:name="move495351228"/>
      <w:moveFrom w:id="149" w:author="David St-Amand" w:date="2017-10-09T22:25:00Z">
        <w:del w:id="150" w:author="David St-Amand" w:date="2017-10-09T22:28:00Z">
          <w:r w:rsidDel="005233A2">
            <w:delText>(Murty et al., 2016; Duncan &amp; Shohamy, 2016</w:delText>
          </w:r>
          <w:r w:rsidDel="005233A2">
            <w:rPr>
              <w:sz w:val="23"/>
              <w:szCs w:val="23"/>
            </w:rPr>
            <w:delText>).</w:delText>
          </w:r>
        </w:del>
        <w:r w:rsidDel="002D335A">
          <w:rPr>
            <w:sz w:val="23"/>
            <w:szCs w:val="23"/>
          </w:rPr>
          <w:t xml:space="preserve"> </w:t>
        </w:r>
      </w:moveFrom>
      <w:moveFromRangeEnd w:id="148"/>
    </w:p>
    <w:p w14:paraId="5CE021E0" w14:textId="369CE0B2" w:rsidR="0091463D" w:rsidRPr="00017CD2" w:rsidRDefault="0091463D" w:rsidP="0091463D">
      <w:pPr>
        <w:pStyle w:val="Default"/>
        <w:spacing w:line="480" w:lineRule="auto"/>
      </w:pPr>
      <w:r>
        <w:rPr>
          <w:sz w:val="23"/>
          <w:szCs w:val="23"/>
        </w:rPr>
        <w:tab/>
      </w:r>
      <w:commentRangeStart w:id="151"/>
      <w:r w:rsidRPr="008D119E">
        <w:rPr>
          <w:highlight w:val="yellow"/>
        </w:rPr>
        <w:t xml:space="preserve">Intriguingly, a recent body of memory research suggests </w:t>
      </w:r>
      <w:del w:id="152" w:author="David St-Amand" w:date="2017-10-10T01:10:00Z">
        <w:r w:rsidRPr="008D119E" w:rsidDel="004376F1">
          <w:rPr>
            <w:highlight w:val="yellow"/>
          </w:rPr>
          <w:delText>that</w:delText>
        </w:r>
      </w:del>
      <w:del w:id="153" w:author="David St-Amand" w:date="2017-10-09T23:35:00Z">
        <w:r w:rsidRPr="008D119E" w:rsidDel="00AD6935">
          <w:rPr>
            <w:highlight w:val="yellow"/>
          </w:rPr>
          <w:delText xml:space="preserve"> </w:delText>
        </w:r>
      </w:del>
      <w:ins w:id="154" w:author="David St-Amand" w:date="2017-10-10T01:10:00Z">
        <w:r w:rsidR="004376F1" w:rsidRPr="008D119E">
          <w:rPr>
            <w:highlight w:val="yellow"/>
          </w:rPr>
          <w:t>that</w:t>
        </w:r>
        <w:r w:rsidR="004376F1">
          <w:rPr>
            <w:highlight w:val="yellow"/>
          </w:rPr>
          <w:t xml:space="preserve"> an</w:t>
        </w:r>
      </w:ins>
      <w:ins w:id="155" w:author="David St-Amand" w:date="2017-10-09T23:34:00Z">
        <w:r w:rsidR="00AD6935">
          <w:rPr>
            <w:highlight w:val="yellow"/>
          </w:rPr>
          <w:t xml:space="preserve"> episodic specificity induction </w:t>
        </w:r>
      </w:ins>
      <w:ins w:id="156" w:author="David St-Amand" w:date="2017-10-09T23:29:00Z">
        <w:r w:rsidR="00AD6935">
          <w:rPr>
            <w:highlight w:val="yellow"/>
          </w:rPr>
          <w:t>episod</w:t>
        </w:r>
      </w:ins>
      <w:ins w:id="157" w:author="David St-Amand" w:date="2017-10-09T23:30:00Z">
        <w:r w:rsidR="00AD6935">
          <w:rPr>
            <w:highlight w:val="yellow"/>
          </w:rPr>
          <w:t>ic</w:t>
        </w:r>
      </w:ins>
      <w:ins w:id="158" w:author="David St-Amand" w:date="2017-10-09T23:35:00Z">
        <w:r w:rsidR="00AD6935">
          <w:rPr>
            <w:highlight w:val="yellow"/>
          </w:rPr>
          <w:t xml:space="preserve"> technique that promotes episodic</w:t>
        </w:r>
      </w:ins>
      <w:ins w:id="159" w:author="David St-Amand" w:date="2017-10-09T23:30:00Z">
        <w:r w:rsidR="00AD6935">
          <w:rPr>
            <w:highlight w:val="yellow"/>
          </w:rPr>
          <w:t xml:space="preserve"> memory processes </w:t>
        </w:r>
      </w:ins>
      <w:del w:id="160" w:author="David St-Amand" w:date="2017-10-09T23:29:00Z">
        <w:r w:rsidRPr="008D119E" w:rsidDel="00AD6935">
          <w:rPr>
            <w:highlight w:val="yellow"/>
          </w:rPr>
          <w:delText xml:space="preserve">the extent to which individual focuses on specific details of a past experience </w:delText>
        </w:r>
      </w:del>
      <w:del w:id="161" w:author="David St-Amand" w:date="2017-10-09T23:36:00Z">
        <w:r w:rsidRPr="008D119E" w:rsidDel="00B81797">
          <w:rPr>
            <w:highlight w:val="yellow"/>
          </w:rPr>
          <w:delText>can alter behavior</w:delText>
        </w:r>
      </w:del>
      <w:ins w:id="162" w:author="David St-Amand" w:date="2017-10-09T23:36:00Z">
        <w:r w:rsidR="00B81797">
          <w:rPr>
            <w:highlight w:val="yellow"/>
          </w:rPr>
          <w:t xml:space="preserve"> has downstream consequences on subsequent tasks ranging from autobiographical remembering</w:t>
        </w:r>
      </w:ins>
      <w:ins w:id="163" w:author="David St-Amand" w:date="2017-10-09T23:39:00Z">
        <w:r w:rsidR="00B81797">
          <w:rPr>
            <w:highlight w:val="yellow"/>
          </w:rPr>
          <w:t xml:space="preserve"> (Madore, Gaess</w:t>
        </w:r>
      </w:ins>
      <w:ins w:id="164" w:author="David St-Amand" w:date="2017-10-09T23:40:00Z">
        <w:r w:rsidR="00B81797">
          <w:rPr>
            <w:highlight w:val="yellow"/>
          </w:rPr>
          <w:t>er &amp; Schacter, 2014)</w:t>
        </w:r>
      </w:ins>
      <w:ins w:id="165" w:author="David St-Amand" w:date="2017-10-09T23:36:00Z">
        <w:r w:rsidR="00B81797">
          <w:rPr>
            <w:highlight w:val="yellow"/>
          </w:rPr>
          <w:t xml:space="preserve"> </w:t>
        </w:r>
      </w:ins>
      <w:del w:id="166" w:author="David St-Amand" w:date="2017-10-09T23:36:00Z">
        <w:r w:rsidRPr="008D119E" w:rsidDel="00B81797">
          <w:rPr>
            <w:highlight w:val="yellow"/>
          </w:rPr>
          <w:delText xml:space="preserve"> on </w:delText>
        </w:r>
        <w:commentRangeEnd w:id="151"/>
        <w:r w:rsidR="00190BAA" w:rsidDel="00B81797">
          <w:rPr>
            <w:rStyle w:val="CommentReference"/>
            <w:rFonts w:asciiTheme="minorHAnsi" w:hAnsiTheme="minorHAnsi" w:cstheme="minorBidi"/>
            <w:color w:val="auto"/>
            <w:lang w:val="en-CA"/>
          </w:rPr>
          <w:commentReference w:id="151"/>
        </w:r>
        <w:r w:rsidRPr="008D119E" w:rsidDel="00B81797">
          <w:rPr>
            <w:highlight w:val="yellow"/>
          </w:rPr>
          <w:delText>subsequent tasks</w:delText>
        </w:r>
      </w:del>
      <w:del w:id="167" w:author="David St-Amand" w:date="2017-10-09T23:30:00Z">
        <w:r w:rsidRPr="008D119E" w:rsidDel="00AD6935">
          <w:rPr>
            <w:highlight w:val="yellow"/>
          </w:rPr>
          <w:delText xml:space="preserve"> believed to be dependent on episodic memory</w:delText>
        </w:r>
      </w:del>
      <w:ins w:id="168" w:author="David St-Amand" w:date="2017-10-09T23:36:00Z">
        <w:r w:rsidR="00B81797">
          <w:rPr>
            <w:highlight w:val="yellow"/>
          </w:rPr>
          <w:t xml:space="preserve"> to</w:t>
        </w:r>
      </w:ins>
      <w:del w:id="169" w:author="David St-Amand" w:date="2017-10-09T23:36:00Z">
        <w:r w:rsidRPr="008D119E" w:rsidDel="00B81797">
          <w:rPr>
            <w:highlight w:val="yellow"/>
          </w:rPr>
          <w:delText>, such as</w:delText>
        </w:r>
      </w:del>
      <w:r w:rsidRPr="008D119E">
        <w:rPr>
          <w:highlight w:val="yellow"/>
        </w:rPr>
        <w:t xml:space="preserve"> divergent thinking (Madore</w:t>
      </w:r>
      <w:ins w:id="170" w:author="David St-Amand" w:date="2017-10-04T23:23:00Z">
        <w:r w:rsidR="005E3F4B" w:rsidRPr="008D119E">
          <w:rPr>
            <w:highlight w:val="yellow"/>
          </w:rPr>
          <w:t>, Addis &amp; Schacter</w:t>
        </w:r>
      </w:ins>
      <w:del w:id="171" w:author="David St-Amand" w:date="2017-10-04T23:23:00Z">
        <w:r w:rsidRPr="008D119E" w:rsidDel="005E3F4B">
          <w:rPr>
            <w:highlight w:val="yellow"/>
          </w:rPr>
          <w:delText xml:space="preserve"> et al.</w:delText>
        </w:r>
      </w:del>
      <w:r w:rsidRPr="008D119E">
        <w:rPr>
          <w:highlight w:val="yellow"/>
        </w:rPr>
        <w:t>, 2015) and</w:t>
      </w:r>
      <w:r>
        <w:t xml:space="preserve"> solving of hypothetical social problems (Madore and Schacter, 2014). </w:t>
      </w:r>
      <w:ins w:id="172" w:author="David St-Amand" w:date="2017-10-10T00:09:00Z">
        <w:r w:rsidR="00E5166D">
          <w:t>This technique compares an epis</w:t>
        </w:r>
      </w:ins>
      <w:ins w:id="173" w:author="David St-Amand" w:date="2017-10-10T00:12:00Z">
        <w:r w:rsidR="00E5166D">
          <w:t xml:space="preserve">odic specificity condition where </w:t>
        </w:r>
      </w:ins>
      <w:ins w:id="174" w:author="David St-Amand" w:date="2017-10-10T00:09:00Z">
        <w:r w:rsidR="00E5166D">
          <w:t xml:space="preserve">participants </w:t>
        </w:r>
      </w:ins>
      <w:ins w:id="175" w:author="David St-Amand" w:date="2017-10-10T00:12:00Z">
        <w:r w:rsidR="00E5166D">
          <w:t xml:space="preserve">are trained to recall specific details to a control condition where participants are trained to recall general </w:t>
        </w:r>
      </w:ins>
      <w:ins w:id="176" w:author="David St-Amand" w:date="2017-10-10T00:13:00Z">
        <w:r w:rsidR="00E5166D">
          <w:t>details.</w:t>
        </w:r>
      </w:ins>
      <w:ins w:id="177" w:author="David St-Amand" w:date="2017-10-10T00:10:00Z">
        <w:r w:rsidR="00E5166D">
          <w:t xml:space="preserve"> </w:t>
        </w:r>
      </w:ins>
      <w:ins w:id="178" w:author="David St-Amand" w:date="2017-10-10T00:07:00Z">
        <w:r w:rsidR="00580788">
          <w:t>R</w:t>
        </w:r>
        <w:r w:rsidR="00E5166D">
          <w:t xml:space="preserve">elative to </w:t>
        </w:r>
      </w:ins>
      <w:ins w:id="179" w:author="David St-Amand" w:date="2017-10-10T00:13:00Z">
        <w:r w:rsidR="00E5166D">
          <w:t>the</w:t>
        </w:r>
      </w:ins>
      <w:ins w:id="180" w:author="David St-Amand" w:date="2017-10-10T00:07:00Z">
        <w:r w:rsidR="00580788">
          <w:t xml:space="preserve"> control induction condition, t</w:t>
        </w:r>
      </w:ins>
      <w:del w:id="181" w:author="David St-Amand" w:date="2017-10-10T00:07:00Z">
        <w:r w:rsidDel="00580788">
          <w:delText>T</w:delText>
        </w:r>
      </w:del>
      <w:r>
        <w:t xml:space="preserve">he episodic specificity </w:t>
      </w:r>
      <w:r w:rsidR="00190BAA">
        <w:t>induction</w:t>
      </w:r>
      <w:ins w:id="182" w:author="Signy Sheldon" w:date="2017-10-05T11:04:00Z">
        <w:r w:rsidR="00190BAA">
          <w:t xml:space="preserve"> technique</w:t>
        </w:r>
      </w:ins>
      <w:r>
        <w:t xml:space="preserve"> has been shown to increase the amount of recalled </w:t>
      </w:r>
      <w:ins w:id="183" w:author="David St-Amand" w:date="2017-10-10T00:17:00Z">
        <w:r w:rsidR="00E5166D">
          <w:t xml:space="preserve">and imagined </w:t>
        </w:r>
      </w:ins>
      <w:ins w:id="184" w:author="David St-Amand" w:date="2017-10-09T23:18:00Z">
        <w:r w:rsidR="00053318">
          <w:t xml:space="preserve">specific </w:t>
        </w:r>
      </w:ins>
      <w:commentRangeStart w:id="185"/>
      <w:del w:id="186" w:author="David St-Amand" w:date="2017-10-09T23:18:00Z">
        <w:r w:rsidDel="00053318">
          <w:delText xml:space="preserve">internal (episodic) </w:delText>
        </w:r>
      </w:del>
      <w:r>
        <w:t>details o</w:t>
      </w:r>
      <w:ins w:id="187" w:author="David St-Amand" w:date="2017-10-10T00:17:00Z">
        <w:r w:rsidR="00E5166D">
          <w:t>f viewed pictures</w:t>
        </w:r>
      </w:ins>
      <w:del w:id="188" w:author="David St-Amand" w:date="2017-10-10T00:17:00Z">
        <w:r w:rsidDel="00E5166D">
          <w:delText>n the Autobiographical Interview</w:delText>
        </w:r>
        <w:commentRangeEnd w:id="185"/>
        <w:r w:rsidR="00190BAA" w:rsidDel="00E5166D">
          <w:rPr>
            <w:rStyle w:val="CommentReference"/>
            <w:rFonts w:asciiTheme="minorHAnsi" w:hAnsiTheme="minorHAnsi" w:cstheme="minorBidi"/>
            <w:color w:val="auto"/>
            <w:lang w:val="en-CA"/>
          </w:rPr>
          <w:commentReference w:id="185"/>
        </w:r>
      </w:del>
      <w:r>
        <w:t xml:space="preserve">, but not the amount of </w:t>
      </w:r>
      <w:ins w:id="189" w:author="David St-Amand" w:date="2017-10-09T23:18:00Z">
        <w:r w:rsidR="00053318">
          <w:t xml:space="preserve">general </w:t>
        </w:r>
      </w:ins>
      <w:del w:id="190" w:author="David St-Amand" w:date="2017-10-09T23:18:00Z">
        <w:r w:rsidDel="00053318">
          <w:delText>external (semantic)</w:delText>
        </w:r>
      </w:del>
      <w:r>
        <w:t xml:space="preserve"> details</w:t>
      </w:r>
      <w:commentRangeStart w:id="191"/>
      <w:r>
        <w:t xml:space="preserve"> recalled and imagined </w:t>
      </w:r>
      <w:commentRangeEnd w:id="191"/>
      <w:r w:rsidR="00190BAA">
        <w:rPr>
          <w:rStyle w:val="CommentReference"/>
          <w:rFonts w:asciiTheme="minorHAnsi" w:hAnsiTheme="minorHAnsi" w:cstheme="minorBidi"/>
          <w:color w:val="auto"/>
          <w:lang w:val="en-CA"/>
        </w:rPr>
        <w:commentReference w:id="191"/>
      </w:r>
      <w:r>
        <w:t>(Madore</w:t>
      </w:r>
      <w:ins w:id="192" w:author="David St-Amand" w:date="2017-10-09T23:40:00Z">
        <w:r w:rsidR="00B81797">
          <w:t xml:space="preserve"> et al.</w:t>
        </w:r>
      </w:ins>
      <w:del w:id="193" w:author="David St-Amand" w:date="2017-10-09T23:40:00Z">
        <w:r w:rsidDel="00B81797">
          <w:delText>, Gaesser &amp; Schacter</w:delText>
        </w:r>
      </w:del>
      <w:r>
        <w:t xml:space="preserve">, 2014). </w:t>
      </w:r>
      <w:r w:rsidRPr="00A91779">
        <w:t>To this end, the episodic specificity induction procedure developed by these researchers allows</w:t>
      </w:r>
      <w:del w:id="194" w:author="David St-Amand" w:date="2017-10-09T23:41:00Z">
        <w:r w:rsidRPr="00A91779" w:rsidDel="00B81797">
          <w:delText xml:space="preserve"> </w:delText>
        </w:r>
      </w:del>
      <w:ins w:id="195" w:author="David St-Amand" w:date="2017-10-09T23:41:00Z">
        <w:r w:rsidR="00B81797">
          <w:t xml:space="preserve"> </w:t>
        </w:r>
      </w:ins>
      <w:del w:id="196" w:author="David St-Amand" w:date="2017-10-09T23:41:00Z">
        <w:r w:rsidRPr="00A91779" w:rsidDel="00B81797">
          <w:delText xml:space="preserve">affords </w:delText>
        </w:r>
      </w:del>
      <w:r w:rsidRPr="00A91779">
        <w:t xml:space="preserve">direct experimental manipulation of </w:t>
      </w:r>
      <w:r>
        <w:t>an individual’s</w:t>
      </w:r>
      <w:r w:rsidRPr="00A91779">
        <w:t xml:space="preserve"> </w:t>
      </w:r>
      <w:r>
        <w:t xml:space="preserve">tendency to focus on specific details, taken in comparison to a control induction procedure. </w:t>
      </w:r>
    </w:p>
    <w:p w14:paraId="1D8071CF" w14:textId="73E16ACE" w:rsidR="0091463D" w:rsidDel="00164007" w:rsidRDefault="0091463D" w:rsidP="0091463D">
      <w:pPr>
        <w:pStyle w:val="Default"/>
        <w:spacing w:line="480" w:lineRule="auto"/>
        <w:ind w:firstLine="720"/>
        <w:rPr>
          <w:del w:id="197" w:author="Signy Sheldon" w:date="2017-10-05T11:10:00Z"/>
        </w:rPr>
      </w:pPr>
      <w:r>
        <w:lastRenderedPageBreak/>
        <w:t>Here we leverage the episodic specificity induction procedure to shed light upon the extreme-outcome effects observed by Madan</w:t>
      </w:r>
      <w:ins w:id="198" w:author="David St-Amand" w:date="2017-10-04T23:25:00Z">
        <w:r w:rsidR="00CA1C75">
          <w:t xml:space="preserve">, </w:t>
        </w:r>
        <w:proofErr w:type="spellStart"/>
        <w:r w:rsidR="00CA1C75">
          <w:t>Ludvig</w:t>
        </w:r>
        <w:proofErr w:type="spellEnd"/>
        <w:r w:rsidR="00CA1C75">
          <w:t xml:space="preserve"> and </w:t>
        </w:r>
        <w:proofErr w:type="spellStart"/>
        <w:r w:rsidR="00CA1C75">
          <w:t>Spetch</w:t>
        </w:r>
      </w:ins>
      <w:proofErr w:type="spellEnd"/>
      <w:del w:id="199" w:author="David St-Amand" w:date="2017-10-04T23:25:00Z">
        <w:r w:rsidDel="00CA1C75">
          <w:delText xml:space="preserve"> et </w:delText>
        </w:r>
      </w:del>
      <w:del w:id="200" w:author="David St-Amand" w:date="2017-10-04T23:24:00Z">
        <w:r w:rsidDel="00CA1C75">
          <w:delText>al</w:delText>
        </w:r>
      </w:del>
      <w:r>
        <w:t>. (201</w:t>
      </w:r>
      <w:ins w:id="201" w:author="David St-Amand" w:date="2017-10-04T23:25:00Z">
        <w:r w:rsidR="00CA1C75">
          <w:t>3</w:t>
        </w:r>
      </w:ins>
      <w:del w:id="202" w:author="David St-Amand" w:date="2017-10-04T23:25:00Z">
        <w:r w:rsidDel="00CA1C75">
          <w:delText>4</w:delText>
        </w:r>
      </w:del>
      <w:r>
        <w:t>)</w:t>
      </w:r>
      <w:ins w:id="203" w:author="David St-Amand" w:date="2017-10-04T23:26:00Z">
        <w:r w:rsidR="00CA1C75">
          <w:t xml:space="preserve">, </w:t>
        </w:r>
        <w:r w:rsidR="00335F65">
          <w:t>and</w:t>
        </w:r>
      </w:ins>
      <w:ins w:id="204" w:author="Signy Sheldon" w:date="2017-10-05T11:05:00Z">
        <w:del w:id="205" w:author="David St-Amand" w:date="2017-10-10T01:00:00Z">
          <w:r w:rsidR="00190BAA" w:rsidDel="00335F65">
            <w:delText xml:space="preserve"> </w:delText>
          </w:r>
        </w:del>
      </w:ins>
      <w:del w:id="206" w:author="David St-Amand" w:date="2017-10-04T23:26:00Z">
        <w:r w:rsidDel="00CA1C75">
          <w:delText xml:space="preserve"> and</w:delText>
        </w:r>
      </w:del>
      <w:ins w:id="207" w:author="David St-Amand" w:date="2017-10-10T01:01:00Z">
        <w:r w:rsidR="00335F65">
          <w:t xml:space="preserve"> </w:t>
        </w:r>
      </w:ins>
      <w:ins w:id="208" w:author="David St-Amand" w:date="2017-10-10T00:59:00Z">
        <w:r w:rsidR="00335F65">
          <w:t>how enhancing episodic</w:t>
        </w:r>
      </w:ins>
      <w:ins w:id="209" w:author="David St-Amand" w:date="2017-10-10T01:00:00Z">
        <w:r w:rsidR="00335F65">
          <w:t xml:space="preserve"> processes alters the way we learn to make risky decisions</w:t>
        </w:r>
      </w:ins>
      <w:ins w:id="210" w:author="David St-Amand" w:date="2017-10-10T01:01:00Z">
        <w:r w:rsidR="00335F65">
          <w:t xml:space="preserve"> from experience</w:t>
        </w:r>
      </w:ins>
      <w:ins w:id="211" w:author="David St-Amand" w:date="2017-10-10T01:00:00Z">
        <w:r w:rsidR="00335F65">
          <w:t>.</w:t>
        </w:r>
      </w:ins>
      <w:ins w:id="212" w:author="David St-Amand" w:date="2017-10-10T00:59:00Z">
        <w:r w:rsidR="00335F65">
          <w:t xml:space="preserve"> </w:t>
        </w:r>
      </w:ins>
      <w:del w:id="213" w:author="David St-Amand" w:date="2017-10-04T23:26:00Z">
        <w:r w:rsidDel="00CA1C75">
          <w:delText xml:space="preserve"> </w:delText>
        </w:r>
      </w:del>
      <w:del w:id="214" w:author="David St-Amand" w:date="2017-10-10T00:59:00Z">
        <w:r w:rsidDel="00335F65">
          <w:delText>probe the extent to which apparent risk preferences in decision-making</w:delText>
        </w:r>
      </w:del>
      <w:ins w:id="215" w:author="Anthony Ross Otto, Dr" w:date="2017-10-03T11:35:00Z">
        <w:del w:id="216" w:author="David St-Amand" w:date="2017-10-10T00:59:00Z">
          <w:r w:rsidR="00A5141B" w:rsidDel="00335F65">
            <w:delText xml:space="preserve"> </w:delText>
          </w:r>
          <w:commentRangeStart w:id="217"/>
          <w:commentRangeStart w:id="218"/>
          <w:r w:rsidR="00A5141B" w:rsidDel="00335F65">
            <w:delText>from experience</w:delText>
          </w:r>
        </w:del>
      </w:ins>
      <w:del w:id="219" w:author="David St-Amand" w:date="2017-10-10T00:59:00Z">
        <w:r w:rsidDel="00335F65">
          <w:delText xml:space="preserve"> </w:delText>
        </w:r>
        <w:commentRangeEnd w:id="217"/>
        <w:r w:rsidR="00190BAA" w:rsidDel="00335F65">
          <w:rPr>
            <w:rStyle w:val="CommentReference"/>
            <w:rFonts w:asciiTheme="minorHAnsi" w:hAnsiTheme="minorHAnsi" w:cstheme="minorBidi"/>
            <w:color w:val="auto"/>
            <w:lang w:val="en-CA"/>
          </w:rPr>
          <w:commentReference w:id="217"/>
        </w:r>
        <w:commentRangeEnd w:id="218"/>
        <w:r w:rsidR="00335F65" w:rsidDel="00335F65">
          <w:rPr>
            <w:rStyle w:val="CommentReference"/>
            <w:rFonts w:asciiTheme="minorHAnsi" w:hAnsiTheme="minorHAnsi" w:cstheme="minorBidi"/>
            <w:color w:val="auto"/>
            <w:lang w:val="en-CA"/>
          </w:rPr>
          <w:commentReference w:id="218"/>
        </w:r>
        <w:r w:rsidDel="00335F65">
          <w:delText>depend on episodic memory</w:delText>
        </w:r>
      </w:del>
      <w:ins w:id="220" w:author="Anthony Ross Otto, Dr" w:date="2017-10-03T11:34:00Z">
        <w:del w:id="221" w:author="David St-Amand" w:date="2017-10-10T00:59:00Z">
          <w:r w:rsidR="003623CD" w:rsidDel="00335F65">
            <w:delText xml:space="preserve"> </w:delText>
          </w:r>
        </w:del>
        <w:commentRangeStart w:id="222"/>
        <w:r w:rsidR="003623CD">
          <w:fldChar w:fldCharType="begin"/>
        </w:r>
      </w:ins>
      <w:ins w:id="223" w:author="Anthony Ross Otto, Dr" w:date="2017-10-03T11:35:00Z">
        <w:r w:rsidR="00A5141B">
          <w:instrText xml:space="preserve"> ADDIN ZOTERO_ITEM CSL_CITATION {"citationID":"21copeifrv","properties":{"formattedCitation":"(Schacter, Welker, Schacter, &amp; Madore, 2016)","plainCitation":"(Schacter, Welker, Schacter, &amp; Madore, 2016)"},"citationItems":[{"id":3370,"uris":["http://zotero.org/users/55099/items/FQFTEXK2"],"uri":["http://zotero.org/users/55099/items/FQFTEXK2"],"itemData":{"id":3370,"type":"article-journal","title":"Remembering the past and imagining the future: Identifying and enhancing the contribution of episodic memory","container-title":"Memory Studies","page":"245-255","volume":"9","issue":"3","source":"SAGE Journals","abstract":"Recent studies have shown that imagining or simulating future events relies on many of the same cognitive and neural processes as remembering past events. According to the constructive episodic simulation hypothesis, such overlap indicates that both remembered past and imagined future events rely heavily on episodic memory: future simulations are built on retrieved details of specific past experiences that are recombined into novel events. An alternative possibility is that commonalities between remembering and imagining reflect the influence of more general, non-episodic factors such as narrative style or communicative goals that shape the expression of both memory and imagination. We consider recent studies that distinguish the contributions of episodic and non-episodic processes in remembering the past and imagining the future by using an episodic specificity induction—brief training in recollecting the details of a past experience—and also extend this approach to the domains of problem solving and creative thinking. We conclude by suggesting that the specificity induction may target a process of event or scene construction that contributes to episodic memory as well as to imagination, problem solving, and creative thinking.","DOI":"10.1177/1750698016645230","ISSN":"1750-6980","shortTitle":"Remembering the past and imagining the future","journalAbbreviation":"Memory Studies","language":"en","author":[{"family":"Schacter","given":"Daniel L"},{"family":"Welker","given":"Michael"},{"family":"Schacter","given":"Daniel L"},{"family":"Madore","given":"Kevin P"}],"issued":{"date-parts":[["2016",7,1]]}}}],"schema":"https://github.com/citation-style-language/schema/raw/master/csl-citation.json"} </w:instrText>
        </w:r>
      </w:ins>
      <w:r w:rsidR="003623CD">
        <w:fldChar w:fldCharType="separate"/>
      </w:r>
      <w:ins w:id="224" w:author="Anthony Ross Otto, Dr" w:date="2017-10-03T11:35:00Z">
        <w:r w:rsidR="00A5141B">
          <w:rPr>
            <w:noProof/>
          </w:rPr>
          <w:t>(Schacter, Welker, Schacter, &amp; Madore, 2016)</w:t>
        </w:r>
      </w:ins>
      <w:ins w:id="225" w:author="Anthony Ross Otto, Dr" w:date="2017-10-03T11:34:00Z">
        <w:r w:rsidR="003623CD">
          <w:fldChar w:fldCharType="end"/>
        </w:r>
      </w:ins>
      <w:commentRangeEnd w:id="222"/>
      <w:ins w:id="226" w:author="Anthony Ross Otto, Dr" w:date="2017-10-03T11:35:00Z">
        <w:r w:rsidR="00A5141B">
          <w:rPr>
            <w:rStyle w:val="CommentReference"/>
            <w:rFonts w:asciiTheme="minorHAnsi" w:hAnsiTheme="minorHAnsi" w:cstheme="minorBidi"/>
            <w:color w:val="auto"/>
            <w:lang w:val="en-CA"/>
          </w:rPr>
          <w:commentReference w:id="222"/>
        </w:r>
      </w:ins>
      <w:r>
        <w:t xml:space="preserve">. </w:t>
      </w:r>
      <w:ins w:id="227" w:author="Signy Sheldon" w:date="2017-10-05T11:06:00Z">
        <w:r w:rsidR="00190BAA">
          <w:t xml:space="preserve">We test the specific hypothesis that episodic memory processes supported by </w:t>
        </w:r>
      </w:ins>
      <w:commentRangeStart w:id="228"/>
      <w:del w:id="229" w:author="Signy Sheldon" w:date="2017-10-05T11:06:00Z">
        <w:r w:rsidDel="00190BAA">
          <w:delText xml:space="preserve">Since </w:delText>
        </w:r>
      </w:del>
      <w:r>
        <w:t xml:space="preserve">the hippocampus </w:t>
      </w:r>
      <w:ins w:id="230" w:author="Signy Sheldon" w:date="2017-10-05T11:06:00Z">
        <w:r w:rsidR="00190BAA">
          <w:t xml:space="preserve">will </w:t>
        </w:r>
      </w:ins>
      <w:del w:id="231" w:author="Signy Sheldon" w:date="2017-10-05T11:06:00Z">
        <w:r w:rsidDel="00190BAA">
          <w:delText xml:space="preserve">has been shown to </w:delText>
        </w:r>
      </w:del>
      <w:r>
        <w:t xml:space="preserve">spread </w:t>
      </w:r>
      <w:ins w:id="232" w:author="Signy Sheldon" w:date="2017-10-05T11:07:00Z">
        <w:r w:rsidR="00190BAA">
          <w:t xml:space="preserve">the </w:t>
        </w:r>
      </w:ins>
      <w:r>
        <w:t>positive value of reward</w:t>
      </w:r>
      <w:ins w:id="233" w:author="Signy Sheldon" w:date="2017-10-05T11:07:00Z">
        <w:r w:rsidR="00190BAA">
          <w:t>ed decisions</w:t>
        </w:r>
      </w:ins>
      <w:del w:id="234" w:author="Signy Sheldon" w:date="2017-10-05T11:07:00Z">
        <w:r w:rsidDel="00190BAA">
          <w:delText>s</w:delText>
        </w:r>
      </w:del>
      <w:r>
        <w:t xml:space="preserve"> across associated </w:t>
      </w:r>
      <w:del w:id="235" w:author="Signy Sheldon" w:date="2017-10-05T11:07:00Z">
        <w:r w:rsidDel="00190BAA">
          <w:delText xml:space="preserve">memories </w:delText>
        </w:r>
      </w:del>
      <w:ins w:id="236" w:author="Signy Sheldon" w:date="2017-10-05T11:07:00Z">
        <w:r w:rsidR="00190BAA">
          <w:t xml:space="preserve">instances during decision-making learning </w:t>
        </w:r>
      </w:ins>
      <w:r>
        <w:t>(</w:t>
      </w:r>
      <w:proofErr w:type="spellStart"/>
      <w:r>
        <w:t>Wimmer</w:t>
      </w:r>
      <w:proofErr w:type="spellEnd"/>
      <w:r>
        <w:t xml:space="preserve"> &amp; </w:t>
      </w:r>
      <w:proofErr w:type="spellStart"/>
      <w:r>
        <w:t>Shohamy</w:t>
      </w:r>
      <w:proofErr w:type="spellEnd"/>
      <w:r>
        <w:t xml:space="preserve">, 2012), </w:t>
      </w:r>
      <w:ins w:id="237" w:author="Signy Sheldon" w:date="2017-10-05T11:07:00Z">
        <w:r w:rsidR="00190BAA">
          <w:t xml:space="preserve">acting </w:t>
        </w:r>
      </w:ins>
      <w:del w:id="238" w:author="Signy Sheldon" w:date="2017-10-05T11:07:00Z">
        <w:r w:rsidDel="00190BAA">
          <w:delText xml:space="preserve">episodic memory </w:delText>
        </w:r>
        <w:r w:rsidR="00BF3EA1" w:rsidDel="00190BAA">
          <w:delText>might be a</w:delText>
        </w:r>
      </w:del>
      <w:ins w:id="239" w:author="Signy Sheldon" w:date="2017-10-05T11:07:00Z">
        <w:r w:rsidR="00190BAA">
          <w:t>as a</w:t>
        </w:r>
      </w:ins>
      <w:r w:rsidR="00BF3EA1">
        <w:t xml:space="preserve"> potential cause </w:t>
      </w:r>
      <w:r>
        <w:t>of the extreme-outcome effect.</w:t>
      </w:r>
      <w:commentRangeEnd w:id="228"/>
      <w:r>
        <w:rPr>
          <w:rStyle w:val="CommentReference"/>
          <w:rFonts w:asciiTheme="minorHAnsi" w:hAnsiTheme="minorHAnsi" w:cstheme="minorBidi"/>
          <w:color w:val="auto"/>
          <w:lang w:val="en-CA"/>
        </w:rPr>
        <w:commentReference w:id="228"/>
      </w:r>
      <w:r>
        <w:t xml:space="preserve"> </w:t>
      </w:r>
      <w:commentRangeStart w:id="240"/>
      <w:r>
        <w:t>To</w:t>
      </w:r>
      <w:commentRangeEnd w:id="240"/>
      <w:r w:rsidR="00190BAA">
        <w:rPr>
          <w:rStyle w:val="CommentReference"/>
          <w:rFonts w:asciiTheme="minorHAnsi" w:hAnsiTheme="minorHAnsi" w:cstheme="minorBidi"/>
          <w:color w:val="auto"/>
          <w:lang w:val="en-CA"/>
        </w:rPr>
        <w:commentReference w:id="240"/>
      </w:r>
      <w:r>
        <w:t xml:space="preserve"> investigate this, we designed a</w:t>
      </w:r>
      <w:ins w:id="241" w:author="Signy Sheldon" w:date="2017-10-05T11:09:00Z">
        <w:r w:rsidR="00164007">
          <w:t>n</w:t>
        </w:r>
      </w:ins>
      <w:del w:id="242" w:author="Signy Sheldon" w:date="2017-10-05T11:09:00Z">
        <w:r w:rsidDel="00164007">
          <w:delText>n</w:delText>
        </w:r>
      </w:del>
      <w:r>
        <w:t xml:space="preserve"> experiment </w:t>
      </w:r>
      <w:del w:id="243" w:author="Signy Sheldon" w:date="2017-10-05T11:08:00Z">
        <w:r w:rsidDel="00190BAA">
          <w:delText xml:space="preserve">where </w:delText>
        </w:r>
      </w:del>
      <w:ins w:id="244" w:author="Signy Sheldon" w:date="2017-10-05T11:08:00Z">
        <w:r w:rsidR="00190BAA">
          <w:t xml:space="preserve">in which we combined a risky-decision making task that measures </w:t>
        </w:r>
      </w:ins>
      <w:del w:id="245" w:author="Signy Sheldon" w:date="2017-10-05T11:08:00Z">
        <w:r w:rsidDel="00190BAA">
          <w:delText xml:space="preserve">participants made risky </w:delText>
        </w:r>
      </w:del>
      <w:r>
        <w:t>choice</w:t>
      </w:r>
      <w:ins w:id="246" w:author="Signy Sheldon" w:date="2017-10-05T11:08:00Z">
        <w:r w:rsidR="00190BAA">
          <w:t>s made</w:t>
        </w:r>
      </w:ins>
      <w:del w:id="247" w:author="Signy Sheldon" w:date="2017-10-05T11:08:00Z">
        <w:r w:rsidDel="00190BAA">
          <w:delText>s</w:delText>
        </w:r>
      </w:del>
      <w:r>
        <w:t xml:space="preserve"> from experience (following the procedure of Madan</w:t>
      </w:r>
      <w:ins w:id="248" w:author="David St-Amand" w:date="2017-10-04T23:26:00Z">
        <w:r w:rsidR="00CA1C75">
          <w:t xml:space="preserve"> et al.,</w:t>
        </w:r>
      </w:ins>
      <w:del w:id="249" w:author="David St-Amand" w:date="2017-10-04T23:26:00Z">
        <w:r w:rsidDel="00CA1C75">
          <w:delText>, Ludvig &amp; Spetch</w:delText>
        </w:r>
      </w:del>
      <w:r>
        <w:t>, 201</w:t>
      </w:r>
      <w:ins w:id="250" w:author="David St-Amand" w:date="2017-10-04T23:26:00Z">
        <w:r w:rsidR="00CA1C75">
          <w:t>3</w:t>
        </w:r>
      </w:ins>
      <w:del w:id="251" w:author="David St-Amand" w:date="2017-10-04T23:26:00Z">
        <w:r w:rsidDel="00CA1C75">
          <w:delText>4</w:delText>
        </w:r>
      </w:del>
      <w:ins w:id="252" w:author="David St-Amand" w:date="2017-10-04T23:26:00Z">
        <w:r w:rsidR="00CA1C75">
          <w:t xml:space="preserve">; </w:t>
        </w:r>
        <w:proofErr w:type="spellStart"/>
        <w:r w:rsidR="00CA1C75">
          <w:t>Ludvig</w:t>
        </w:r>
        <w:proofErr w:type="spellEnd"/>
        <w:r w:rsidR="00CA1C75">
          <w:t xml:space="preserve">, </w:t>
        </w:r>
      </w:ins>
      <w:ins w:id="253" w:author="David St-Amand" w:date="2017-10-04T23:27:00Z">
        <w:r w:rsidR="00CA1C75">
          <w:t xml:space="preserve">Madan &amp; </w:t>
        </w:r>
        <w:proofErr w:type="spellStart"/>
        <w:r w:rsidR="00CA1C75">
          <w:t>Spetch</w:t>
        </w:r>
        <w:proofErr w:type="spellEnd"/>
        <w:r w:rsidR="00CA1C75">
          <w:t>, 2014</w:t>
        </w:r>
      </w:ins>
      <w:r>
        <w:t xml:space="preserve">) </w:t>
      </w:r>
      <w:ins w:id="254" w:author="Signy Sheldon" w:date="2017-10-05T11:08:00Z">
        <w:r w:rsidR="00190BAA">
          <w:t xml:space="preserve">with the above-noted episodic specificity induction procedure. To this end, </w:t>
        </w:r>
      </w:ins>
      <w:ins w:id="255" w:author="Signy Sheldon" w:date="2017-10-05T11:10:00Z">
        <w:r w:rsidR="00164007">
          <w:t>we tested that i</w:t>
        </w:r>
      </w:ins>
      <w:del w:id="256" w:author="Signy Sheldon" w:date="2017-10-05T11:08:00Z">
        <w:r w:rsidDel="00190BAA">
          <w:delText xml:space="preserve">after having been exposed to the episodic specificity induction, an experimental procedure where participants are briefly trained in recollecting details of recent experiences. </w:delText>
        </w:r>
        <w:r w:rsidDel="00190BAA">
          <w:rPr>
            <w:rStyle w:val="CommentReference"/>
            <w:rFonts w:asciiTheme="minorHAnsi" w:hAnsiTheme="minorHAnsi" w:cstheme="minorBidi"/>
            <w:color w:val="auto"/>
            <w:lang w:val="en-CA"/>
          </w:rPr>
          <w:commentReference w:id="257"/>
        </w:r>
      </w:del>
      <w:r>
        <w:rPr>
          <w:rStyle w:val="CommentReference"/>
          <w:rFonts w:asciiTheme="minorHAnsi" w:hAnsiTheme="minorHAnsi" w:cstheme="minorBidi"/>
          <w:color w:val="auto"/>
          <w:lang w:val="en-CA"/>
        </w:rPr>
        <w:commentReference w:id="258"/>
      </w:r>
    </w:p>
    <w:p w14:paraId="639AC719" w14:textId="552D3EEE" w:rsidR="0091463D" w:rsidRDefault="0091463D" w:rsidP="0091463D">
      <w:pPr>
        <w:pStyle w:val="Default"/>
        <w:spacing w:line="480" w:lineRule="auto"/>
        <w:ind w:firstLine="720"/>
      </w:pPr>
      <w:del w:id="259" w:author="Signy Sheldon" w:date="2017-10-05T11:09:00Z">
        <w:r w:rsidDel="00164007">
          <w:delText>In short, we hypothesized that the</w:delText>
        </w:r>
      </w:del>
      <w:ins w:id="260" w:author="Signy Sheldon" w:date="2017-10-05T11:09:00Z">
        <w:r w:rsidR="00164007">
          <w:t>f</w:t>
        </w:r>
      </w:ins>
      <w:r>
        <w:t xml:space="preserve"> episodic specificity induction </w:t>
      </w:r>
      <w:ins w:id="261" w:author="Signy Sheldon" w:date="2017-10-05T11:09:00Z">
        <w:r w:rsidR="00164007">
          <w:t xml:space="preserve">engages episodic memory processes to the extent that it </w:t>
        </w:r>
      </w:ins>
      <w:r>
        <w:t>could potentiate the observed overweighting of extreme outcomes</w:t>
      </w:r>
      <w:del w:id="262" w:author="Signy Sheldon" w:date="2017-10-05T11:10:00Z">
        <w:r w:rsidDel="00164007">
          <w:delText>, in turn</w:delText>
        </w:r>
      </w:del>
      <w:ins w:id="263" w:author="Signy Sheldon" w:date="2017-10-05T11:10:00Z">
        <w:r w:rsidR="00164007">
          <w:t>, this would</w:t>
        </w:r>
      </w:ins>
      <w:r>
        <w:t xml:space="preserve"> increas</w:t>
      </w:r>
      <w:ins w:id="264" w:author="Signy Sheldon" w:date="2017-10-05T11:10:00Z">
        <w:r w:rsidR="00164007">
          <w:t>e the</w:t>
        </w:r>
      </w:ins>
      <w:del w:id="265" w:author="Signy Sheldon" w:date="2017-10-05T11:10:00Z">
        <w:r w:rsidDel="00164007">
          <w:delText>ing</w:delText>
        </w:r>
      </w:del>
      <w:r>
        <w:t xml:space="preserve"> apparent preference for the risky (as opposed to sure-thing) action</w:t>
      </w:r>
      <w:ins w:id="266" w:author="Signy Sheldon" w:date="2017-10-05T11:10:00Z">
        <w:r w:rsidR="00164007">
          <w:t xml:space="preserve"> when compared to a general induction procedure</w:t>
        </w:r>
      </w:ins>
      <w:ins w:id="267" w:author="David St-Amand" w:date="2017-10-10T00:56:00Z">
        <w:r w:rsidR="00335F65">
          <w:t>.</w:t>
        </w:r>
      </w:ins>
      <w:del w:id="268" w:author="David St-Amand" w:date="2017-10-10T00:56:00Z">
        <w:r w:rsidDel="00335F65">
          <w:delText>.</w:delText>
        </w:r>
      </w:del>
      <w:r>
        <w:t xml:space="preserve"> </w:t>
      </w:r>
      <w:commentRangeStart w:id="269"/>
      <w:r>
        <w:t xml:space="preserve">To further examine the effects of the episodic specificity induction upon learning, </w:t>
      </w:r>
      <w:r w:rsidRPr="00A81CAE">
        <w:t xml:space="preserve">we fit a simple RL model that quantifies the extent to which an individual participant weighs positive versus negative prediction errors (PEs) in learning the values of the two </w:t>
      </w:r>
      <w:r>
        <w:t>actions.</w:t>
      </w:r>
      <w:commentRangeEnd w:id="269"/>
      <w:r w:rsidR="00AD6935">
        <w:rPr>
          <w:rStyle w:val="CommentReference"/>
          <w:rFonts w:asciiTheme="minorHAnsi" w:hAnsiTheme="minorHAnsi" w:cstheme="minorBidi"/>
          <w:color w:val="auto"/>
          <w:lang w:val="en-CA"/>
        </w:rPr>
        <w:commentReference w:id="269"/>
      </w:r>
    </w:p>
    <w:p w14:paraId="43D4ED10" w14:textId="77777777" w:rsidR="0091463D" w:rsidRDefault="0091463D" w:rsidP="0091463D">
      <w:pPr>
        <w:jc w:val="center"/>
        <w:outlineLvl w:val="0"/>
        <w:rPr>
          <w:rFonts w:ascii="Times New Roman" w:hAnsi="Times New Roman" w:cs="Times New Roman"/>
          <w:b/>
          <w:sz w:val="24"/>
          <w:szCs w:val="24"/>
          <w:lang w:val="en-US"/>
        </w:rPr>
      </w:pPr>
    </w:p>
    <w:p w14:paraId="5A9756A1" w14:textId="1602A3B3" w:rsidR="0091463D" w:rsidDel="00DE5780" w:rsidRDefault="0091463D" w:rsidP="0091463D">
      <w:pPr>
        <w:jc w:val="center"/>
        <w:outlineLvl w:val="0"/>
        <w:rPr>
          <w:del w:id="270" w:author="Signy Sheldon" w:date="2017-10-05T11:10:00Z"/>
          <w:rFonts w:ascii="Times New Roman" w:hAnsi="Times New Roman" w:cs="Times New Roman"/>
          <w:b/>
          <w:sz w:val="24"/>
          <w:szCs w:val="24"/>
          <w:lang w:val="en-US"/>
        </w:rPr>
      </w:pPr>
    </w:p>
    <w:p w14:paraId="7AE333D4" w14:textId="77777777" w:rsidR="0091463D" w:rsidRPr="00CF499F" w:rsidRDefault="0091463D" w:rsidP="0091463D">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t>Methods</w:t>
      </w:r>
    </w:p>
    <w:p w14:paraId="794847F2" w14:textId="74CBA492" w:rsidR="0091463D" w:rsidRDefault="0091463D" w:rsidP="0091463D">
      <w:pPr>
        <w:spacing w:line="480" w:lineRule="auto"/>
        <w:ind w:firstLine="720"/>
        <w:rPr>
          <w:rFonts w:ascii="Times New Roman" w:hAnsi="Times New Roman" w:cs="Times New Roman"/>
          <w:sz w:val="24"/>
          <w:szCs w:val="24"/>
          <w:lang w:val="en-US"/>
        </w:rPr>
      </w:pPr>
      <w:commentRangeStart w:id="271"/>
      <w:r>
        <w:rPr>
          <w:rFonts w:ascii="Times New Roman" w:hAnsi="Times New Roman" w:cs="Times New Roman"/>
          <w:sz w:val="24"/>
          <w:szCs w:val="24"/>
          <w:lang w:val="en-US"/>
        </w:rPr>
        <w:t xml:space="preserve">In </w:t>
      </w:r>
      <w:commentRangeEnd w:id="271"/>
      <w:r>
        <w:rPr>
          <w:rStyle w:val="CommentReference"/>
        </w:rPr>
        <w:commentReference w:id="271"/>
      </w:r>
      <w:r>
        <w:rPr>
          <w:rFonts w:ascii="Times New Roman" w:hAnsi="Times New Roman" w:cs="Times New Roman"/>
          <w:sz w:val="24"/>
          <w:szCs w:val="24"/>
          <w:lang w:val="en-US"/>
        </w:rPr>
        <w:t xml:space="preserve">Experiment 1, </w:t>
      </w:r>
      <w:ins w:id="272" w:author="Signy Sheldon" w:date="2017-10-05T11:11:00Z">
        <w:r w:rsidR="00DE5780">
          <w:rPr>
            <w:rFonts w:ascii="Times New Roman" w:hAnsi="Times New Roman" w:cs="Times New Roman"/>
            <w:sz w:val="24"/>
            <w:szCs w:val="24"/>
            <w:lang w:val="en-US"/>
          </w:rPr>
          <w:t xml:space="preserve">we used </w:t>
        </w:r>
      </w:ins>
      <w:ins w:id="273" w:author="Signy Sheldon" w:date="2017-10-05T11:13:00Z">
        <w:r w:rsidR="006044C4">
          <w:rPr>
            <w:rFonts w:ascii="Times New Roman" w:hAnsi="Times New Roman" w:cs="Times New Roman"/>
            <w:sz w:val="24"/>
            <w:szCs w:val="24"/>
            <w:lang w:val="en-US"/>
          </w:rPr>
          <w:t>a</w:t>
        </w:r>
      </w:ins>
      <w:ins w:id="274" w:author="Signy Sheldon" w:date="2017-10-05T11:11:00Z">
        <w:r w:rsidR="00DE5780">
          <w:rPr>
            <w:rFonts w:ascii="Times New Roman" w:hAnsi="Times New Roman" w:cs="Times New Roman"/>
            <w:sz w:val="24"/>
            <w:szCs w:val="24"/>
            <w:lang w:val="en-US"/>
          </w:rPr>
          <w:t xml:space="preserve"> design in which half of the tested </w:t>
        </w:r>
      </w:ins>
      <w:r>
        <w:rPr>
          <w:rFonts w:ascii="Times New Roman" w:hAnsi="Times New Roman" w:cs="Times New Roman"/>
          <w:sz w:val="24"/>
          <w:szCs w:val="24"/>
          <w:lang w:val="en-US"/>
        </w:rPr>
        <w:t xml:space="preserve">participants were </w:t>
      </w:r>
      <w:ins w:id="275" w:author="Signy Sheldon" w:date="2017-10-05T11:13:00Z">
        <w:r w:rsidR="006044C4">
          <w:rPr>
            <w:rFonts w:ascii="Times New Roman" w:hAnsi="Times New Roman" w:cs="Times New Roman"/>
            <w:sz w:val="24"/>
            <w:szCs w:val="24"/>
            <w:lang w:val="en-US"/>
          </w:rPr>
          <w:t xml:space="preserve">first </w:t>
        </w:r>
      </w:ins>
      <w:del w:id="276" w:author="Signy Sheldon" w:date="2017-10-05T11:11:00Z">
        <w:r w:rsidDel="00DE5780">
          <w:rPr>
            <w:rFonts w:ascii="Times New Roman" w:hAnsi="Times New Roman" w:cs="Times New Roman"/>
            <w:sz w:val="24"/>
            <w:szCs w:val="24"/>
            <w:lang w:val="en-US"/>
          </w:rPr>
          <w:delText xml:space="preserve">either briefly </w:delText>
        </w:r>
      </w:del>
      <w:r>
        <w:rPr>
          <w:rFonts w:ascii="Times New Roman" w:hAnsi="Times New Roman" w:cs="Times New Roman"/>
          <w:sz w:val="24"/>
          <w:szCs w:val="24"/>
          <w:lang w:val="en-US"/>
        </w:rPr>
        <w:t xml:space="preserve">trained </w:t>
      </w:r>
      <w:ins w:id="277" w:author="Signy Sheldon" w:date="2017-10-05T11:11:00Z">
        <w:r w:rsidR="00DE5780">
          <w:rPr>
            <w:rFonts w:ascii="Times New Roman" w:hAnsi="Times New Roman" w:cs="Times New Roman"/>
            <w:sz w:val="24"/>
            <w:szCs w:val="24"/>
            <w:lang w:val="en-US"/>
          </w:rPr>
          <w:t xml:space="preserve">to </w:t>
        </w:r>
      </w:ins>
      <w:del w:id="278" w:author="Signy Sheldon" w:date="2017-10-05T11:11:00Z">
        <w:r w:rsidDel="00DE5780">
          <w:rPr>
            <w:rFonts w:ascii="Times New Roman" w:hAnsi="Times New Roman" w:cs="Times New Roman"/>
            <w:sz w:val="24"/>
            <w:szCs w:val="24"/>
            <w:lang w:val="en-US"/>
          </w:rPr>
          <w:delText xml:space="preserve">in </w:delText>
        </w:r>
      </w:del>
      <w:r>
        <w:rPr>
          <w:rFonts w:ascii="Times New Roman" w:hAnsi="Times New Roman" w:cs="Times New Roman"/>
          <w:sz w:val="24"/>
          <w:szCs w:val="24"/>
          <w:lang w:val="en-US"/>
        </w:rPr>
        <w:t>recollect</w:t>
      </w:r>
      <w:ins w:id="279" w:author="Signy Sheldon" w:date="2017-10-05T11:11:00Z">
        <w:r w:rsidR="00DE5780">
          <w:rPr>
            <w:rFonts w:ascii="Times New Roman" w:hAnsi="Times New Roman" w:cs="Times New Roman"/>
            <w:sz w:val="24"/>
            <w:szCs w:val="24"/>
            <w:lang w:val="en-US"/>
          </w:rPr>
          <w:t xml:space="preserve"> specific</w:t>
        </w:r>
      </w:ins>
      <w:del w:id="280" w:author="Signy Sheldon" w:date="2017-10-05T11:11:00Z">
        <w:r w:rsidDel="00DE5780">
          <w:rPr>
            <w:rFonts w:ascii="Times New Roman" w:hAnsi="Times New Roman" w:cs="Times New Roman"/>
            <w:sz w:val="24"/>
            <w:szCs w:val="24"/>
            <w:lang w:val="en-US"/>
          </w:rPr>
          <w:delText>ing</w:delText>
        </w:r>
      </w:del>
      <w:r>
        <w:rPr>
          <w:rFonts w:ascii="Times New Roman" w:hAnsi="Times New Roman" w:cs="Times New Roman"/>
          <w:sz w:val="24"/>
          <w:szCs w:val="24"/>
          <w:lang w:val="en-US"/>
        </w:rPr>
        <w:t xml:space="preserve"> details </w:t>
      </w:r>
      <w:del w:id="281" w:author="Signy Sheldon" w:date="2017-10-05T11:11:00Z">
        <w:r w:rsidDel="00DE5780">
          <w:rPr>
            <w:rFonts w:ascii="Times New Roman" w:hAnsi="Times New Roman" w:cs="Times New Roman"/>
            <w:sz w:val="24"/>
            <w:szCs w:val="24"/>
            <w:lang w:val="en-US"/>
          </w:rPr>
          <w:delText>of a</w:delText>
        </w:r>
      </w:del>
      <w:ins w:id="282" w:author="Signy Sheldon" w:date="2017-10-05T11:11:00Z">
        <w:r w:rsidR="00DE5780">
          <w:rPr>
            <w:rFonts w:ascii="Times New Roman" w:hAnsi="Times New Roman" w:cs="Times New Roman"/>
            <w:sz w:val="24"/>
            <w:szCs w:val="24"/>
            <w:lang w:val="en-US"/>
          </w:rPr>
          <w:t>from a viewed</w:t>
        </w:r>
      </w:ins>
      <w:r>
        <w:rPr>
          <w:rFonts w:ascii="Times New Roman" w:hAnsi="Times New Roman" w:cs="Times New Roman"/>
          <w:sz w:val="24"/>
          <w:szCs w:val="24"/>
          <w:lang w:val="en-US"/>
        </w:rPr>
        <w:t xml:space="preserve"> video</w:t>
      </w:r>
      <w:ins w:id="283" w:author="Signy Sheldon" w:date="2017-10-05T11:11:00Z">
        <w:r w:rsidR="00DE5780">
          <w:rPr>
            <w:rFonts w:ascii="Times New Roman" w:hAnsi="Times New Roman" w:cs="Times New Roman"/>
            <w:sz w:val="24"/>
            <w:szCs w:val="24"/>
            <w:lang w:val="en-US"/>
          </w:rPr>
          <w:t xml:space="preserve"> (episodic specificity induction)</w:t>
        </w:r>
      </w:ins>
      <w:r>
        <w:rPr>
          <w:rFonts w:ascii="Times New Roman" w:hAnsi="Times New Roman" w:cs="Times New Roman"/>
          <w:sz w:val="24"/>
          <w:szCs w:val="24"/>
          <w:lang w:val="en-US"/>
        </w:rPr>
        <w:t xml:space="preserve"> or </w:t>
      </w:r>
      <w:ins w:id="284" w:author="Signy Sheldon" w:date="2017-10-05T11:11:00Z">
        <w:r w:rsidR="00DE5780">
          <w:rPr>
            <w:rFonts w:ascii="Times New Roman" w:hAnsi="Times New Roman" w:cs="Times New Roman"/>
            <w:sz w:val="24"/>
            <w:szCs w:val="24"/>
            <w:lang w:val="en-US"/>
          </w:rPr>
          <w:t>were</w:t>
        </w:r>
      </w:ins>
      <w:ins w:id="285" w:author="Signy Sheldon" w:date="2017-10-05T11:13:00Z">
        <w:r w:rsidR="006044C4">
          <w:rPr>
            <w:rFonts w:ascii="Times New Roman" w:hAnsi="Times New Roman" w:cs="Times New Roman"/>
            <w:sz w:val="24"/>
            <w:szCs w:val="24"/>
            <w:lang w:val="en-US"/>
          </w:rPr>
          <w:t xml:space="preserve"> first </w:t>
        </w:r>
      </w:ins>
      <w:ins w:id="286" w:author="Signy Sheldon" w:date="2017-10-05T11:11:00Z">
        <w:r w:rsidR="00DE5780">
          <w:rPr>
            <w:rFonts w:ascii="Times New Roman" w:hAnsi="Times New Roman" w:cs="Times New Roman"/>
            <w:sz w:val="24"/>
            <w:szCs w:val="24"/>
            <w:lang w:val="en-US"/>
          </w:rPr>
          <w:t xml:space="preserve">trained </w:t>
        </w:r>
      </w:ins>
      <w:del w:id="287" w:author="Signy Sheldon" w:date="2017-10-05T11:11:00Z">
        <w:r w:rsidDel="00DE5780">
          <w:rPr>
            <w:rFonts w:ascii="Times New Roman" w:hAnsi="Times New Roman" w:cs="Times New Roman"/>
            <w:sz w:val="24"/>
            <w:szCs w:val="24"/>
            <w:lang w:val="en-US"/>
          </w:rPr>
          <w:delText xml:space="preserve">had </w:delText>
        </w:r>
      </w:del>
      <w:r>
        <w:rPr>
          <w:rFonts w:ascii="Times New Roman" w:hAnsi="Times New Roman" w:cs="Times New Roman"/>
          <w:sz w:val="24"/>
          <w:szCs w:val="24"/>
          <w:lang w:val="en-US"/>
        </w:rPr>
        <w:t xml:space="preserve">to describe </w:t>
      </w:r>
      <w:ins w:id="288" w:author="Signy Sheldon" w:date="2017-10-05T11:11:00Z">
        <w:r w:rsidR="00DE5780">
          <w:rPr>
            <w:rFonts w:ascii="Times New Roman" w:hAnsi="Times New Roman" w:cs="Times New Roman"/>
            <w:sz w:val="24"/>
            <w:szCs w:val="24"/>
            <w:lang w:val="en-US"/>
          </w:rPr>
          <w:t xml:space="preserve">gist and </w:t>
        </w:r>
      </w:ins>
      <w:r>
        <w:rPr>
          <w:rFonts w:ascii="Times New Roman" w:hAnsi="Times New Roman" w:cs="Times New Roman"/>
          <w:sz w:val="24"/>
          <w:szCs w:val="24"/>
          <w:lang w:val="en-US"/>
        </w:rPr>
        <w:t xml:space="preserve">general information about </w:t>
      </w:r>
      <w:ins w:id="289" w:author="Signy Sheldon" w:date="2017-10-05T11:11:00Z">
        <w:r w:rsidR="00DE5780">
          <w:rPr>
            <w:rFonts w:ascii="Times New Roman" w:hAnsi="Times New Roman" w:cs="Times New Roman"/>
            <w:sz w:val="24"/>
            <w:szCs w:val="24"/>
            <w:lang w:val="en-US"/>
          </w:rPr>
          <w:t xml:space="preserve">a viewed </w:t>
        </w:r>
      </w:ins>
      <w:del w:id="290" w:author="Signy Sheldon" w:date="2017-10-05T11:11:00Z">
        <w:r w:rsidDel="00DE5780">
          <w:rPr>
            <w:rFonts w:ascii="Times New Roman" w:hAnsi="Times New Roman" w:cs="Times New Roman"/>
            <w:sz w:val="24"/>
            <w:szCs w:val="24"/>
            <w:lang w:val="en-US"/>
          </w:rPr>
          <w:delText xml:space="preserve">the same </w:delText>
        </w:r>
      </w:del>
      <w:r>
        <w:rPr>
          <w:rFonts w:ascii="Times New Roman" w:hAnsi="Times New Roman" w:cs="Times New Roman"/>
          <w:sz w:val="24"/>
          <w:szCs w:val="24"/>
          <w:lang w:val="en-US"/>
        </w:rPr>
        <w:t>video</w:t>
      </w:r>
      <w:del w:id="291" w:author="Signy Sheldon" w:date="2017-10-05T11:12:00Z">
        <w:r w:rsidDel="00DE5780">
          <w:rPr>
            <w:rFonts w:ascii="Times New Roman" w:hAnsi="Times New Roman" w:cs="Times New Roman"/>
            <w:sz w:val="24"/>
            <w:szCs w:val="24"/>
            <w:lang w:val="en-US"/>
          </w:rPr>
          <w:delText>s</w:delText>
        </w:r>
      </w:del>
      <w:del w:id="292" w:author="Signy Sheldon" w:date="2017-10-05T11:11:00Z">
        <w:r w:rsidDel="00DE5780">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ins w:id="293" w:author="Anthony Ross Otto, Dr" w:date="2017-10-03T11:35:00Z">
        <w:r w:rsidR="00A5141B">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del w:id="294" w:author="Anthony Ross Otto, Dr" w:date="2017-10-03T11:35:00Z">
        <w:r w:rsidDel="00A5141B">
          <w:rPr>
            <w:rFonts w:ascii="Times New Roman" w:hAnsi="Times New Roman" w:cs="Times New Roman"/>
            <w:sz w:val="24"/>
            <w:szCs w:val="24"/>
            <w:lang w:val="en-US"/>
          </w:rPr>
          <w:del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delInstrText>
        </w:r>
      </w:del>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(Jing, Madore, &amp; Schacter, 2016; Madore, Szpunar, Addis, &amp; Schacter, 2016; </w:t>
      </w:r>
      <w:r>
        <w:rPr>
          <w:rFonts w:ascii="Times New Roman" w:hAnsi="Times New Roman" w:cs="Times New Roman"/>
          <w:noProof/>
          <w:sz w:val="24"/>
          <w:szCs w:val="24"/>
          <w:lang w:val="en-US"/>
        </w:rPr>
        <w:lastRenderedPageBreak/>
        <w:t>Madore</w:t>
      </w:r>
      <w:ins w:id="295" w:author="David St-Amand" w:date="2017-10-04T23:27:00Z">
        <w:r w:rsidR="006420A9">
          <w:rPr>
            <w:rFonts w:ascii="Times New Roman" w:hAnsi="Times New Roman" w:cs="Times New Roman"/>
            <w:noProof/>
            <w:sz w:val="24"/>
            <w:szCs w:val="24"/>
            <w:lang w:val="en-US"/>
          </w:rPr>
          <w:t xml:space="preserve"> et al.</w:t>
        </w:r>
      </w:ins>
      <w:del w:id="296" w:author="David St-Amand" w:date="2017-10-04T23:27:00Z">
        <w:r w:rsidDel="006420A9">
          <w:rPr>
            <w:rFonts w:ascii="Times New Roman" w:hAnsi="Times New Roman" w:cs="Times New Roman"/>
            <w:noProof/>
            <w:sz w:val="24"/>
            <w:szCs w:val="24"/>
            <w:lang w:val="en-US"/>
          </w:rPr>
          <w:delText>, Addis &amp; Schacter</w:delText>
        </w:r>
      </w:del>
      <w:r>
        <w:rPr>
          <w:rFonts w:ascii="Times New Roman" w:hAnsi="Times New Roman" w:cs="Times New Roman"/>
          <w:noProof/>
          <w:sz w:val="24"/>
          <w:szCs w:val="24"/>
          <w:lang w:val="en-US"/>
        </w:rPr>
        <w:t xml:space="preserve">, 2015; Madore </w:t>
      </w:r>
      <w:ins w:id="297" w:author="David St-Amand" w:date="2017-10-04T23:28:00Z">
        <w:r w:rsidR="006420A9">
          <w:rPr>
            <w:rFonts w:ascii="Times New Roman" w:hAnsi="Times New Roman" w:cs="Times New Roman"/>
            <w:noProof/>
            <w:sz w:val="24"/>
            <w:szCs w:val="24"/>
            <w:lang w:val="en-US"/>
          </w:rPr>
          <w:t>&amp;</w:t>
        </w:r>
      </w:ins>
      <w:del w:id="298" w:author="David St-Amand" w:date="2017-10-04T23:28:00Z">
        <w:r w:rsidDel="006420A9">
          <w:rPr>
            <w:rFonts w:ascii="Times New Roman" w:hAnsi="Times New Roman" w:cs="Times New Roman"/>
            <w:noProof/>
            <w:sz w:val="24"/>
            <w:szCs w:val="24"/>
            <w:lang w:val="en-US"/>
          </w:rPr>
          <w:delText>et</w:delText>
        </w:r>
      </w:del>
      <w:r>
        <w:rPr>
          <w:rFonts w:ascii="Times New Roman" w:hAnsi="Times New Roman" w:cs="Times New Roman"/>
          <w:noProof/>
          <w:sz w:val="24"/>
          <w:szCs w:val="24"/>
          <w:lang w:val="en-US"/>
        </w:rPr>
        <w:t xml:space="preserve"> Schacter, 2014)</w:t>
      </w:r>
      <w:r>
        <w:rPr>
          <w:rFonts w:ascii="Times New Roman" w:hAnsi="Times New Roman" w:cs="Times New Roman"/>
          <w:sz w:val="24"/>
          <w:szCs w:val="24"/>
          <w:lang w:val="en-US"/>
        </w:rPr>
        <w:fldChar w:fldCharType="end"/>
      </w:r>
      <w:ins w:id="299" w:author="Signy Sheldon" w:date="2017-10-05T11:12:00Z">
        <w:r w:rsidR="00DE5780">
          <w:rPr>
            <w:rFonts w:ascii="Times New Roman" w:hAnsi="Times New Roman" w:cs="Times New Roman"/>
            <w:sz w:val="24"/>
            <w:szCs w:val="24"/>
            <w:lang w:val="en-US"/>
          </w:rPr>
          <w:t xml:space="preserve"> before completing a risky decision-making test. </w:t>
        </w:r>
      </w:ins>
      <w:del w:id="300" w:author="Signy Sheldon" w:date="2017-10-05T11:12:00Z">
        <w:r w:rsidDel="00DE5780">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Experiment 2 served as a control</w:t>
      </w:r>
      <w:del w:id="301" w:author="Signy Sheldon" w:date="2017-10-05T11:12:00Z">
        <w:r w:rsidDel="00DE5780">
          <w:rPr>
            <w:rFonts w:ascii="Times New Roman" w:hAnsi="Times New Roman" w:cs="Times New Roman"/>
            <w:sz w:val="24"/>
            <w:szCs w:val="24"/>
            <w:lang w:val="en-US"/>
          </w:rPr>
          <w:delText xml:space="preserve"> </w:delText>
        </w:r>
      </w:del>
      <w:ins w:id="302" w:author="Signy Sheldon" w:date="2017-10-05T11:12:00Z">
        <w:r w:rsidR="00DE5780">
          <w:rPr>
            <w:rFonts w:ascii="Times New Roman" w:hAnsi="Times New Roman" w:cs="Times New Roman"/>
            <w:sz w:val="24"/>
            <w:szCs w:val="24"/>
            <w:lang w:val="en-US"/>
          </w:rPr>
          <w:t xml:space="preserve"> condition </w:t>
        </w:r>
      </w:ins>
      <w:del w:id="303" w:author="Signy Sheldon" w:date="2017-10-05T11:12:00Z">
        <w:r w:rsidDel="00DE5780">
          <w:rPr>
            <w:rFonts w:ascii="Times New Roman" w:hAnsi="Times New Roman" w:cs="Times New Roman"/>
            <w:sz w:val="24"/>
            <w:szCs w:val="24"/>
            <w:lang w:val="en-US"/>
          </w:rPr>
          <w:delText xml:space="preserve">study, </w:delText>
        </w:r>
      </w:del>
      <w:r>
        <w:rPr>
          <w:rFonts w:ascii="Times New Roman" w:hAnsi="Times New Roman" w:cs="Times New Roman"/>
          <w:sz w:val="24"/>
          <w:szCs w:val="24"/>
          <w:lang w:val="en-US"/>
        </w:rPr>
        <w:t>in which</w:t>
      </w:r>
      <w:ins w:id="304" w:author="Signy Sheldon" w:date="2017-10-05T11:12:00Z">
        <w:r w:rsidR="00DE5780">
          <w:rPr>
            <w:rFonts w:ascii="Times New Roman" w:hAnsi="Times New Roman" w:cs="Times New Roman"/>
            <w:sz w:val="24"/>
            <w:szCs w:val="24"/>
            <w:lang w:val="en-US"/>
          </w:rPr>
          <w:t xml:space="preserve"> a new set of</w:t>
        </w:r>
      </w:ins>
      <w:r>
        <w:rPr>
          <w:rFonts w:ascii="Times New Roman" w:hAnsi="Times New Roman" w:cs="Times New Roman"/>
          <w:sz w:val="24"/>
          <w:szCs w:val="24"/>
          <w:lang w:val="en-US"/>
        </w:rPr>
        <w:t xml:space="preserve"> participants performed </w:t>
      </w:r>
      <w:proofErr w:type="gramStart"/>
      <w:r>
        <w:rPr>
          <w:rFonts w:ascii="Times New Roman" w:hAnsi="Times New Roman" w:cs="Times New Roman"/>
          <w:sz w:val="24"/>
          <w:szCs w:val="24"/>
          <w:lang w:val="en-US"/>
        </w:rPr>
        <w:t xml:space="preserve">the </w:t>
      </w:r>
      <w:ins w:id="305" w:author="Signy Sheldon" w:date="2017-10-05T11:12:00Z">
        <w:r w:rsidR="00DE5780">
          <w:rPr>
            <w:rFonts w:ascii="Times New Roman" w:hAnsi="Times New Roman" w:cs="Times New Roman"/>
            <w:sz w:val="24"/>
            <w:szCs w:val="24"/>
            <w:lang w:val="en-US"/>
          </w:rPr>
          <w:t>a</w:t>
        </w:r>
        <w:proofErr w:type="gramEnd"/>
        <w:r w:rsidR="00DE5780">
          <w:rPr>
            <w:rFonts w:ascii="Times New Roman" w:hAnsi="Times New Roman" w:cs="Times New Roman"/>
            <w:sz w:val="24"/>
            <w:szCs w:val="24"/>
            <w:lang w:val="en-US"/>
          </w:rPr>
          <w:t xml:space="preserve"> risky decision-making</w:t>
        </w:r>
        <w:r w:rsidR="00DE5780" w:rsidDel="00DE5780">
          <w:rPr>
            <w:rFonts w:ascii="Times New Roman" w:hAnsi="Times New Roman" w:cs="Times New Roman"/>
            <w:sz w:val="24"/>
            <w:szCs w:val="24"/>
            <w:lang w:val="en-US"/>
          </w:rPr>
          <w:t xml:space="preserve"> </w:t>
        </w:r>
      </w:ins>
      <w:del w:id="306" w:author="Signy Sheldon" w:date="2017-10-05T11:12:00Z">
        <w:r w:rsidDel="00DE5780">
          <w:rPr>
            <w:rFonts w:ascii="Times New Roman" w:hAnsi="Times New Roman" w:cs="Times New Roman"/>
            <w:sz w:val="24"/>
            <w:szCs w:val="24"/>
            <w:lang w:val="en-US"/>
          </w:rPr>
          <w:delText xml:space="preserve">gambling task </w:delText>
        </w:r>
      </w:del>
      <w:r>
        <w:rPr>
          <w:rFonts w:ascii="Times New Roman" w:hAnsi="Times New Roman" w:cs="Times New Roman"/>
          <w:sz w:val="24"/>
          <w:szCs w:val="24"/>
          <w:lang w:val="en-US"/>
        </w:rPr>
        <w:t xml:space="preserve">without any prior </w:t>
      </w:r>
      <w:del w:id="307" w:author="Signy Sheldon" w:date="2017-10-05T11:12:00Z">
        <w:r w:rsidDel="00DE5780">
          <w:rPr>
            <w:rFonts w:ascii="Times New Roman" w:hAnsi="Times New Roman" w:cs="Times New Roman"/>
            <w:sz w:val="24"/>
            <w:szCs w:val="24"/>
            <w:lang w:val="en-US"/>
          </w:rPr>
          <w:delText xml:space="preserve">video or </w:delText>
        </w:r>
      </w:del>
      <w:r>
        <w:rPr>
          <w:rFonts w:ascii="Times New Roman" w:hAnsi="Times New Roman" w:cs="Times New Roman"/>
          <w:sz w:val="24"/>
          <w:szCs w:val="24"/>
          <w:lang w:val="en-US"/>
        </w:rPr>
        <w:t>induction</w:t>
      </w:r>
      <w:ins w:id="308" w:author="Signy Sheldon" w:date="2017-10-05T11:12:00Z">
        <w:r w:rsidR="00DE5780">
          <w:rPr>
            <w:rFonts w:ascii="Times New Roman" w:hAnsi="Times New Roman" w:cs="Times New Roman"/>
            <w:sz w:val="24"/>
            <w:szCs w:val="24"/>
            <w:lang w:val="en-US"/>
          </w:rPr>
          <w:t xml:space="preserve"> task</w:t>
        </w:r>
      </w:ins>
      <w:r>
        <w:rPr>
          <w:rFonts w:ascii="Times New Roman" w:hAnsi="Times New Roman" w:cs="Times New Roman"/>
          <w:sz w:val="24"/>
          <w:szCs w:val="24"/>
          <w:lang w:val="en-US"/>
        </w:rPr>
        <w:t xml:space="preserve">. </w:t>
      </w:r>
    </w:p>
    <w:p w14:paraId="64FCF989"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57FDE8E4" w14:textId="43756A74" w:rsidR="0091463D" w:rsidRDefault="0091463D" w:rsidP="0091463D">
      <w:pPr>
        <w:spacing w:line="480" w:lineRule="auto"/>
        <w:ind w:firstLine="720"/>
        <w:rPr>
          <w:ins w:id="309" w:author="David St-Amand" w:date="2017-10-04T21:30:00Z"/>
          <w:rFonts w:ascii="Times New Roman" w:hAnsi="Times New Roman" w:cs="Times New Roman"/>
          <w:sz w:val="24"/>
          <w:szCs w:val="24"/>
          <w:lang w:val="en-US"/>
        </w:rPr>
      </w:pPr>
      <w:r>
        <w:rPr>
          <w:rFonts w:ascii="Times New Roman" w:hAnsi="Times New Roman" w:cs="Times New Roman"/>
          <w:sz w:val="24"/>
          <w:szCs w:val="24"/>
          <w:lang w:val="en-US"/>
        </w:rPr>
        <w:t>Experiment 1 was conducted as a within-subject design, with every participant undergoing both the control and episodic specificity induction procedures. Participants performed the episodic or control interview and then performed the gambling task.</w:t>
      </w:r>
      <w:ins w:id="310" w:author="David St-Amand" w:date="2017-10-04T21:30:00Z">
        <w:r w:rsidR="004D08E6">
          <w:rPr>
            <w:rFonts w:ascii="Times New Roman" w:hAnsi="Times New Roman" w:cs="Times New Roman"/>
            <w:sz w:val="24"/>
            <w:szCs w:val="24"/>
            <w:lang w:val="en-US"/>
          </w:rPr>
          <w:t xml:space="preserve"> The experimental procedure can be seen in figure 1A. </w:t>
        </w:r>
      </w:ins>
      <w:r>
        <w:rPr>
          <w:rFonts w:ascii="Times New Roman" w:hAnsi="Times New Roman" w:cs="Times New Roman"/>
          <w:sz w:val="24"/>
          <w:szCs w:val="24"/>
          <w:lang w:val="en-US"/>
        </w:rPr>
        <w:t xml:space="preserve"> Due to apparent carryover effects between across the two sessions, below we report only the results from the first session of the experiment</w:t>
      </w:r>
      <w:ins w:id="311" w:author="Signy Sheldon" w:date="2017-10-05T11:13:00Z">
        <w:r w:rsidR="006044C4">
          <w:rPr>
            <w:rFonts w:ascii="Times New Roman" w:hAnsi="Times New Roman" w:cs="Times New Roman"/>
            <w:sz w:val="24"/>
            <w:szCs w:val="24"/>
            <w:lang w:val="en-US"/>
          </w:rPr>
          <w:t xml:space="preserve">, thus our study is effectively a between-subjects </w:t>
        </w:r>
        <w:commentRangeStart w:id="312"/>
        <w:r w:rsidR="006044C4">
          <w:rPr>
            <w:rFonts w:ascii="Times New Roman" w:hAnsi="Times New Roman" w:cs="Times New Roman"/>
            <w:sz w:val="24"/>
            <w:szCs w:val="24"/>
            <w:lang w:val="en-US"/>
          </w:rPr>
          <w:t>design</w:t>
        </w:r>
        <w:commentRangeEnd w:id="312"/>
        <w:r w:rsidR="00F74E71">
          <w:rPr>
            <w:rStyle w:val="CommentReference"/>
          </w:rPr>
          <w:commentReference w:id="312"/>
        </w:r>
      </w:ins>
      <w:r>
        <w:rPr>
          <w:rFonts w:ascii="Times New Roman" w:hAnsi="Times New Roman" w:cs="Times New Roman"/>
          <w:sz w:val="24"/>
          <w:szCs w:val="24"/>
          <w:lang w:val="en-US"/>
        </w:rPr>
        <w:t>.</w:t>
      </w:r>
    </w:p>
    <w:p w14:paraId="183AC3A8" w14:textId="791BD3CE" w:rsidR="004D08E6" w:rsidRDefault="00396146" w:rsidP="0091463D">
      <w:pPr>
        <w:spacing w:line="480" w:lineRule="auto"/>
        <w:ind w:firstLine="720"/>
        <w:rPr>
          <w:ins w:id="313" w:author="David St-Amand" w:date="2017-10-04T21:32:00Z"/>
          <w:rFonts w:ascii="Times New Roman" w:hAnsi="Times New Roman" w:cs="Times New Roman"/>
          <w:sz w:val="24"/>
          <w:szCs w:val="24"/>
          <w:lang w:val="en-US"/>
        </w:rPr>
      </w:pPr>
      <w:r>
        <w:rPr>
          <w:rStyle w:val="CommentReference"/>
        </w:rPr>
        <w:commentReference w:id="314"/>
      </w:r>
      <w:r w:rsidR="00AC69A9">
        <w:rPr>
          <w:rStyle w:val="CommentReference"/>
        </w:rPr>
        <w:commentReference w:id="315"/>
      </w:r>
      <w:ins w:id="316" w:author="David St-Amand" w:date="2017-10-09T14:08:00Z">
        <w:r w:rsidR="00AC69A9">
          <w:rPr>
            <w:rFonts w:ascii="Times New Roman" w:hAnsi="Times New Roman" w:cs="Times New Roman"/>
            <w:noProof/>
            <w:sz w:val="24"/>
            <w:szCs w:val="24"/>
            <w:lang w:val="en-US"/>
          </w:rPr>
          <w:drawing>
            <wp:inline distT="0" distB="0" distL="0" distR="0" wp14:anchorId="3B9990FA" wp14:editId="2A62FC4A">
              <wp:extent cx="3112969" cy="329529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hdoors_flowchart (4) (1).png"/>
                      <pic:cNvPicPr/>
                    </pic:nvPicPr>
                    <pic:blipFill>
                      <a:blip r:embed="rId7"/>
                      <a:stretch>
                        <a:fillRect/>
                      </a:stretch>
                    </pic:blipFill>
                    <pic:spPr>
                      <a:xfrm>
                        <a:off x="0" y="0"/>
                        <a:ext cx="3116558" cy="3299090"/>
                      </a:xfrm>
                      <a:prstGeom prst="rect">
                        <a:avLst/>
                      </a:prstGeom>
                    </pic:spPr>
                  </pic:pic>
                </a:graphicData>
              </a:graphic>
            </wp:inline>
          </w:drawing>
        </w:r>
      </w:ins>
    </w:p>
    <w:p w14:paraId="6C2342E8" w14:textId="662DF7DF" w:rsidR="004D08E6" w:rsidDel="00AC69A9" w:rsidRDefault="004D08E6" w:rsidP="0091463D">
      <w:pPr>
        <w:spacing w:line="480" w:lineRule="auto"/>
        <w:ind w:firstLine="720"/>
        <w:rPr>
          <w:del w:id="317" w:author="David St-Amand" w:date="2017-10-09T14:08:00Z"/>
          <w:rFonts w:ascii="Times New Roman" w:hAnsi="Times New Roman" w:cs="Times New Roman"/>
          <w:i/>
          <w:sz w:val="24"/>
          <w:szCs w:val="24"/>
          <w:lang w:val="en-US"/>
        </w:rPr>
      </w:pPr>
      <w:ins w:id="318" w:author="David St-Amand" w:date="2017-10-04T21:32:00Z">
        <w:r>
          <w:rPr>
            <w:rFonts w:ascii="Times New Roman" w:hAnsi="Times New Roman" w:cs="Times New Roman"/>
            <w:sz w:val="20"/>
            <w:szCs w:val="20"/>
            <w:lang w:val="en-US"/>
          </w:rPr>
          <w:t xml:space="preserve">Figure 1: Experimental procedure in experiment 1 (A) and the stimuli shown to participants during the gambling task (B). </w:t>
        </w:r>
      </w:ins>
    </w:p>
    <w:p w14:paraId="0C8B22FF" w14:textId="77777777" w:rsidR="00AC69A9" w:rsidRPr="004D08E6" w:rsidRDefault="00AC69A9" w:rsidP="0091463D">
      <w:pPr>
        <w:spacing w:line="480" w:lineRule="auto"/>
        <w:ind w:firstLine="720"/>
        <w:rPr>
          <w:ins w:id="319" w:author="David St-Amand" w:date="2017-10-09T14:08:00Z"/>
          <w:rFonts w:ascii="Times New Roman" w:hAnsi="Times New Roman" w:cs="Times New Roman"/>
          <w:sz w:val="20"/>
          <w:szCs w:val="20"/>
          <w:lang w:val="en-US"/>
          <w:rPrChange w:id="320" w:author="David St-Amand" w:date="2017-10-04T21:32:00Z">
            <w:rPr>
              <w:ins w:id="321" w:author="David St-Amand" w:date="2017-10-09T14:08:00Z"/>
              <w:rFonts w:ascii="Times New Roman" w:hAnsi="Times New Roman" w:cs="Times New Roman"/>
              <w:sz w:val="24"/>
              <w:szCs w:val="24"/>
              <w:lang w:val="en-US"/>
            </w:rPr>
          </w:rPrChange>
        </w:rPr>
      </w:pPr>
    </w:p>
    <w:p w14:paraId="42DC50CA" w14:textId="5F58A139" w:rsidR="0091463D" w:rsidRDefault="0091463D" w:rsidP="00AC69A9">
      <w:pPr>
        <w:spacing w:line="480" w:lineRule="auto"/>
        <w:rPr>
          <w:rFonts w:ascii="Times New Roman" w:hAnsi="Times New Roman" w:cs="Times New Roman"/>
          <w:i/>
          <w:sz w:val="24"/>
          <w:szCs w:val="24"/>
          <w:lang w:val="en-US"/>
        </w:rPr>
      </w:pPr>
      <w:commentRangeStart w:id="322"/>
      <w:r>
        <w:rPr>
          <w:rFonts w:ascii="Times New Roman" w:hAnsi="Times New Roman" w:cs="Times New Roman"/>
          <w:i/>
          <w:sz w:val="24"/>
          <w:szCs w:val="24"/>
          <w:lang w:val="en-US"/>
        </w:rPr>
        <w:lastRenderedPageBreak/>
        <w:t>Participants</w:t>
      </w:r>
      <w:commentRangeEnd w:id="322"/>
      <w:r>
        <w:rPr>
          <w:rStyle w:val="CommentReference"/>
        </w:rPr>
        <w:commentReference w:id="322"/>
      </w:r>
    </w:p>
    <w:p w14:paraId="191426AF" w14:textId="075DF4EE" w:rsidR="0091463D" w:rsidRPr="00581271" w:rsidRDefault="0091463D" w:rsidP="00AC69A9">
      <w:pPr>
        <w:spacing w:line="480" w:lineRule="auto"/>
        <w:ind w:firstLine="720"/>
        <w:rPr>
          <w:rFonts w:ascii="Times New Roman" w:hAnsi="Times New Roman" w:cs="Times New Roman"/>
          <w:i/>
          <w:sz w:val="24"/>
          <w:szCs w:val="24"/>
          <w:lang w:val="en-US"/>
        </w:rPr>
        <w:pPrChange w:id="323" w:author="David St-Amand" w:date="2017-10-09T14:08:00Z">
          <w:pPr>
            <w:spacing w:line="480" w:lineRule="auto"/>
          </w:pPr>
        </w:pPrChange>
      </w:pPr>
      <w:r>
        <w:rPr>
          <w:rFonts w:ascii="Times New Roman" w:hAnsi="Times New Roman" w:cs="Times New Roman"/>
          <w:sz w:val="24"/>
          <w:szCs w:val="24"/>
          <w:lang w:val="en-US"/>
        </w:rPr>
        <w:t xml:space="preserve">We collected data from 47 participants who were recruited through McGill’s classified ads system. </w:t>
      </w:r>
      <w:r w:rsidRPr="00581271">
        <w:rPr>
          <w:rFonts w:ascii="Times New Roman" w:hAnsi="Times New Roman" w:cs="Times New Roman"/>
          <w:sz w:val="24"/>
          <w:szCs w:val="24"/>
        </w:rPr>
        <w:t>This</w:t>
      </w:r>
      <w:r w:rsidRPr="003542B6">
        <w:rPr>
          <w:rFonts w:ascii="Times New Roman" w:hAnsi="Times New Roman" w:cs="Times New Roman"/>
          <w:sz w:val="24"/>
          <w:szCs w:val="24"/>
        </w:rPr>
        <w:t xml:space="preserve"> study was approved by McG</w:t>
      </w:r>
      <w:r>
        <w:rPr>
          <w:rFonts w:ascii="Times New Roman" w:hAnsi="Times New Roman" w:cs="Times New Roman"/>
          <w:sz w:val="24"/>
          <w:szCs w:val="24"/>
        </w:rPr>
        <w:t>ill’s Research Ethics Office (REB).</w:t>
      </w:r>
      <w:r>
        <w:rPr>
          <w:rFonts w:ascii="Times New Roman" w:hAnsi="Times New Roman" w:cs="Times New Roman"/>
          <w:sz w:val="24"/>
          <w:szCs w:val="24"/>
          <w:lang w:val="en-US"/>
        </w:rPr>
        <w:t xml:space="preserve"> </w:t>
      </w:r>
      <w:ins w:id="324" w:author="David St-Amand" w:date="2017-10-04T11:54:00Z">
        <w:r w:rsidR="00DF788B">
          <w:rPr>
            <w:rFonts w:ascii="Times New Roman" w:hAnsi="Times New Roman" w:cs="Times New Roman"/>
            <w:sz w:val="24"/>
            <w:szCs w:val="24"/>
            <w:lang w:val="en-US"/>
          </w:rPr>
          <w:t xml:space="preserve">We excluded participants who had insufficient levels of early exploration (i.e. </w:t>
        </w:r>
      </w:ins>
      <w:ins w:id="325" w:author="David St-Amand" w:date="2017-10-04T11:55:00Z">
        <w:r w:rsidR="00DF788B">
          <w:rPr>
            <w:rFonts w:ascii="Times New Roman" w:hAnsi="Times New Roman" w:cs="Times New Roman"/>
            <w:sz w:val="24"/>
            <w:szCs w:val="24"/>
            <w:lang w:val="en-US"/>
          </w:rPr>
          <w:t>10% of risky choices or less during the first 30 trials) or</w:t>
        </w:r>
      </w:ins>
      <w:ins w:id="326" w:author="David St-Amand" w:date="2017-10-04T12:38:00Z">
        <w:r w:rsidR="00897D16">
          <w:rPr>
            <w:rFonts w:ascii="Times New Roman" w:hAnsi="Times New Roman" w:cs="Times New Roman"/>
            <w:sz w:val="24"/>
            <w:szCs w:val="24"/>
            <w:lang w:val="en-US"/>
          </w:rPr>
          <w:t xml:space="preserve"> outliers who</w:t>
        </w:r>
      </w:ins>
      <w:ins w:id="327" w:author="David St-Amand" w:date="2017-10-04T11:55:00Z">
        <w:r w:rsidR="00DF788B">
          <w:rPr>
            <w:rFonts w:ascii="Times New Roman" w:hAnsi="Times New Roman" w:cs="Times New Roman"/>
            <w:sz w:val="24"/>
            <w:szCs w:val="24"/>
            <w:lang w:val="en-US"/>
          </w:rPr>
          <w:t xml:space="preserve"> were </w:t>
        </w:r>
      </w:ins>
      <w:ins w:id="328" w:author="David St-Amand" w:date="2017-10-04T11:56:00Z">
        <w:r w:rsidR="00DF788B">
          <w:rPr>
            <w:rFonts w:ascii="Times New Roman" w:hAnsi="Times New Roman" w:cs="Times New Roman"/>
            <w:sz w:val="24"/>
            <w:szCs w:val="24"/>
            <w:lang w:val="en-US"/>
          </w:rPr>
          <w:t xml:space="preserve">at least </w:t>
        </w:r>
      </w:ins>
      <w:ins w:id="329" w:author="David St-Amand" w:date="2017-10-04T11:55:00Z">
        <w:r w:rsidR="00897D16">
          <w:rPr>
            <w:rFonts w:ascii="Times New Roman" w:hAnsi="Times New Roman" w:cs="Times New Roman"/>
            <w:sz w:val="24"/>
            <w:szCs w:val="24"/>
            <w:lang w:val="en-US"/>
          </w:rPr>
          <w:t>1</w:t>
        </w:r>
        <w:r w:rsidR="00DF788B">
          <w:rPr>
            <w:rFonts w:ascii="Times New Roman" w:hAnsi="Times New Roman" w:cs="Times New Roman"/>
            <w:sz w:val="24"/>
            <w:szCs w:val="24"/>
            <w:lang w:val="en-US"/>
          </w:rPr>
          <w:t xml:space="preserve"> standard deviations away from</w:t>
        </w:r>
      </w:ins>
      <w:ins w:id="330" w:author="David St-Amand" w:date="2017-10-04T11:56:00Z">
        <w:r w:rsidR="00DF788B">
          <w:rPr>
            <w:rFonts w:ascii="Times New Roman" w:hAnsi="Times New Roman" w:cs="Times New Roman"/>
            <w:sz w:val="24"/>
            <w:szCs w:val="24"/>
            <w:lang w:val="en-US"/>
          </w:rPr>
          <w:t xml:space="preserve"> any other participant in their respective condition.</w:t>
        </w:r>
      </w:ins>
      <w:ins w:id="331" w:author="David St-Amand" w:date="2017-10-04T11:55:00Z">
        <w:r w:rsidR="00DF788B">
          <w:rPr>
            <w:rFonts w:ascii="Times New Roman" w:hAnsi="Times New Roman" w:cs="Times New Roman"/>
            <w:sz w:val="24"/>
            <w:szCs w:val="24"/>
            <w:lang w:val="en-US"/>
          </w:rPr>
          <w:t xml:space="preserve"> </w:t>
        </w:r>
      </w:ins>
      <w:ins w:id="332" w:author="David St-Amand" w:date="2017-10-04T12:37:00Z">
        <w:r w:rsidR="00897D16">
          <w:rPr>
            <w:rFonts w:ascii="Times New Roman" w:hAnsi="Times New Roman" w:cs="Times New Roman"/>
            <w:sz w:val="24"/>
            <w:szCs w:val="24"/>
            <w:lang w:val="en-US"/>
          </w:rPr>
          <w:t xml:space="preserve">In experiment 1, we excluded 4 participants with </w:t>
        </w:r>
      </w:ins>
      <w:ins w:id="333" w:author="David St-Amand" w:date="2017-10-04T12:38:00Z">
        <w:r w:rsidR="00897D16">
          <w:rPr>
            <w:rFonts w:ascii="Times New Roman" w:hAnsi="Times New Roman" w:cs="Times New Roman"/>
            <w:sz w:val="24"/>
            <w:szCs w:val="24"/>
            <w:lang w:val="en-US"/>
          </w:rPr>
          <w:t>insufficient</w:t>
        </w:r>
      </w:ins>
      <w:ins w:id="334" w:author="David St-Amand" w:date="2017-10-04T12:37:00Z">
        <w:r w:rsidR="00897D16">
          <w:rPr>
            <w:rFonts w:ascii="Times New Roman" w:hAnsi="Times New Roman" w:cs="Times New Roman"/>
            <w:sz w:val="24"/>
            <w:szCs w:val="24"/>
            <w:lang w:val="en-US"/>
          </w:rPr>
          <w:t xml:space="preserve"> levels of ear</w:t>
        </w:r>
        <w:r w:rsidR="000239E7">
          <w:rPr>
            <w:rFonts w:ascii="Times New Roman" w:hAnsi="Times New Roman" w:cs="Times New Roman"/>
            <w:sz w:val="24"/>
            <w:szCs w:val="24"/>
            <w:lang w:val="en-US"/>
          </w:rPr>
          <w:t>ly exploration and 1 outlier from</w:t>
        </w:r>
        <w:r w:rsidR="00897D16">
          <w:rPr>
            <w:rFonts w:ascii="Times New Roman" w:hAnsi="Times New Roman" w:cs="Times New Roman"/>
            <w:sz w:val="24"/>
            <w:szCs w:val="24"/>
            <w:lang w:val="en-US"/>
          </w:rPr>
          <w:t xml:space="preserve"> the control condition. </w:t>
        </w:r>
      </w:ins>
      <w:del w:id="335" w:author="David St-Amand" w:date="2017-10-04T12:39:00Z">
        <w:r w:rsidDel="00687289">
          <w:rPr>
            <w:rFonts w:ascii="Times New Roman" w:hAnsi="Times New Roman" w:cs="Times New Roman"/>
            <w:sz w:val="24"/>
            <w:szCs w:val="24"/>
            <w:lang w:val="en-US"/>
          </w:rPr>
          <w:delText xml:space="preserve">Five participants were excluded from the </w:delText>
        </w:r>
        <w:commentRangeStart w:id="336"/>
        <w:r w:rsidDel="00687289">
          <w:rPr>
            <w:rFonts w:ascii="Times New Roman" w:hAnsi="Times New Roman" w:cs="Times New Roman"/>
            <w:sz w:val="24"/>
            <w:szCs w:val="24"/>
            <w:lang w:val="en-US"/>
          </w:rPr>
          <w:delText xml:space="preserve">analysis for having insufficient levels of exploration; four of them chose the risky option 3 times or less </w:delText>
        </w:r>
      </w:del>
      <w:del w:id="337" w:author="David St-Amand" w:date="2017-10-04T11:54:00Z">
        <w:r w:rsidDel="00DF788B">
          <w:rPr>
            <w:rFonts w:ascii="Times New Roman" w:hAnsi="Times New Roman" w:cs="Times New Roman"/>
            <w:sz w:val="24"/>
            <w:szCs w:val="24"/>
            <w:lang w:val="en-US"/>
          </w:rPr>
          <w:delText xml:space="preserve"> </w:delText>
        </w:r>
      </w:del>
      <w:del w:id="338" w:author="David St-Amand" w:date="2017-10-04T12:39:00Z">
        <w:r w:rsidDel="00687289">
          <w:rPr>
            <w:rFonts w:ascii="Times New Roman" w:hAnsi="Times New Roman" w:cs="Times New Roman"/>
            <w:sz w:val="24"/>
            <w:szCs w:val="24"/>
            <w:lang w:val="en-US"/>
          </w:rPr>
          <w:delText xml:space="preserve">during the first 30 trials, and one chose the risky option 7 times overall. One participant from the control condition was excluded for being approximately 4 standard deviations (estimated without the outlier) away from the mean overall level of risk-taking in the control group. </w:delText>
        </w:r>
      </w:del>
      <w:r>
        <w:rPr>
          <w:rFonts w:ascii="Times New Roman" w:hAnsi="Times New Roman" w:cs="Times New Roman"/>
          <w:sz w:val="24"/>
          <w:szCs w:val="24"/>
          <w:lang w:val="en-US"/>
        </w:rPr>
        <w:t xml:space="preserve">Of the remaining 41 participants,  </w:t>
      </w:r>
      <w:commentRangeEnd w:id="336"/>
      <w:r w:rsidR="003C5DF0">
        <w:rPr>
          <w:rStyle w:val="CommentReference"/>
        </w:rPr>
        <w:commentReference w:id="336"/>
      </w:r>
      <w:r>
        <w:rPr>
          <w:rFonts w:ascii="Times New Roman" w:hAnsi="Times New Roman" w:cs="Times New Roman"/>
          <w:sz w:val="24"/>
          <w:szCs w:val="24"/>
          <w:lang w:val="en-US"/>
        </w:rPr>
        <w:t>21 participants were randomly assigned to the Episodic condition, and 20 participants were randomly assigned to the Control condition. 22 participants were randomly assigned to the first-win condition, and 19 participants to the second-win condition. Participants were compensated $10 CAD for one hour, and received an average of $1.25 CAD, (</w:t>
      </w:r>
      <w:r>
        <w:rPr>
          <w:rFonts w:ascii="Times New Roman" w:hAnsi="Times New Roman" w:cs="Times New Roman"/>
          <w:i/>
          <w:sz w:val="24"/>
          <w:szCs w:val="24"/>
          <w:lang w:val="en-US"/>
        </w:rPr>
        <w:t>SD</w:t>
      </w:r>
      <w:r w:rsidRPr="00581271">
        <w:rPr>
          <w:rFonts w:ascii="Times New Roman" w:hAnsi="Times New Roman" w:cs="Times New Roman"/>
          <w:sz w:val="24"/>
          <w:szCs w:val="24"/>
          <w:lang w:val="en-US"/>
        </w:rPr>
        <w:t>= 0.069)</w:t>
      </w:r>
      <w:r>
        <w:rPr>
          <w:rFonts w:ascii="Times New Roman" w:hAnsi="Times New Roman" w:cs="Times New Roman"/>
          <w:sz w:val="24"/>
          <w:szCs w:val="24"/>
          <w:lang w:val="en-US"/>
        </w:rPr>
        <w:t xml:space="preserve"> for each of the two sessions</w:t>
      </w:r>
      <w:r w:rsidRPr="00581271">
        <w:rPr>
          <w:rFonts w:ascii="Times New Roman" w:hAnsi="Times New Roman" w:cs="Times New Roman"/>
          <w:sz w:val="24"/>
          <w:szCs w:val="24"/>
          <w:lang w:val="en-US"/>
        </w:rPr>
        <w:t xml:space="preserve">. </w:t>
      </w:r>
      <w:r>
        <w:rPr>
          <w:rFonts w:ascii="Times New Roman" w:hAnsi="Times New Roman" w:cs="Times New Roman"/>
          <w:sz w:val="24"/>
          <w:szCs w:val="24"/>
          <w:lang w:val="en-US"/>
        </w:rPr>
        <w:t>We administered the Positive and Negative Affect Schedule (PANAS; Watson</w:t>
      </w:r>
      <w:ins w:id="339" w:author="David St-Amand" w:date="2017-10-04T23:29:00Z">
        <w:r w:rsidR="006420A9">
          <w:rPr>
            <w:rFonts w:ascii="Times New Roman" w:hAnsi="Times New Roman" w:cs="Times New Roman"/>
            <w:sz w:val="24"/>
            <w:szCs w:val="24"/>
            <w:lang w:val="en-US"/>
          </w:rPr>
          <w:t xml:space="preserve">, Clark &amp; </w:t>
        </w:r>
        <w:proofErr w:type="spellStart"/>
        <w:r w:rsidR="006420A9">
          <w:rPr>
            <w:rFonts w:ascii="Times New Roman" w:hAnsi="Times New Roman" w:cs="Times New Roman"/>
            <w:sz w:val="24"/>
            <w:szCs w:val="24"/>
            <w:lang w:val="en-US"/>
          </w:rPr>
          <w:t>Tellegen</w:t>
        </w:r>
      </w:ins>
      <w:proofErr w:type="spellEnd"/>
      <w:del w:id="340" w:author="David St-Amand" w:date="2017-10-04T23:29:00Z">
        <w:r w:rsidDel="006420A9">
          <w:rPr>
            <w:rFonts w:ascii="Times New Roman" w:hAnsi="Times New Roman" w:cs="Times New Roman"/>
            <w:sz w:val="24"/>
            <w:szCs w:val="24"/>
            <w:lang w:val="en-US"/>
          </w:rPr>
          <w:delText xml:space="preserve"> et al.</w:delText>
        </w:r>
      </w:del>
      <w:r>
        <w:rPr>
          <w:rFonts w:ascii="Times New Roman" w:hAnsi="Times New Roman" w:cs="Times New Roman"/>
          <w:sz w:val="24"/>
          <w:szCs w:val="24"/>
          <w:lang w:val="en-US"/>
        </w:rPr>
        <w:t xml:space="preserve">, 1988) both at the beginning of the experimental session and at the end, and the Offer Self-Image Questionnaire (OSIQ; Patton &amp; </w:t>
      </w:r>
      <w:proofErr w:type="spellStart"/>
      <w:r>
        <w:rPr>
          <w:rFonts w:ascii="Times New Roman" w:hAnsi="Times New Roman" w:cs="Times New Roman"/>
          <w:sz w:val="24"/>
          <w:szCs w:val="24"/>
          <w:lang w:val="en-US"/>
        </w:rPr>
        <w:t>Noller</w:t>
      </w:r>
      <w:proofErr w:type="spellEnd"/>
      <w:r>
        <w:rPr>
          <w:rFonts w:ascii="Times New Roman" w:hAnsi="Times New Roman" w:cs="Times New Roman"/>
          <w:sz w:val="24"/>
          <w:szCs w:val="24"/>
          <w:lang w:val="en-US"/>
        </w:rPr>
        <w:t xml:space="preserve">, 1991) at the end of the experimental session. </w:t>
      </w:r>
    </w:p>
    <w:p w14:paraId="351CBE1F"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2AB68E18" w14:textId="2E86B11F" w:rsidR="0091463D" w:rsidRPr="00CA22BE" w:rsidDel="00F74E71" w:rsidRDefault="0091463D" w:rsidP="0091463D">
      <w:pPr>
        <w:spacing w:line="480" w:lineRule="auto"/>
        <w:ind w:firstLine="720"/>
        <w:rPr>
          <w:del w:id="341" w:author="Signy Sheldon" w:date="2017-10-05T11:17:00Z"/>
          <w:rFonts w:ascii="Times New Roman" w:hAnsi="Times New Roman" w:cs="Times New Roman"/>
          <w:sz w:val="24"/>
          <w:szCs w:val="24"/>
        </w:rPr>
      </w:pPr>
      <w:r>
        <w:rPr>
          <w:rFonts w:ascii="Times New Roman" w:hAnsi="Times New Roman" w:cs="Times New Roman"/>
          <w:sz w:val="24"/>
          <w:szCs w:val="24"/>
          <w:lang w:val="en-US"/>
        </w:rPr>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 xml:space="preserve">(“general”) induction, </w:t>
      </w:r>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w:t>
      </w:r>
      <w:del w:id="342" w:author="Signy Sheldon" w:date="2017-10-05T11:14:00Z">
        <w:r w:rsidDel="00F74E71">
          <w:rPr>
            <w:rFonts w:ascii="Times New Roman" w:hAnsi="Times New Roman" w:cs="Times New Roman"/>
            <w:sz w:val="24"/>
            <w:szCs w:val="24"/>
            <w:lang w:val="en-US"/>
          </w:rPr>
          <w:delText>of</w:delText>
        </w:r>
        <w:r w:rsidRPr="00036043" w:rsidDel="00F74E71">
          <w:rPr>
            <w:rFonts w:ascii="Times New Roman" w:hAnsi="Times New Roman" w:cs="Times New Roman"/>
            <w:sz w:val="24"/>
            <w:szCs w:val="24"/>
            <w:lang w:val="en-US"/>
          </w:rPr>
          <w:delText xml:space="preserve"> </w:delText>
        </w:r>
      </w:del>
      <w:ins w:id="343" w:author="Signy Sheldon" w:date="2017-10-05T11:14:00Z">
        <w:r w:rsidR="00F74E71">
          <w:rPr>
            <w:rFonts w:ascii="Times New Roman" w:hAnsi="Times New Roman" w:cs="Times New Roman"/>
            <w:sz w:val="24"/>
            <w:szCs w:val="24"/>
            <w:lang w:val="en-US"/>
          </w:rPr>
          <w:t>outlined in</w:t>
        </w:r>
        <w:r w:rsidR="00F74E71" w:rsidRPr="00036043">
          <w:rPr>
            <w:rFonts w:ascii="Times New Roman" w:hAnsi="Times New Roman" w:cs="Times New Roman"/>
            <w:sz w:val="24"/>
            <w:szCs w:val="24"/>
            <w:lang w:val="en-US"/>
          </w:rPr>
          <w:t xml:space="preserve"> </w:t>
        </w:r>
      </w:ins>
      <w:r w:rsidRPr="00036043">
        <w:rPr>
          <w:rFonts w:ascii="Times New Roman" w:hAnsi="Times New Roman" w:cs="Times New Roman"/>
          <w:sz w:val="24"/>
          <w:szCs w:val="24"/>
          <w:lang w:val="en-US"/>
        </w:rPr>
        <w:t>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(2014).</w:t>
      </w:r>
      <w:del w:id="344" w:author="Signy Sheldon" w:date="2017-10-05T11:15:00Z">
        <w:r w:rsidRPr="00036043" w:rsidDel="00F74E71">
          <w:rPr>
            <w:rFonts w:ascii="Times New Roman" w:hAnsi="Times New Roman" w:cs="Times New Roman"/>
            <w:sz w:val="24"/>
            <w:szCs w:val="24"/>
            <w:lang w:val="en-US"/>
          </w:rPr>
          <w:delText xml:space="preserve"> </w:delText>
        </w:r>
      </w:del>
      <w:ins w:id="345" w:author="Signy Sheldon" w:date="2017-10-05T11:14:00Z">
        <w:r w:rsidR="00F74E71">
          <w:rPr>
            <w:rFonts w:ascii="Times New Roman" w:hAnsi="Times New Roman" w:cs="Times New Roman"/>
            <w:sz w:val="24"/>
            <w:szCs w:val="24"/>
            <w:lang w:val="en-US"/>
          </w:rPr>
          <w:t xml:space="preserve"> </w:t>
        </w:r>
      </w:ins>
      <w:del w:id="346" w:author="Signy Sheldon" w:date="2017-10-05T11:14:00Z">
        <w:r w:rsidRPr="00036043" w:rsidDel="00F74E71">
          <w:rPr>
            <w:rFonts w:ascii="Times New Roman" w:hAnsi="Times New Roman" w:cs="Times New Roman"/>
            <w:sz w:val="24"/>
            <w:szCs w:val="24"/>
            <w:lang w:val="en-US"/>
          </w:rPr>
          <w:delText>T</w:delText>
        </w:r>
      </w:del>
      <w:ins w:id="347" w:author="Signy Sheldon" w:date="2017-10-05T11:14:00Z">
        <w:r w:rsidR="00F74E71">
          <w:rPr>
            <w:rFonts w:ascii="Times New Roman" w:hAnsi="Times New Roman" w:cs="Times New Roman"/>
            <w:sz w:val="24"/>
            <w:szCs w:val="24"/>
            <w:lang w:val="en-US"/>
          </w:rPr>
          <w:t>T</w:t>
        </w:r>
      </w:ins>
      <w:r w:rsidRPr="00036043">
        <w:rPr>
          <w:rFonts w:ascii="Times New Roman" w:hAnsi="Times New Roman" w:cs="Times New Roman"/>
          <w:sz w:val="24"/>
          <w:szCs w:val="24"/>
          <w:lang w:val="en-US"/>
        </w:rPr>
        <w:t xml:space="preserve">he episodic specificity induction is an experimental manipulation </w:t>
      </w:r>
      <w:del w:id="348" w:author="Signy Sheldon" w:date="2017-10-05T11:14:00Z">
        <w:r w:rsidRPr="00036043" w:rsidDel="00F74E71">
          <w:rPr>
            <w:rFonts w:ascii="Times New Roman" w:hAnsi="Times New Roman" w:cs="Times New Roman"/>
            <w:sz w:val="24"/>
            <w:szCs w:val="24"/>
            <w:lang w:val="en-US"/>
          </w:rPr>
          <w:delText xml:space="preserve">that has been inspired </w:delText>
        </w:r>
        <w:r w:rsidDel="00F74E71">
          <w:rPr>
            <w:rFonts w:ascii="Times New Roman" w:hAnsi="Times New Roman" w:cs="Times New Roman"/>
            <w:sz w:val="24"/>
            <w:szCs w:val="24"/>
            <w:lang w:val="en-US"/>
          </w:rPr>
          <w:delText>by</w:delText>
        </w:r>
        <w:r w:rsidRPr="00036043" w:rsidDel="00F74E71">
          <w:rPr>
            <w:rFonts w:ascii="Times New Roman" w:hAnsi="Times New Roman" w:cs="Times New Roman"/>
            <w:sz w:val="24"/>
            <w:szCs w:val="24"/>
            <w:lang w:val="en-US"/>
          </w:rPr>
          <w:delText xml:space="preserve"> the</w:delText>
        </w:r>
      </w:del>
      <w:ins w:id="349" w:author="Signy Sheldon" w:date="2017-10-05T11:14:00Z">
        <w:r w:rsidR="00F74E71">
          <w:rPr>
            <w:rFonts w:ascii="Times New Roman" w:hAnsi="Times New Roman" w:cs="Times New Roman"/>
            <w:sz w:val="24"/>
            <w:szCs w:val="24"/>
            <w:lang w:val="en-US"/>
          </w:rPr>
          <w:t xml:space="preserve">based </w:t>
        </w:r>
      </w:ins>
      <w:ins w:id="350" w:author="Signy Sheldon" w:date="2017-10-05T11:15:00Z">
        <w:r w:rsidR="00F74E71">
          <w:rPr>
            <w:rFonts w:ascii="Times New Roman" w:hAnsi="Times New Roman" w:cs="Times New Roman"/>
            <w:sz w:val="24"/>
            <w:szCs w:val="24"/>
            <w:lang w:val="en-US"/>
          </w:rPr>
          <w:t>on an established</w:t>
        </w:r>
      </w:ins>
      <w:r w:rsidRPr="00036043">
        <w:rPr>
          <w:rFonts w:ascii="Times New Roman" w:hAnsi="Times New Roman" w:cs="Times New Roman"/>
          <w:sz w:val="24"/>
          <w:szCs w:val="24"/>
          <w:lang w:val="en-US"/>
        </w:rPr>
        <w:t xml:space="preserve"> </w:t>
      </w:r>
      <w:ins w:id="351" w:author="Signy Sheldon" w:date="2017-10-05T11:15:00Z">
        <w:r w:rsidR="00F74E71">
          <w:rPr>
            <w:rFonts w:ascii="Times New Roman" w:hAnsi="Times New Roman" w:cs="Times New Roman"/>
            <w:sz w:val="24"/>
            <w:szCs w:val="24"/>
            <w:lang w:val="en-US"/>
          </w:rPr>
          <w:t xml:space="preserve">eyewitness testimony </w:t>
        </w:r>
      </w:ins>
      <w:del w:id="352" w:author="Signy Sheldon" w:date="2017-10-05T11:15:00Z">
        <w:r w:rsidRPr="00036043" w:rsidDel="00F74E71">
          <w:rPr>
            <w:rFonts w:ascii="Times New Roman" w:hAnsi="Times New Roman" w:cs="Times New Roman"/>
            <w:sz w:val="24"/>
            <w:szCs w:val="24"/>
            <w:lang w:val="en-US"/>
          </w:rPr>
          <w:delText xml:space="preserve">Cognitive </w:delText>
        </w:r>
      </w:del>
      <w:r w:rsidRPr="00036043">
        <w:rPr>
          <w:rFonts w:ascii="Times New Roman" w:hAnsi="Times New Roman" w:cs="Times New Roman"/>
          <w:sz w:val="24"/>
          <w:szCs w:val="24"/>
          <w:lang w:val="en-US"/>
        </w:rPr>
        <w:t>interview</w:t>
      </w:r>
      <w:ins w:id="353" w:author="Signy Sheldon" w:date="2017-10-05T11:15:00Z">
        <w:r w:rsidR="00F74E71">
          <w:rPr>
            <w:rFonts w:ascii="Times New Roman" w:hAnsi="Times New Roman" w:cs="Times New Roman"/>
            <w:sz w:val="24"/>
            <w:szCs w:val="24"/>
            <w:lang w:val="en-US"/>
          </w:rPr>
          <w:t xml:space="preserve"> technique known to </w:t>
        </w:r>
      </w:ins>
      <w:del w:id="354" w:author="Signy Sheldon" w:date="2017-10-05T11:15:00Z">
        <w:r w:rsidRPr="00036043" w:rsidDel="00F74E71">
          <w:rPr>
            <w:rFonts w:ascii="Times New Roman" w:hAnsi="Times New Roman" w:cs="Times New Roman"/>
            <w:sz w:val="24"/>
            <w:szCs w:val="24"/>
            <w:lang w:val="en-US"/>
          </w:rPr>
          <w:delText xml:space="preserve">, which has been shown to </w:delText>
        </w:r>
      </w:del>
      <w:r w:rsidRPr="00036043">
        <w:rPr>
          <w:rFonts w:ascii="Times New Roman" w:hAnsi="Times New Roman" w:cs="Times New Roman"/>
          <w:sz w:val="24"/>
          <w:szCs w:val="24"/>
          <w:lang w:val="en-US"/>
        </w:rPr>
        <w:t xml:space="preserve">enhance the number of </w:t>
      </w:r>
      <w:del w:id="355" w:author="Signy Sheldon" w:date="2017-10-05T11:15:00Z">
        <w:r w:rsidRPr="00036043" w:rsidDel="00F74E71">
          <w:rPr>
            <w:rFonts w:ascii="Times New Roman" w:hAnsi="Times New Roman" w:cs="Times New Roman"/>
            <w:sz w:val="24"/>
            <w:szCs w:val="24"/>
            <w:lang w:val="en-US"/>
          </w:rPr>
          <w:delText xml:space="preserve">accurate </w:delText>
        </w:r>
      </w:del>
      <w:r w:rsidRPr="00036043">
        <w:rPr>
          <w:rFonts w:ascii="Times New Roman" w:hAnsi="Times New Roman" w:cs="Times New Roman"/>
          <w:sz w:val="24"/>
          <w:szCs w:val="24"/>
          <w:lang w:val="en-US"/>
        </w:rPr>
        <w:t xml:space="preserve">details </w:t>
      </w:r>
      <w:del w:id="356" w:author="Signy Sheldon" w:date="2017-10-05T11:15:00Z">
        <w:r w:rsidRPr="00036043" w:rsidDel="00F74E71">
          <w:rPr>
            <w:rFonts w:ascii="Times New Roman" w:hAnsi="Times New Roman" w:cs="Times New Roman"/>
            <w:sz w:val="24"/>
            <w:szCs w:val="24"/>
            <w:lang w:val="en-US"/>
          </w:rPr>
          <w:delText xml:space="preserve">eyewitnesses </w:delText>
        </w:r>
      </w:del>
      <w:ins w:id="357" w:author="Signy Sheldon" w:date="2017-10-05T11:15:00Z">
        <w:r w:rsidR="00F74E71">
          <w:rPr>
            <w:rFonts w:ascii="Times New Roman" w:hAnsi="Times New Roman" w:cs="Times New Roman"/>
            <w:sz w:val="24"/>
            <w:szCs w:val="24"/>
            <w:lang w:val="en-US"/>
          </w:rPr>
          <w:t>people</w:t>
        </w:r>
        <w:r w:rsidR="00F74E71" w:rsidRPr="00036043">
          <w:rPr>
            <w:rFonts w:ascii="Times New Roman" w:hAnsi="Times New Roman" w:cs="Times New Roman"/>
            <w:sz w:val="24"/>
            <w:szCs w:val="24"/>
            <w:lang w:val="en-US"/>
          </w:rPr>
          <w:t xml:space="preserve"> </w:t>
        </w:r>
      </w:ins>
      <w:r w:rsidRPr="00036043">
        <w:rPr>
          <w:rFonts w:ascii="Times New Roman" w:hAnsi="Times New Roman" w:cs="Times New Roman"/>
          <w:sz w:val="24"/>
          <w:szCs w:val="24"/>
          <w:lang w:val="en-US"/>
        </w:rPr>
        <w:t xml:space="preserve">can recall </w:t>
      </w:r>
      <w:ins w:id="358" w:author="Signy Sheldon" w:date="2017-10-05T11:15:00Z">
        <w:r w:rsidR="00F74E71">
          <w:rPr>
            <w:rFonts w:ascii="Times New Roman" w:hAnsi="Times New Roman" w:cs="Times New Roman"/>
            <w:sz w:val="24"/>
            <w:szCs w:val="24"/>
            <w:lang w:val="en-US"/>
          </w:rPr>
          <w:t xml:space="preserve">from witnessed </w:t>
        </w:r>
      </w:ins>
      <w:del w:id="359" w:author="Signy Sheldon" w:date="2017-10-05T11:15:00Z">
        <w:r w:rsidRPr="00036043" w:rsidDel="00F74E71">
          <w:rPr>
            <w:rFonts w:ascii="Times New Roman" w:hAnsi="Times New Roman" w:cs="Times New Roman"/>
            <w:sz w:val="24"/>
            <w:szCs w:val="24"/>
            <w:lang w:val="en-US"/>
          </w:rPr>
          <w:delText xml:space="preserve">about </w:delText>
        </w:r>
      </w:del>
      <w:r w:rsidRPr="00036043">
        <w:rPr>
          <w:rFonts w:ascii="Times New Roman" w:hAnsi="Times New Roman" w:cs="Times New Roman"/>
          <w:sz w:val="24"/>
          <w:szCs w:val="24"/>
          <w:lang w:val="en-US"/>
        </w:rPr>
        <w:t xml:space="preserve">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w:t>
      </w:r>
      <w:ins w:id="360" w:author="Signy Sheldon" w:date="2017-10-05T11:16:00Z">
        <w:r w:rsidR="00F74E71">
          <w:rPr>
            <w:rFonts w:ascii="Times New Roman" w:hAnsi="Times New Roman" w:cs="Times New Roman"/>
            <w:sz w:val="24"/>
            <w:szCs w:val="24"/>
            <w:lang w:val="en-US"/>
          </w:rPr>
          <w:t xml:space="preserve">In short, both the specificity and control induction conditions begin with </w:t>
        </w:r>
      </w:ins>
      <w:del w:id="361" w:author="Signy Sheldon" w:date="2017-10-05T11:16:00Z">
        <w:r w:rsidRPr="00036043" w:rsidDel="00F74E71">
          <w:rPr>
            <w:rFonts w:ascii="Times New Roman" w:hAnsi="Times New Roman" w:cs="Times New Roman"/>
            <w:sz w:val="24"/>
            <w:szCs w:val="24"/>
            <w:lang w:val="en-US"/>
          </w:rPr>
          <w:delText>T</w:delText>
        </w:r>
      </w:del>
      <w:ins w:id="362" w:author="Signy Sheldon" w:date="2017-10-05T11:16:00Z">
        <w:r w:rsidR="00F74E71">
          <w:rPr>
            <w:rFonts w:ascii="Times New Roman" w:hAnsi="Times New Roman" w:cs="Times New Roman"/>
            <w:sz w:val="24"/>
            <w:szCs w:val="24"/>
            <w:lang w:val="en-US"/>
          </w:rPr>
          <w:t>t</w:t>
        </w:r>
      </w:ins>
      <w:r w:rsidRPr="00036043">
        <w:rPr>
          <w:rFonts w:ascii="Times New Roman" w:hAnsi="Times New Roman" w:cs="Times New Roman"/>
          <w:sz w:val="24"/>
          <w:szCs w:val="24"/>
          <w:lang w:val="en-US"/>
        </w:rPr>
        <w:t xml:space="preserve">he participants </w:t>
      </w:r>
      <w:del w:id="363" w:author="Signy Sheldon" w:date="2017-10-05T11:16:00Z">
        <w:r w:rsidRPr="00036043" w:rsidDel="00F74E71">
          <w:rPr>
            <w:rFonts w:ascii="Times New Roman" w:hAnsi="Times New Roman" w:cs="Times New Roman"/>
            <w:sz w:val="24"/>
            <w:szCs w:val="24"/>
            <w:lang w:val="en-US"/>
          </w:rPr>
          <w:delText>first watched</w:delText>
        </w:r>
      </w:del>
      <w:ins w:id="364" w:author="Signy Sheldon" w:date="2017-10-05T11:16:00Z">
        <w:r w:rsidR="00F74E71">
          <w:rPr>
            <w:rFonts w:ascii="Times New Roman" w:hAnsi="Times New Roman" w:cs="Times New Roman"/>
            <w:sz w:val="24"/>
            <w:szCs w:val="24"/>
            <w:lang w:val="en-US"/>
          </w:rPr>
          <w:t>watching</w:t>
        </w:r>
      </w:ins>
      <w:r w:rsidRPr="00036043">
        <w:rPr>
          <w:rFonts w:ascii="Times New Roman" w:hAnsi="Times New Roman" w:cs="Times New Roman"/>
          <w:sz w:val="24"/>
          <w:szCs w:val="24"/>
          <w:lang w:val="en-US"/>
        </w:rPr>
        <w:t xml:space="preserve"> a 4-</w:t>
      </w:r>
      <w:r w:rsidRPr="00036043">
        <w:rPr>
          <w:rFonts w:ascii="Times New Roman" w:hAnsi="Times New Roman" w:cs="Times New Roman"/>
          <w:sz w:val="24"/>
          <w:szCs w:val="24"/>
          <w:lang w:val="en-US"/>
        </w:rPr>
        <w:lastRenderedPageBreak/>
        <w:t xml:space="preserve">minutes </w:t>
      </w:r>
      <w:commentRangeStart w:id="365"/>
      <w:r w:rsidRPr="00036043">
        <w:rPr>
          <w:rFonts w:ascii="Times New Roman" w:hAnsi="Times New Roman" w:cs="Times New Roman"/>
          <w:sz w:val="24"/>
          <w:szCs w:val="24"/>
          <w:lang w:val="en-US"/>
        </w:rPr>
        <w:t>long video</w:t>
      </w:r>
      <w:ins w:id="366" w:author="Signy Sheldon" w:date="2017-10-05T11:16:00Z">
        <w:r w:rsidR="00F74E71">
          <w:rPr>
            <w:rFonts w:ascii="Times New Roman" w:hAnsi="Times New Roman" w:cs="Times New Roman"/>
            <w:sz w:val="24"/>
            <w:szCs w:val="24"/>
            <w:lang w:val="en-US"/>
          </w:rPr>
          <w:t xml:space="preserve"> of a video involving actions of people in everyday settings (here we used clips </w:t>
        </w:r>
      </w:ins>
      <w:del w:id="367" w:author="Signy Sheldon" w:date="2017-10-05T11:16:00Z">
        <w:r w:rsidDel="00F74E71">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of “Mr. Bean</w:t>
      </w:r>
      <w:proofErr w:type="gramStart"/>
      <w:r>
        <w:rPr>
          <w:rFonts w:ascii="Times New Roman" w:hAnsi="Times New Roman" w:cs="Times New Roman"/>
          <w:sz w:val="24"/>
          <w:szCs w:val="24"/>
          <w:lang w:val="en-US"/>
        </w:rPr>
        <w:t xml:space="preserve">” </w:t>
      </w:r>
      <w:ins w:id="368" w:author="Signy Sheldon" w:date="2017-10-05T11:16:00Z">
        <w:r w:rsidR="00F74E71">
          <w:rPr>
            <w:rFonts w:ascii="Times New Roman" w:hAnsi="Times New Roman" w:cs="Times New Roman"/>
            <w:sz w:val="24"/>
            <w:szCs w:val="24"/>
            <w:lang w:val="en-US"/>
          </w:rPr>
          <w:t>)</w:t>
        </w:r>
        <w:proofErr w:type="gramEnd"/>
        <w:r w:rsidR="00F74E71">
          <w:rPr>
            <w:rFonts w:ascii="Times New Roman" w:hAnsi="Times New Roman" w:cs="Times New Roman"/>
            <w:sz w:val="24"/>
            <w:szCs w:val="24"/>
            <w:lang w:val="en-US"/>
          </w:rPr>
          <w:t xml:space="preserve">. They </w:t>
        </w:r>
      </w:ins>
      <w:del w:id="369" w:author="Signy Sheldon" w:date="2017-10-05T11:16:00Z">
        <w:r w:rsidDel="00F74E71">
          <w:rPr>
            <w:rFonts w:ascii="Times New Roman" w:hAnsi="Times New Roman" w:cs="Times New Roman"/>
            <w:sz w:val="24"/>
            <w:szCs w:val="24"/>
            <w:lang w:val="en-US"/>
          </w:rPr>
          <w:delText xml:space="preserve">and </w:delText>
        </w:r>
      </w:del>
      <w:r>
        <w:rPr>
          <w:rFonts w:ascii="Times New Roman" w:hAnsi="Times New Roman" w:cs="Times New Roman"/>
          <w:sz w:val="24"/>
          <w:szCs w:val="24"/>
          <w:lang w:val="en-US"/>
        </w:rPr>
        <w:t xml:space="preserve">were told </w:t>
      </w:r>
      <w:r w:rsidRPr="00036043">
        <w:rPr>
          <w:rFonts w:ascii="Times New Roman" w:hAnsi="Times New Roman" w:cs="Times New Roman"/>
          <w:sz w:val="24"/>
          <w:szCs w:val="24"/>
          <w:lang w:val="en-US"/>
        </w:rPr>
        <w:t xml:space="preserve">to pay close attention to </w:t>
      </w:r>
      <w:ins w:id="370" w:author="Signy Sheldon" w:date="2017-10-05T11:16:00Z">
        <w:r w:rsidR="00F74E71">
          <w:rPr>
            <w:rFonts w:ascii="Times New Roman" w:hAnsi="Times New Roman" w:cs="Times New Roman"/>
            <w:sz w:val="24"/>
            <w:szCs w:val="24"/>
            <w:lang w:val="en-US"/>
          </w:rPr>
          <w:t>the video</w:t>
        </w:r>
      </w:ins>
      <w:del w:id="371" w:author="Signy Sheldon" w:date="2017-10-05T11:16:00Z">
        <w:r w:rsidRPr="00036043" w:rsidDel="00F74E71">
          <w:rPr>
            <w:rFonts w:ascii="Times New Roman" w:hAnsi="Times New Roman" w:cs="Times New Roman"/>
            <w:sz w:val="24"/>
            <w:szCs w:val="24"/>
            <w:lang w:val="en-US"/>
          </w:rPr>
          <w:delText>it</w:delText>
        </w:r>
      </w:del>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since </w:t>
      </w:r>
      <w:r w:rsidRPr="00036043">
        <w:rPr>
          <w:rFonts w:ascii="Times New Roman" w:hAnsi="Times New Roman" w:cs="Times New Roman"/>
          <w:sz w:val="24"/>
          <w:szCs w:val="24"/>
          <w:lang w:val="en-US"/>
        </w:rPr>
        <w:t xml:space="preserve">questions would be asked afterward. </w:t>
      </w:r>
      <w:commentRangeEnd w:id="365"/>
      <w:r>
        <w:rPr>
          <w:rStyle w:val="CommentReference"/>
        </w:rPr>
        <w:commentReference w:id="365"/>
      </w:r>
      <w:commentRangeStart w:id="372"/>
      <w:commentRangeStart w:id="373"/>
      <w:del w:id="374" w:author="Signy Sheldon" w:date="2017-10-05T11:17:00Z">
        <w:r w:rsidDel="00F74E71">
          <w:rPr>
            <w:rFonts w:ascii="Times New Roman" w:hAnsi="Times New Roman" w:cs="Times New Roman"/>
            <w:sz w:val="24"/>
            <w:szCs w:val="24"/>
          </w:rPr>
          <w:delText xml:space="preserve">These videos are similar to those used in the original episodic specificity induction insofar as they contain a sequence of actions between characters, with plenty of episodic details. These videos were previously shown to be effective for the episodic specificity induction in our lab (results not yet published). </w:delText>
        </w:r>
      </w:del>
      <w:commentRangeEnd w:id="372"/>
      <w:r>
        <w:rPr>
          <w:rStyle w:val="CommentReference"/>
        </w:rPr>
        <w:commentReference w:id="372"/>
      </w:r>
      <w:commentRangeEnd w:id="373"/>
      <w:r>
        <w:rPr>
          <w:rStyle w:val="CommentReference"/>
        </w:rPr>
        <w:commentReference w:id="373"/>
      </w:r>
    </w:p>
    <w:p w14:paraId="3875F899" w14:textId="5BCA184C" w:rsidR="0091463D" w:rsidRPr="0097691A" w:rsidRDefault="00F74E71" w:rsidP="0091463D">
      <w:pPr>
        <w:spacing w:line="480" w:lineRule="auto"/>
        <w:ind w:firstLine="720"/>
        <w:rPr>
          <w:rFonts w:ascii="Times New Roman" w:hAnsi="Times New Roman" w:cs="Times New Roman"/>
          <w:sz w:val="24"/>
          <w:szCs w:val="24"/>
        </w:rPr>
      </w:pPr>
      <w:ins w:id="375" w:author="Signy Sheldon" w:date="2017-10-05T11:17:00Z">
        <w:r>
          <w:rPr>
            <w:rFonts w:ascii="Times New Roman" w:hAnsi="Times New Roman" w:cs="Times New Roman"/>
            <w:sz w:val="24"/>
            <w:szCs w:val="24"/>
            <w:lang w:val="en-US"/>
          </w:rPr>
          <w:t xml:space="preserve"> </w:t>
        </w:r>
      </w:ins>
      <w:r w:rsidR="0091463D" w:rsidRPr="00036043">
        <w:rPr>
          <w:rFonts w:ascii="Times New Roman" w:hAnsi="Times New Roman" w:cs="Times New Roman"/>
          <w:sz w:val="24"/>
          <w:szCs w:val="24"/>
          <w:lang w:val="en-US"/>
        </w:rPr>
        <w:t xml:space="preserve">At the end of the video, participants were interviewed </w:t>
      </w:r>
      <w:ins w:id="376" w:author="Signy Sheldon" w:date="2017-10-05T11:17:00Z">
        <w:r>
          <w:rPr>
            <w:rFonts w:ascii="Times New Roman" w:hAnsi="Times New Roman" w:cs="Times New Roman"/>
            <w:sz w:val="24"/>
            <w:szCs w:val="24"/>
            <w:lang w:val="en-US"/>
          </w:rPr>
          <w:t xml:space="preserve">about the views. In the episodic specificity condition, </w:t>
        </w:r>
      </w:ins>
      <w:del w:id="377" w:author="Signy Sheldon" w:date="2017-10-05T11:17:00Z">
        <w:r w:rsidR="0091463D" w:rsidRPr="00036043" w:rsidDel="00F74E71">
          <w:rPr>
            <w:rFonts w:ascii="Times New Roman" w:hAnsi="Times New Roman" w:cs="Times New Roman"/>
            <w:sz w:val="24"/>
            <w:szCs w:val="24"/>
            <w:lang w:val="en-US"/>
          </w:rPr>
          <w:delText xml:space="preserve">and asked different questions depending on </w:delText>
        </w:r>
        <w:r w:rsidR="0091463D" w:rsidDel="00F74E71">
          <w:rPr>
            <w:rFonts w:ascii="Times New Roman" w:hAnsi="Times New Roman" w:cs="Times New Roman"/>
            <w:sz w:val="24"/>
            <w:szCs w:val="24"/>
            <w:lang w:val="en-US"/>
          </w:rPr>
          <w:delText xml:space="preserve">the memory condition (Episodic or Control), following past work </w:delText>
        </w:r>
      </w:del>
      <w:r w:rsidR="0091463D">
        <w:rPr>
          <w:rFonts w:ascii="Times New Roman" w:hAnsi="Times New Roman" w:cs="Times New Roman"/>
          <w:sz w:val="24"/>
          <w:szCs w:val="24"/>
          <w:lang w:val="en-US"/>
        </w:rPr>
        <w:fldChar w:fldCharType="begin"/>
      </w:r>
      <w:ins w:id="378" w:author="Anthony Ross Otto, Dr" w:date="2017-10-03T11:35:00Z">
        <w:r w:rsidR="00A5141B">
          <w:rPr>
            <w:rFonts w:ascii="Times New Roman" w:hAnsi="Times New Roman" w:cs="Times New Roman"/>
            <w:sz w:val="24"/>
            <w:szCs w:val="24"/>
            <w:lang w:val="en-US"/>
          </w:rPr>
          <w:instrText xml:space="preserve"> ADDIN ZOTERO_ITEM CSL_CITATION {"citationID":"xRise9Bx","properties":{"formattedCitation":"(Jing et al., 2016; Madore et al., 2016)","plainCitation":"(Jing et al., 2016; Madore et al.,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del w:id="379" w:author="Anthony Ross Otto, Dr" w:date="2017-10-03T11:35:00Z">
        <w:r w:rsidR="0091463D" w:rsidDel="00A5141B">
          <w:rPr>
            <w:rFonts w:ascii="Times New Roman" w:hAnsi="Times New Roman" w:cs="Times New Roman"/>
            <w:sz w:val="24"/>
            <w:szCs w:val="24"/>
            <w:lang w:val="en-US"/>
          </w:rPr>
          <w:del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delInstrText>
        </w:r>
      </w:del>
      <w:r w:rsidR="0091463D">
        <w:rPr>
          <w:rFonts w:ascii="Times New Roman" w:hAnsi="Times New Roman" w:cs="Times New Roman"/>
          <w:sz w:val="24"/>
          <w:szCs w:val="24"/>
          <w:lang w:val="en-US"/>
        </w:rPr>
        <w:fldChar w:fldCharType="separate"/>
      </w:r>
      <w:ins w:id="380" w:author="Anthony Ross Otto, Dr" w:date="2017-10-03T11:35:00Z">
        <w:r w:rsidR="00A5141B">
          <w:rPr>
            <w:rFonts w:ascii="Times New Roman" w:hAnsi="Times New Roman" w:cs="Times New Roman"/>
            <w:noProof/>
            <w:sz w:val="24"/>
            <w:szCs w:val="24"/>
            <w:lang w:val="en-US"/>
          </w:rPr>
          <w:t>(Jing et al., 2016; Madore et al., 2016)</w:t>
        </w:r>
      </w:ins>
      <w:del w:id="381" w:author="Anthony Ross Otto, Dr" w:date="2017-10-03T11:35:00Z">
        <w:r w:rsidR="0091463D" w:rsidRPr="00A5141B" w:rsidDel="00A5141B">
          <w:rPr>
            <w:rFonts w:ascii="Times New Roman" w:hAnsi="Times New Roman" w:cs="Times New Roman"/>
            <w:noProof/>
            <w:sz w:val="24"/>
            <w:szCs w:val="24"/>
            <w:lang w:val="en-US"/>
          </w:rPr>
          <w:delText>(Jing, Madore, &amp; Schacter, 2016; Madore, Szpunar, Addis, &amp; Schacter, 2016; Madore, Addis &amp; Schacter, 2015; Madore et Schacter, 2014)</w:delText>
        </w:r>
      </w:del>
      <w:r w:rsidR="0091463D">
        <w:rPr>
          <w:rFonts w:ascii="Times New Roman" w:hAnsi="Times New Roman" w:cs="Times New Roman"/>
          <w:sz w:val="24"/>
          <w:szCs w:val="24"/>
          <w:lang w:val="en-US"/>
        </w:rPr>
        <w:fldChar w:fldCharType="end"/>
      </w:r>
      <w:del w:id="382" w:author="Signy Sheldon" w:date="2017-10-05T11:17:00Z">
        <w:r w:rsidR="0091463D" w:rsidRPr="00036043" w:rsidDel="00F74E71">
          <w:rPr>
            <w:rFonts w:ascii="Times New Roman" w:hAnsi="Times New Roman" w:cs="Times New Roman"/>
            <w:sz w:val="24"/>
            <w:szCs w:val="24"/>
            <w:lang w:val="en-US"/>
          </w:rPr>
          <w:delText xml:space="preserve">. In the </w:delText>
        </w:r>
        <w:r w:rsidR="0091463D" w:rsidDel="00F74E71">
          <w:rPr>
            <w:rFonts w:ascii="Times New Roman" w:hAnsi="Times New Roman" w:cs="Times New Roman"/>
            <w:sz w:val="24"/>
            <w:szCs w:val="24"/>
            <w:lang w:val="en-US"/>
          </w:rPr>
          <w:delText>E</w:delText>
        </w:r>
        <w:r w:rsidR="0091463D" w:rsidRPr="00036043" w:rsidDel="00F74E71">
          <w:rPr>
            <w:rFonts w:ascii="Times New Roman" w:hAnsi="Times New Roman" w:cs="Times New Roman"/>
            <w:sz w:val="24"/>
            <w:szCs w:val="24"/>
            <w:lang w:val="en-US"/>
          </w:rPr>
          <w:delText>pisodic condition</w:delText>
        </w:r>
      </w:del>
      <w:r w:rsidR="0091463D" w:rsidRPr="00036043">
        <w:rPr>
          <w:rFonts w:ascii="Times New Roman" w:hAnsi="Times New Roman" w:cs="Times New Roman"/>
          <w:sz w:val="24"/>
          <w:szCs w:val="24"/>
          <w:lang w:val="en-US"/>
        </w:rPr>
        <w:t>, participants were first asked to</w:t>
      </w:r>
      <w:ins w:id="383" w:author="Signy Sheldon" w:date="2017-10-05T11:17:00Z">
        <w:r>
          <w:rPr>
            <w:rFonts w:ascii="Times New Roman" w:hAnsi="Times New Roman" w:cs="Times New Roman"/>
            <w:sz w:val="24"/>
            <w:szCs w:val="24"/>
            <w:lang w:val="en-US"/>
          </w:rPr>
          <w:t xml:space="preserve"> get a strong mental image of the video in mind and then</w:t>
        </w:r>
      </w:ins>
      <w:r w:rsidR="0091463D" w:rsidRPr="00036043">
        <w:rPr>
          <w:rFonts w:ascii="Times New Roman" w:hAnsi="Times New Roman" w:cs="Times New Roman"/>
          <w:sz w:val="24"/>
          <w:szCs w:val="24"/>
          <w:lang w:val="en-US"/>
        </w:rPr>
        <w:t xml:space="preserve"> describe as many specific details</w:t>
      </w:r>
      <w:ins w:id="384" w:author="Signy Sheldon" w:date="2017-10-05T11:17:00Z">
        <w:r>
          <w:rPr>
            <w:rFonts w:ascii="Times New Roman" w:hAnsi="Times New Roman" w:cs="Times New Roman"/>
            <w:sz w:val="24"/>
            <w:szCs w:val="24"/>
            <w:lang w:val="en-US"/>
          </w:rPr>
          <w:t xml:space="preserve"> from that video. They were first asked to recall details about </w:t>
        </w:r>
      </w:ins>
      <w:del w:id="385" w:author="Signy Sheldon" w:date="2017-10-05T11:17:00Z">
        <w:r w:rsidR="0091463D" w:rsidRPr="00036043" w:rsidDel="00F74E71">
          <w:rPr>
            <w:rFonts w:ascii="Times New Roman" w:hAnsi="Times New Roman" w:cs="Times New Roman"/>
            <w:sz w:val="24"/>
            <w:szCs w:val="24"/>
            <w:lang w:val="en-US"/>
          </w:rPr>
          <w:delText xml:space="preserve"> </w:delText>
        </w:r>
        <w:r w:rsidR="0091463D" w:rsidDel="00F74E71">
          <w:rPr>
            <w:rFonts w:ascii="Times New Roman" w:hAnsi="Times New Roman" w:cs="Times New Roman"/>
            <w:sz w:val="24"/>
            <w:szCs w:val="24"/>
            <w:lang w:val="en-US"/>
          </w:rPr>
          <w:delText xml:space="preserve">as </w:delText>
        </w:r>
        <w:r w:rsidR="0091463D" w:rsidRPr="00036043" w:rsidDel="00F74E71">
          <w:rPr>
            <w:rFonts w:ascii="Times New Roman" w:hAnsi="Times New Roman" w:cs="Times New Roman"/>
            <w:sz w:val="24"/>
            <w:szCs w:val="24"/>
            <w:lang w:val="en-US"/>
          </w:rPr>
          <w:delText xml:space="preserve">they could remember about </w:delText>
        </w:r>
      </w:del>
      <w:r w:rsidR="0091463D" w:rsidRPr="00036043">
        <w:rPr>
          <w:rFonts w:ascii="Times New Roman" w:hAnsi="Times New Roman" w:cs="Times New Roman"/>
          <w:sz w:val="24"/>
          <w:szCs w:val="24"/>
          <w:lang w:val="en-US"/>
        </w:rPr>
        <w:t>the surroundings</w:t>
      </w:r>
      <w:ins w:id="386" w:author="Signy Sheldon" w:date="2017-10-05T11:18:00Z">
        <w:r>
          <w:rPr>
            <w:rFonts w:ascii="Times New Roman" w:hAnsi="Times New Roman" w:cs="Times New Roman"/>
            <w:sz w:val="24"/>
            <w:szCs w:val="24"/>
            <w:lang w:val="en-US"/>
          </w:rPr>
          <w:t xml:space="preserve">, </w:t>
        </w:r>
      </w:ins>
      <w:del w:id="387" w:author="Signy Sheldon" w:date="2017-10-05T11:18:00Z">
        <w:r w:rsidR="0091463D" w:rsidRPr="00036043" w:rsidDel="00F74E71">
          <w:rPr>
            <w:rFonts w:ascii="Times New Roman" w:hAnsi="Times New Roman" w:cs="Times New Roman"/>
            <w:sz w:val="24"/>
            <w:szCs w:val="24"/>
            <w:lang w:val="en-US"/>
          </w:rPr>
          <w:delText xml:space="preserve">. They were then asked to do the same about </w:delText>
        </w:r>
      </w:del>
      <w:r w:rsidR="0091463D" w:rsidRPr="00036043">
        <w:rPr>
          <w:rFonts w:ascii="Times New Roman" w:hAnsi="Times New Roman" w:cs="Times New Roman"/>
          <w:sz w:val="24"/>
          <w:szCs w:val="24"/>
          <w:lang w:val="en-US"/>
        </w:rPr>
        <w:t>the physical appearance</w:t>
      </w:r>
      <w:r w:rsidR="0091463D">
        <w:rPr>
          <w:rFonts w:ascii="Times New Roman" w:hAnsi="Times New Roman" w:cs="Times New Roman"/>
          <w:sz w:val="24"/>
          <w:szCs w:val="24"/>
          <w:lang w:val="en-US"/>
        </w:rPr>
        <w:t>s</w:t>
      </w:r>
      <w:r w:rsidR="0091463D" w:rsidRPr="00036043">
        <w:rPr>
          <w:rFonts w:ascii="Times New Roman" w:hAnsi="Times New Roman" w:cs="Times New Roman"/>
          <w:sz w:val="24"/>
          <w:szCs w:val="24"/>
          <w:lang w:val="en-US"/>
        </w:rPr>
        <w:t xml:space="preserve"> of the </w:t>
      </w:r>
      <w:r w:rsidR="0091463D">
        <w:rPr>
          <w:rFonts w:ascii="Times New Roman" w:hAnsi="Times New Roman" w:cs="Times New Roman"/>
          <w:sz w:val="24"/>
          <w:szCs w:val="24"/>
          <w:lang w:val="en-US"/>
        </w:rPr>
        <w:t>participants in the scene</w:t>
      </w:r>
      <w:ins w:id="388" w:author="Signy Sheldon" w:date="2017-10-05T11:18:00Z">
        <w:r>
          <w:rPr>
            <w:rFonts w:ascii="Times New Roman" w:hAnsi="Times New Roman" w:cs="Times New Roman"/>
            <w:sz w:val="24"/>
            <w:szCs w:val="24"/>
            <w:lang w:val="en-US"/>
          </w:rPr>
          <w:t xml:space="preserve"> and the</w:t>
        </w:r>
      </w:ins>
      <w:del w:id="389" w:author="Signy Sheldon" w:date="2017-10-05T11:18:00Z">
        <w:r w:rsidR="0091463D" w:rsidRPr="00036043" w:rsidDel="00F74E71">
          <w:rPr>
            <w:rFonts w:ascii="Times New Roman" w:hAnsi="Times New Roman" w:cs="Times New Roman"/>
            <w:sz w:val="24"/>
            <w:szCs w:val="24"/>
            <w:lang w:val="en-US"/>
          </w:rPr>
          <w:delText>. Finally, they were asked to descr</w:delText>
        </w:r>
        <w:r w:rsidR="0091463D" w:rsidDel="00F74E71">
          <w:rPr>
            <w:rFonts w:ascii="Times New Roman" w:hAnsi="Times New Roman" w:cs="Times New Roman"/>
            <w:sz w:val="24"/>
            <w:szCs w:val="24"/>
            <w:lang w:val="en-US"/>
          </w:rPr>
          <w:delText>ibe the</w:delText>
        </w:r>
      </w:del>
      <w:r w:rsidR="0091463D">
        <w:rPr>
          <w:rFonts w:ascii="Times New Roman" w:hAnsi="Times New Roman" w:cs="Times New Roman"/>
          <w:sz w:val="24"/>
          <w:szCs w:val="24"/>
          <w:lang w:val="en-US"/>
        </w:rPr>
        <w:t xml:space="preserve"> actions in the video in </w:t>
      </w:r>
      <w:r w:rsidR="0091463D" w:rsidRPr="00036043">
        <w:rPr>
          <w:rFonts w:ascii="Times New Roman" w:hAnsi="Times New Roman" w:cs="Times New Roman"/>
          <w:sz w:val="24"/>
          <w:szCs w:val="24"/>
          <w:lang w:val="en-US"/>
        </w:rPr>
        <w:t>c</w:t>
      </w:r>
      <w:r w:rsidR="0091463D">
        <w:rPr>
          <w:rFonts w:ascii="Times New Roman" w:hAnsi="Times New Roman" w:cs="Times New Roman"/>
          <w:sz w:val="24"/>
          <w:szCs w:val="24"/>
          <w:lang w:val="en-US"/>
        </w:rPr>
        <w:t>hronological</w:t>
      </w:r>
      <w:ins w:id="390" w:author="Signy Sheldon" w:date="2017-10-05T11:18:00Z">
        <w:r>
          <w:rPr>
            <w:rFonts w:ascii="Times New Roman" w:hAnsi="Times New Roman" w:cs="Times New Roman"/>
            <w:sz w:val="24"/>
            <w:szCs w:val="24"/>
            <w:lang w:val="en-US"/>
          </w:rPr>
          <w:t xml:space="preserve"> </w:t>
        </w:r>
      </w:ins>
      <w:del w:id="391" w:author="Signy Sheldon" w:date="2017-10-05T11:18:00Z">
        <w:r w:rsidR="0091463D" w:rsidDel="00F74E71">
          <w:rPr>
            <w:rFonts w:ascii="Times New Roman" w:hAnsi="Times New Roman" w:cs="Times New Roman"/>
            <w:sz w:val="24"/>
            <w:szCs w:val="24"/>
            <w:lang w:val="en-US"/>
          </w:rPr>
          <w:delText xml:space="preserve"> and </w:delText>
        </w:r>
      </w:del>
      <w:r w:rsidR="0091463D" w:rsidRPr="00036043">
        <w:rPr>
          <w:rFonts w:ascii="Times New Roman" w:hAnsi="Times New Roman" w:cs="Times New Roman"/>
          <w:sz w:val="24"/>
          <w:szCs w:val="24"/>
          <w:lang w:val="en-US"/>
        </w:rPr>
        <w:t xml:space="preserve">in as much detail as they could remember. In the </w:t>
      </w:r>
      <w:ins w:id="392" w:author="Signy Sheldon" w:date="2017-10-05T11:18:00Z">
        <w:r>
          <w:rPr>
            <w:rFonts w:ascii="Times New Roman" w:hAnsi="Times New Roman" w:cs="Times New Roman"/>
            <w:sz w:val="24"/>
            <w:szCs w:val="24"/>
            <w:lang w:val="en-US"/>
          </w:rPr>
          <w:t>c</w:t>
        </w:r>
      </w:ins>
      <w:del w:id="393" w:author="Signy Sheldon" w:date="2017-10-05T11:18:00Z">
        <w:r w:rsidR="0091463D" w:rsidDel="00F74E71">
          <w:rPr>
            <w:rFonts w:ascii="Times New Roman" w:hAnsi="Times New Roman" w:cs="Times New Roman"/>
            <w:sz w:val="24"/>
            <w:szCs w:val="24"/>
            <w:lang w:val="en-US"/>
          </w:rPr>
          <w:delText>C</w:delText>
        </w:r>
      </w:del>
      <w:r w:rsidR="0091463D" w:rsidRPr="00036043">
        <w:rPr>
          <w:rFonts w:ascii="Times New Roman" w:hAnsi="Times New Roman" w:cs="Times New Roman"/>
          <w:sz w:val="24"/>
          <w:szCs w:val="24"/>
          <w:lang w:val="en-US"/>
        </w:rPr>
        <w:t xml:space="preserve">ontrol </w:t>
      </w:r>
      <w:r w:rsidR="0091463D">
        <w:rPr>
          <w:rFonts w:ascii="Times New Roman" w:hAnsi="Times New Roman" w:cs="Times New Roman"/>
          <w:sz w:val="24"/>
          <w:szCs w:val="24"/>
          <w:lang w:val="en-US"/>
        </w:rPr>
        <w:t xml:space="preserve">(i.e., “General Impressions”) </w:t>
      </w:r>
      <w:r w:rsidR="0091463D" w:rsidRPr="00036043">
        <w:rPr>
          <w:rFonts w:ascii="Times New Roman" w:hAnsi="Times New Roman" w:cs="Times New Roman"/>
          <w:sz w:val="24"/>
          <w:szCs w:val="24"/>
          <w:lang w:val="en-US"/>
        </w:rPr>
        <w:t xml:space="preserve">condition, </w:t>
      </w:r>
      <w:r w:rsidR="0091463D">
        <w:rPr>
          <w:rFonts w:ascii="Times New Roman" w:hAnsi="Times New Roman" w:cs="Times New Roman"/>
          <w:sz w:val="24"/>
          <w:szCs w:val="24"/>
          <w:lang w:val="en-US"/>
        </w:rPr>
        <w:t xml:space="preserve">participants were instructed to </w:t>
      </w:r>
      <w:ins w:id="394" w:author="Signy Sheldon" w:date="2017-10-05T11:18:00Z">
        <w:r>
          <w:rPr>
            <w:rFonts w:ascii="Times New Roman" w:hAnsi="Times New Roman" w:cs="Times New Roman"/>
            <w:sz w:val="24"/>
            <w:szCs w:val="24"/>
            <w:lang w:val="en-US"/>
          </w:rPr>
          <w:t>describe th</w:t>
        </w:r>
      </w:ins>
      <w:ins w:id="395" w:author="Signy Sheldon" w:date="2017-10-05T11:19:00Z">
        <w:r>
          <w:rPr>
            <w:rFonts w:ascii="Times New Roman" w:hAnsi="Times New Roman" w:cs="Times New Roman"/>
            <w:sz w:val="24"/>
            <w:szCs w:val="24"/>
            <w:lang w:val="en-US"/>
          </w:rPr>
          <w:t>e</w:t>
        </w:r>
      </w:ins>
      <w:ins w:id="396" w:author="Signy Sheldon" w:date="2017-10-05T11:18:00Z">
        <w:r>
          <w:rPr>
            <w:rFonts w:ascii="Times New Roman" w:hAnsi="Times New Roman" w:cs="Times New Roman"/>
            <w:sz w:val="24"/>
            <w:szCs w:val="24"/>
            <w:lang w:val="en-US"/>
          </w:rPr>
          <w:t xml:space="preserve"> video using </w:t>
        </w:r>
      </w:ins>
      <w:del w:id="397" w:author="Signy Sheldon" w:date="2017-10-05T11:18:00Z">
        <w:r w:rsidR="0091463D" w:rsidDel="00F74E71">
          <w:rPr>
            <w:rFonts w:ascii="Times New Roman" w:hAnsi="Times New Roman" w:cs="Times New Roman"/>
            <w:sz w:val="24"/>
            <w:szCs w:val="24"/>
            <w:lang w:val="en-US"/>
          </w:rPr>
          <w:delText xml:space="preserve">use </w:delText>
        </w:r>
      </w:del>
      <w:r w:rsidR="0091463D">
        <w:rPr>
          <w:rFonts w:ascii="Times New Roman" w:hAnsi="Times New Roman" w:cs="Times New Roman"/>
          <w:sz w:val="24"/>
          <w:szCs w:val="24"/>
          <w:lang w:val="en-US"/>
        </w:rPr>
        <w:t xml:space="preserve">adjectives to describe the setting/people/actions </w:t>
      </w:r>
      <w:ins w:id="398" w:author="Signy Sheldon" w:date="2017-10-05T11:19:00Z">
        <w:r>
          <w:rPr>
            <w:rFonts w:ascii="Times New Roman" w:hAnsi="Times New Roman" w:cs="Times New Roman"/>
            <w:sz w:val="24"/>
            <w:szCs w:val="24"/>
            <w:lang w:val="en-US"/>
          </w:rPr>
          <w:t xml:space="preserve">or their general impressions of the video and not </w:t>
        </w:r>
        <w:proofErr w:type="spellStart"/>
        <w:r>
          <w:rPr>
            <w:rFonts w:ascii="Times New Roman" w:hAnsi="Times New Roman" w:cs="Times New Roman"/>
            <w:sz w:val="24"/>
            <w:szCs w:val="24"/>
            <w:lang w:val="en-US"/>
          </w:rPr>
          <w:t>descrie</w:t>
        </w:r>
        <w:proofErr w:type="spellEnd"/>
        <w:r>
          <w:rPr>
            <w:rFonts w:ascii="Times New Roman" w:hAnsi="Times New Roman" w:cs="Times New Roman"/>
            <w:sz w:val="24"/>
            <w:szCs w:val="24"/>
            <w:lang w:val="en-US"/>
          </w:rPr>
          <w:t xml:space="preserve"> specific details. They were asked </w:t>
        </w:r>
      </w:ins>
      <w:del w:id="399" w:author="Signy Sheldon" w:date="2017-10-05T11:19:00Z">
        <w:r w:rsidR="0091463D" w:rsidDel="00F74E71">
          <w:rPr>
            <w:rFonts w:ascii="Times New Roman" w:hAnsi="Times New Roman" w:cs="Times New Roman"/>
            <w:sz w:val="24"/>
            <w:szCs w:val="24"/>
            <w:lang w:val="en-US"/>
          </w:rPr>
          <w:delText>as well as</w:delText>
        </w:r>
      </w:del>
      <w:r w:rsidR="0091463D">
        <w:rPr>
          <w:rFonts w:ascii="Times New Roman" w:hAnsi="Times New Roman" w:cs="Times New Roman"/>
          <w:sz w:val="24"/>
          <w:szCs w:val="24"/>
          <w:lang w:val="en-US"/>
        </w:rPr>
        <w:t xml:space="preserve"> </w:t>
      </w:r>
      <w:proofErr w:type="gramStart"/>
      <w:r w:rsidR="0091463D">
        <w:rPr>
          <w:rFonts w:ascii="Times New Roman" w:hAnsi="Times New Roman" w:cs="Times New Roman"/>
          <w:sz w:val="24"/>
          <w:szCs w:val="24"/>
          <w:lang w:val="en-US"/>
        </w:rPr>
        <w:t>general questions</w:t>
      </w:r>
      <w:proofErr w:type="gramEnd"/>
      <w:r w:rsidR="0091463D">
        <w:rPr>
          <w:rFonts w:ascii="Times New Roman" w:hAnsi="Times New Roman" w:cs="Times New Roman"/>
          <w:sz w:val="24"/>
          <w:szCs w:val="24"/>
          <w:lang w:val="en-US"/>
        </w:rPr>
        <w:t xml:space="preserve"> about the video </w:t>
      </w:r>
      <w:del w:id="400" w:author="Signy Sheldon" w:date="2017-10-05T11:19:00Z">
        <w:r w:rsidR="0091463D" w:rsidDel="00DF4B0E">
          <w:rPr>
            <w:rFonts w:ascii="Times New Roman" w:hAnsi="Times New Roman" w:cs="Times New Roman"/>
            <w:sz w:val="24"/>
            <w:szCs w:val="24"/>
            <w:lang w:val="en-US"/>
          </w:rPr>
          <w:delText xml:space="preserve">to </w:delText>
        </w:r>
        <w:r w:rsidR="0091463D" w:rsidRPr="00036043" w:rsidDel="00DF4B0E">
          <w:rPr>
            <w:rFonts w:ascii="Times New Roman" w:hAnsi="Times New Roman" w:cs="Times New Roman"/>
            <w:sz w:val="24"/>
            <w:szCs w:val="24"/>
            <w:lang w:val="en-US"/>
          </w:rPr>
          <w:delText>broad questions about the video</w:delText>
        </w:r>
        <w:r w:rsidR="0091463D" w:rsidDel="00DF4B0E">
          <w:rPr>
            <w:rFonts w:ascii="Times New Roman" w:hAnsi="Times New Roman" w:cs="Times New Roman"/>
            <w:sz w:val="24"/>
            <w:szCs w:val="24"/>
            <w:lang w:val="en-US"/>
          </w:rPr>
          <w:delText xml:space="preserve"> </w:delText>
        </w:r>
      </w:del>
      <w:r w:rsidR="0091463D">
        <w:rPr>
          <w:rFonts w:ascii="Times New Roman" w:hAnsi="Times New Roman" w:cs="Times New Roman"/>
          <w:sz w:val="24"/>
          <w:szCs w:val="24"/>
          <w:lang w:val="en-US"/>
        </w:rPr>
        <w:t>(e.g. What adjectives would you use to describe the actions in the video?).</w:t>
      </w:r>
      <w:ins w:id="401" w:author="Signy Sheldon" w:date="2017-10-05T11:19:00Z">
        <w:r w:rsidR="00DF4B0E">
          <w:rPr>
            <w:rFonts w:ascii="Times New Roman" w:hAnsi="Times New Roman" w:cs="Times New Roman"/>
            <w:sz w:val="24"/>
            <w:szCs w:val="24"/>
            <w:lang w:val="en-US"/>
          </w:rPr>
          <w:t xml:space="preserve"> </w:t>
        </w:r>
        <w:r w:rsidR="00DF4B0E" w:rsidRPr="00DF4B0E">
          <w:rPr>
            <w:rFonts w:ascii="Times New Roman" w:hAnsi="Times New Roman" w:cs="Times New Roman"/>
            <w:sz w:val="24"/>
            <w:szCs w:val="24"/>
            <w:highlight w:val="yellow"/>
            <w:lang w:val="en-US"/>
            <w:rPrChange w:id="402" w:author="Signy Sheldon" w:date="2017-10-05T11:19:00Z">
              <w:rPr>
                <w:rFonts w:ascii="Times New Roman" w:hAnsi="Times New Roman" w:cs="Times New Roman"/>
                <w:sz w:val="24"/>
                <w:szCs w:val="24"/>
                <w:lang w:val="en-US"/>
              </w:rPr>
            </w:rPrChange>
          </w:rPr>
          <w:t>Both conditions lasted approximately</w:t>
        </w:r>
      </w:ins>
      <w:ins w:id="403" w:author="David St-Amand" w:date="2017-10-10T01:11:00Z">
        <w:r w:rsidR="004376F1">
          <w:rPr>
            <w:rFonts w:ascii="Times New Roman" w:hAnsi="Times New Roman" w:cs="Times New Roman"/>
            <w:sz w:val="24"/>
            <w:szCs w:val="24"/>
            <w:highlight w:val="yellow"/>
            <w:lang w:val="en-US"/>
          </w:rPr>
          <w:t xml:space="preserve"> 25</w:t>
        </w:r>
      </w:ins>
      <w:bookmarkStart w:id="404" w:name="_GoBack"/>
      <w:bookmarkEnd w:id="404"/>
      <w:ins w:id="405" w:author="Signy Sheldon" w:date="2017-10-05T11:19:00Z">
        <w:del w:id="406" w:author="David St-Amand" w:date="2017-10-10T01:11:00Z">
          <w:r w:rsidR="00DF4B0E" w:rsidRPr="00DF4B0E" w:rsidDel="004376F1">
            <w:rPr>
              <w:rFonts w:ascii="Times New Roman" w:hAnsi="Times New Roman" w:cs="Times New Roman"/>
              <w:sz w:val="24"/>
              <w:szCs w:val="24"/>
              <w:highlight w:val="yellow"/>
              <w:lang w:val="en-US"/>
              <w:rPrChange w:id="407" w:author="Signy Sheldon" w:date="2017-10-05T11:19:00Z">
                <w:rPr>
                  <w:rFonts w:ascii="Times New Roman" w:hAnsi="Times New Roman" w:cs="Times New Roman"/>
                  <w:sz w:val="24"/>
                  <w:szCs w:val="24"/>
                  <w:lang w:val="en-US"/>
                </w:rPr>
              </w:rPrChange>
            </w:rPr>
            <w:delText xml:space="preserve"> XXX</w:delText>
          </w:r>
        </w:del>
        <w:r w:rsidR="00DF4B0E" w:rsidRPr="00DF4B0E">
          <w:rPr>
            <w:rFonts w:ascii="Times New Roman" w:hAnsi="Times New Roman" w:cs="Times New Roman"/>
            <w:sz w:val="24"/>
            <w:szCs w:val="24"/>
            <w:highlight w:val="yellow"/>
            <w:lang w:val="en-US"/>
            <w:rPrChange w:id="408" w:author="Signy Sheldon" w:date="2017-10-05T11:19:00Z">
              <w:rPr>
                <w:rFonts w:ascii="Times New Roman" w:hAnsi="Times New Roman" w:cs="Times New Roman"/>
                <w:sz w:val="24"/>
                <w:szCs w:val="24"/>
                <w:lang w:val="en-US"/>
              </w:rPr>
            </w:rPrChange>
          </w:rPr>
          <w:t xml:space="preserve"> minutes.</w:t>
        </w:r>
        <w:r w:rsidR="00DF4B0E">
          <w:rPr>
            <w:rFonts w:ascii="Times New Roman" w:hAnsi="Times New Roman" w:cs="Times New Roman"/>
            <w:sz w:val="24"/>
            <w:szCs w:val="24"/>
            <w:lang w:val="en-US"/>
          </w:rPr>
          <w:t xml:space="preserve"> </w:t>
        </w:r>
      </w:ins>
    </w:p>
    <w:p w14:paraId="20CEE32B" w14:textId="77777777" w:rsidR="0091463D" w:rsidRPr="00140E65" w:rsidRDefault="0091463D" w:rsidP="00527049">
      <w:pPr>
        <w:spacing w:line="480" w:lineRule="auto"/>
        <w:rPr>
          <w:rFonts w:ascii="Times New Roman" w:hAnsi="Times New Roman" w:cs="Times New Roman"/>
          <w:i/>
          <w:sz w:val="24"/>
          <w:szCs w:val="24"/>
          <w:lang w:val="en-US"/>
        </w:rPr>
      </w:pPr>
      <w:r w:rsidRPr="00140E65">
        <w:rPr>
          <w:rFonts w:ascii="Times New Roman" w:hAnsi="Times New Roman" w:cs="Times New Roman"/>
          <w:i/>
          <w:sz w:val="24"/>
          <w:szCs w:val="24"/>
          <w:lang w:val="en-US"/>
        </w:rPr>
        <w:t>Gambling task</w:t>
      </w:r>
    </w:p>
    <w:p w14:paraId="39775351" w14:textId="3DB3FA33" w:rsidR="00BA7495" w:rsidRDefault="0091463D">
      <w:pPr>
        <w:spacing w:line="480" w:lineRule="auto"/>
        <w:rPr>
          <w:ins w:id="409" w:author="Signy Sheldon" w:date="2017-10-05T12:05:00Z"/>
          <w:rFonts w:ascii="Times New Roman" w:hAnsi="Times New Roman" w:cs="Times New Roman"/>
          <w:sz w:val="24"/>
          <w:szCs w:val="24"/>
          <w:lang w:val="en-US"/>
        </w:rPr>
        <w:pPrChange w:id="410" w:author="Signy Sheldon" w:date="2017-10-05T12:05:00Z">
          <w:pPr>
            <w:spacing w:line="480" w:lineRule="auto"/>
            <w:ind w:firstLine="720"/>
          </w:pPr>
        </w:pPrChange>
      </w:pPr>
      <w:r>
        <w:rPr>
          <w:rFonts w:ascii="Times New Roman" w:hAnsi="Times New Roman" w:cs="Times New Roman"/>
          <w:sz w:val="24"/>
          <w:szCs w:val="24"/>
          <w:lang w:val="en-US"/>
        </w:rPr>
        <w:t xml:space="preserve">Immediately after the induction procedure, participants performed </w:t>
      </w:r>
      <w:ins w:id="411" w:author="Signy Sheldon" w:date="2017-10-05T11:57:00Z">
        <w:r w:rsidR="00BA7495" w:rsidRPr="00BA7495">
          <w:rPr>
            <w:rFonts w:ascii="Times New Roman" w:hAnsi="Times New Roman" w:cs="Times New Roman"/>
            <w:sz w:val="24"/>
            <w:szCs w:val="24"/>
            <w:highlight w:val="yellow"/>
            <w:lang w:val="en-US"/>
            <w:rPrChange w:id="412" w:author="Signy Sheldon" w:date="2017-10-05T11:57:00Z">
              <w:rPr>
                <w:rFonts w:ascii="Times New Roman" w:hAnsi="Times New Roman" w:cs="Times New Roman"/>
                <w:sz w:val="24"/>
                <w:szCs w:val="24"/>
                <w:lang w:val="en-US"/>
              </w:rPr>
            </w:rPrChange>
          </w:rPr>
          <w:t>the</w:t>
        </w:r>
      </w:ins>
      <w:del w:id="413" w:author="Signy Sheldon" w:date="2017-10-05T11:57:00Z">
        <w:r w:rsidRPr="00BA7495" w:rsidDel="00BA7495">
          <w:rPr>
            <w:rFonts w:ascii="Times New Roman" w:hAnsi="Times New Roman" w:cs="Times New Roman"/>
            <w:sz w:val="24"/>
            <w:szCs w:val="24"/>
            <w:highlight w:val="yellow"/>
            <w:lang w:val="en-US"/>
            <w:rPrChange w:id="414" w:author="Signy Sheldon" w:date="2017-10-05T11:57:00Z">
              <w:rPr>
                <w:rFonts w:ascii="Times New Roman" w:hAnsi="Times New Roman" w:cs="Times New Roman"/>
                <w:sz w:val="24"/>
                <w:szCs w:val="24"/>
                <w:lang w:val="en-US"/>
              </w:rPr>
            </w:rPrChange>
          </w:rPr>
          <w:delText>a</w:delText>
        </w:r>
      </w:del>
      <w:r w:rsidRPr="00BA7495">
        <w:rPr>
          <w:rFonts w:ascii="Times New Roman" w:hAnsi="Times New Roman" w:cs="Times New Roman"/>
          <w:sz w:val="24"/>
          <w:szCs w:val="24"/>
          <w:highlight w:val="yellow"/>
          <w:lang w:val="en-US"/>
          <w:rPrChange w:id="415" w:author="Signy Sheldon" w:date="2017-10-05T11:57:00Z">
            <w:rPr>
              <w:rFonts w:ascii="Times New Roman" w:hAnsi="Times New Roman" w:cs="Times New Roman"/>
              <w:sz w:val="24"/>
              <w:szCs w:val="24"/>
              <w:lang w:val="en-US"/>
            </w:rPr>
          </w:rPrChange>
        </w:rPr>
        <w:t xml:space="preserve"> </w:t>
      </w:r>
      <w:ins w:id="416" w:author="Signy Sheldon" w:date="2017-10-05T11:55:00Z">
        <w:r w:rsidR="00BA7495" w:rsidRPr="00BA7495">
          <w:rPr>
            <w:rFonts w:ascii="Times New Roman" w:hAnsi="Times New Roman" w:cs="Times New Roman"/>
            <w:sz w:val="24"/>
            <w:szCs w:val="24"/>
            <w:highlight w:val="yellow"/>
            <w:lang w:val="en-US"/>
            <w:rPrChange w:id="417" w:author="Signy Sheldon" w:date="2017-10-05T11:57:00Z">
              <w:rPr>
                <w:rFonts w:ascii="Times New Roman" w:hAnsi="Times New Roman" w:cs="Times New Roman"/>
                <w:sz w:val="24"/>
                <w:szCs w:val="24"/>
                <w:lang w:val="en-US"/>
              </w:rPr>
            </w:rPrChange>
          </w:rPr>
          <w:t xml:space="preserve">gain-version of the </w:t>
        </w:r>
      </w:ins>
      <w:r w:rsidRPr="00BA7495">
        <w:rPr>
          <w:rFonts w:ascii="Times New Roman" w:hAnsi="Times New Roman" w:cs="Times New Roman"/>
          <w:sz w:val="24"/>
          <w:szCs w:val="24"/>
          <w:highlight w:val="yellow"/>
          <w:lang w:val="en-US"/>
          <w:rPrChange w:id="418" w:author="Signy Sheldon" w:date="2017-10-05T11:57:00Z">
            <w:rPr>
              <w:rFonts w:ascii="Times New Roman" w:hAnsi="Times New Roman" w:cs="Times New Roman"/>
              <w:sz w:val="24"/>
              <w:szCs w:val="24"/>
              <w:lang w:val="en-US"/>
            </w:rPr>
          </w:rPrChange>
        </w:rPr>
        <w:t>gambling task</w:t>
      </w:r>
      <w:r>
        <w:rPr>
          <w:rFonts w:ascii="Times New Roman" w:hAnsi="Times New Roman" w:cs="Times New Roman"/>
          <w:sz w:val="24"/>
          <w:szCs w:val="24"/>
          <w:lang w:val="en-US"/>
        </w:rPr>
        <w:t xml:space="preserve"> </w:t>
      </w:r>
      <w:del w:id="419" w:author="Signy Sheldon" w:date="2017-10-05T11:55:00Z">
        <w:r w:rsidDel="00BA7495">
          <w:rPr>
            <w:rFonts w:ascii="Times New Roman" w:hAnsi="Times New Roman" w:cs="Times New Roman"/>
            <w:sz w:val="24"/>
            <w:szCs w:val="24"/>
            <w:lang w:val="en-US"/>
          </w:rPr>
          <w:delText>based upon the gains task of</w:delText>
        </w:r>
      </w:del>
      <w:ins w:id="420" w:author="Signy Sheldon" w:date="2017-10-05T11:55:00Z">
        <w:r w:rsidR="00BA7495">
          <w:rPr>
            <w:rFonts w:ascii="Times New Roman" w:hAnsi="Times New Roman" w:cs="Times New Roman"/>
            <w:sz w:val="24"/>
            <w:szCs w:val="24"/>
            <w:lang w:val="en-US"/>
          </w:rPr>
          <w:t>used by</w:t>
        </w:r>
      </w:ins>
      <w:r>
        <w:rPr>
          <w:rFonts w:ascii="Times New Roman" w:hAnsi="Times New Roman" w:cs="Times New Roman"/>
          <w:sz w:val="24"/>
          <w:szCs w:val="24"/>
          <w:lang w:val="en-US"/>
        </w:rPr>
        <w:t xml:space="preserve"> Madan et al. (2014)</w:t>
      </w:r>
      <w:ins w:id="421" w:author="Anthony Ross Otto, Dr" w:date="2017-10-03T10:10:00Z">
        <w:r w:rsidR="00527049">
          <w:rPr>
            <w:rFonts w:ascii="Times New Roman" w:hAnsi="Times New Roman" w:cs="Times New Roman"/>
            <w:sz w:val="24"/>
            <w:szCs w:val="24"/>
            <w:lang w:val="en-US"/>
          </w:rPr>
          <w:t xml:space="preserve">. </w:t>
        </w:r>
      </w:ins>
      <w:ins w:id="422" w:author="Signy Sheldon" w:date="2017-10-05T12:02:00Z">
        <w:r w:rsidR="00BA7495">
          <w:rPr>
            <w:rFonts w:ascii="Times New Roman" w:hAnsi="Times New Roman" w:cs="Times New Roman"/>
            <w:sz w:val="24"/>
            <w:szCs w:val="24"/>
            <w:lang w:val="en-US"/>
          </w:rPr>
          <w:t xml:space="preserve">In general, </w:t>
        </w:r>
      </w:ins>
      <w:del w:id="423" w:author="Anthony Ross Otto, Dr" w:date="2017-10-03T10:10:00Z">
        <w:r w:rsidDel="00527049">
          <w:rPr>
            <w:rFonts w:ascii="Times New Roman" w:hAnsi="Times New Roman" w:cs="Times New Roman"/>
            <w:sz w:val="24"/>
            <w:szCs w:val="24"/>
            <w:lang w:val="en-US"/>
          </w:rPr>
          <w:delText xml:space="preserve"> and Ludvig et al. (2015). </w:delText>
        </w:r>
      </w:del>
      <w:del w:id="424" w:author="Signy Sheldon" w:date="2017-10-05T11:57:00Z">
        <w:r w:rsidDel="00BA7495">
          <w:rPr>
            <w:rFonts w:ascii="Times New Roman" w:hAnsi="Times New Roman" w:cs="Times New Roman"/>
            <w:sz w:val="24"/>
            <w:szCs w:val="24"/>
            <w:lang w:val="en-US"/>
          </w:rPr>
          <w:delText xml:space="preserve">On each of </w:delText>
        </w:r>
      </w:del>
      <w:ins w:id="425" w:author="Anthony Ross Otto, Dr" w:date="2017-10-03T10:10:00Z">
        <w:del w:id="426" w:author="Signy Sheldon" w:date="2017-10-05T11:57:00Z">
          <w:r w:rsidR="00527049" w:rsidDel="00BA7495">
            <w:rPr>
              <w:rFonts w:ascii="Times New Roman" w:hAnsi="Times New Roman" w:cs="Times New Roman"/>
              <w:sz w:val="24"/>
              <w:szCs w:val="24"/>
              <w:lang w:val="en-US"/>
            </w:rPr>
            <w:delText>the</w:delText>
          </w:r>
        </w:del>
      </w:ins>
      <w:ins w:id="427" w:author="Signy Sheldon" w:date="2017-10-05T11:57:00Z">
        <w:r w:rsidR="00BA7495">
          <w:rPr>
            <w:rFonts w:ascii="Times New Roman" w:hAnsi="Times New Roman" w:cs="Times New Roman"/>
            <w:sz w:val="24"/>
            <w:szCs w:val="24"/>
            <w:lang w:val="en-US"/>
          </w:rPr>
          <w:t xml:space="preserve">over </w:t>
        </w:r>
        <w:del w:id="428" w:author="David St-Amand" w:date="2017-10-10T00:55:00Z">
          <w:r w:rsidR="00BA7495" w:rsidDel="00335F65">
            <w:rPr>
              <w:rFonts w:ascii="Times New Roman" w:hAnsi="Times New Roman" w:cs="Times New Roman"/>
              <w:sz w:val="24"/>
              <w:szCs w:val="24"/>
              <w:lang w:val="en-US"/>
            </w:rPr>
            <w:delText>a</w:delText>
          </w:r>
        </w:del>
      </w:ins>
      <w:ins w:id="429" w:author="Anthony Ross Otto, Dr" w:date="2017-10-03T10:10:00Z">
        <w:del w:id="430" w:author="David St-Amand" w:date="2017-10-10T00:55:00Z">
          <w:r w:rsidR="00527049" w:rsidDel="00335F65">
            <w:rPr>
              <w:rFonts w:ascii="Times New Roman" w:hAnsi="Times New Roman" w:cs="Times New Roman"/>
              <w:sz w:val="24"/>
              <w:szCs w:val="24"/>
              <w:lang w:val="en-US"/>
            </w:rPr>
            <w:delText xml:space="preserve"> </w:delText>
          </w:r>
        </w:del>
      </w:ins>
      <w:del w:id="431" w:author="David St-Amand" w:date="2017-10-10T00:55:00Z">
        <w:r w:rsidDel="00335F65">
          <w:rPr>
            <w:rFonts w:ascii="Times New Roman" w:hAnsi="Times New Roman" w:cs="Times New Roman"/>
            <w:sz w:val="24"/>
            <w:szCs w:val="24"/>
            <w:lang w:val="en-US"/>
          </w:rPr>
          <w:delText>100 trials</w:delText>
        </w:r>
      </w:del>
      <w:ins w:id="432" w:author="David St-Amand" w:date="2017-10-10T00:55:00Z">
        <w:r w:rsidR="00335F65">
          <w:rPr>
            <w:rFonts w:ascii="Times New Roman" w:hAnsi="Times New Roman" w:cs="Times New Roman"/>
            <w:sz w:val="24"/>
            <w:szCs w:val="24"/>
            <w:lang w:val="en-US"/>
          </w:rPr>
          <w:t>100 trials</w:t>
        </w:r>
      </w:ins>
      <w:r>
        <w:rPr>
          <w:rFonts w:ascii="Times New Roman" w:hAnsi="Times New Roman" w:cs="Times New Roman"/>
          <w:sz w:val="24"/>
          <w:szCs w:val="24"/>
          <w:lang w:val="en-US"/>
        </w:rPr>
        <w:t>, participants</w:t>
      </w:r>
      <w:ins w:id="433" w:author="Signy Sheldon" w:date="2017-10-05T11:57:00Z">
        <w:r w:rsidR="00BA7495">
          <w:rPr>
            <w:rFonts w:ascii="Times New Roman" w:hAnsi="Times New Roman" w:cs="Times New Roman"/>
            <w:sz w:val="24"/>
            <w:szCs w:val="24"/>
            <w:lang w:val="en-US"/>
          </w:rPr>
          <w:t xml:space="preserve"> were presented with two doors</w:t>
        </w:r>
      </w:ins>
      <w:r>
        <w:rPr>
          <w:rFonts w:ascii="Times New Roman" w:hAnsi="Times New Roman" w:cs="Times New Roman"/>
          <w:sz w:val="24"/>
          <w:szCs w:val="24"/>
          <w:lang w:val="en-US"/>
        </w:rPr>
        <w:t xml:space="preserve"> </w:t>
      </w:r>
      <w:del w:id="434" w:author="Signy Sheldon" w:date="2017-10-05T11:57:00Z">
        <w:r w:rsidDel="00BA7495">
          <w:rPr>
            <w:rFonts w:ascii="Times New Roman" w:hAnsi="Times New Roman" w:cs="Times New Roman"/>
            <w:sz w:val="24"/>
            <w:szCs w:val="24"/>
            <w:lang w:val="en-US"/>
          </w:rPr>
          <w:delText>chose between two doors which</w:delText>
        </w:r>
      </w:del>
      <w:ins w:id="435" w:author="Signy Sheldon" w:date="2017-10-05T11:57:00Z">
        <w:r w:rsidR="00BA7495">
          <w:rPr>
            <w:rFonts w:ascii="Times New Roman" w:hAnsi="Times New Roman" w:cs="Times New Roman"/>
            <w:sz w:val="24"/>
            <w:szCs w:val="24"/>
            <w:lang w:val="en-US"/>
          </w:rPr>
          <w:t>that</w:t>
        </w:r>
      </w:ins>
      <w:r>
        <w:rPr>
          <w:rFonts w:ascii="Times New Roman" w:hAnsi="Times New Roman" w:cs="Times New Roman"/>
          <w:sz w:val="24"/>
          <w:szCs w:val="24"/>
          <w:lang w:val="en-US"/>
        </w:rPr>
        <w:t xml:space="preserve"> both yielded real-monetary rewards. </w:t>
      </w:r>
      <w:ins w:id="436" w:author="Signy Sheldon" w:date="2017-10-05T11:58:00Z">
        <w:r w:rsidR="00BA7495">
          <w:rPr>
            <w:rFonts w:ascii="Times New Roman" w:hAnsi="Times New Roman" w:cs="Times New Roman"/>
            <w:sz w:val="24"/>
            <w:szCs w:val="24"/>
            <w:lang w:val="en-US"/>
          </w:rPr>
          <w:t>O</w:t>
        </w:r>
      </w:ins>
      <w:del w:id="437" w:author="Signy Sheldon" w:date="2017-10-05T11:58:00Z">
        <w:r w:rsidDel="00BA7495">
          <w:rPr>
            <w:rFonts w:ascii="Times New Roman" w:hAnsi="Times New Roman" w:cs="Times New Roman"/>
            <w:sz w:val="24"/>
            <w:szCs w:val="24"/>
            <w:lang w:val="en-US"/>
          </w:rPr>
          <w:delText>O</w:delText>
        </w:r>
      </w:del>
      <w:r>
        <w:rPr>
          <w:rFonts w:ascii="Times New Roman" w:hAnsi="Times New Roman" w:cs="Times New Roman"/>
          <w:sz w:val="24"/>
          <w:szCs w:val="24"/>
          <w:lang w:val="en-US"/>
        </w:rPr>
        <w:t>ne of the doors was</w:t>
      </w:r>
      <w:ins w:id="438" w:author="Signy Sheldon" w:date="2017-10-05T11:57:00Z">
        <w:r w:rsidR="00BA7495">
          <w:rPr>
            <w:rFonts w:ascii="Times New Roman" w:hAnsi="Times New Roman" w:cs="Times New Roman"/>
            <w:sz w:val="24"/>
            <w:szCs w:val="24"/>
            <w:lang w:val="en-US"/>
          </w:rPr>
          <w:t xml:space="preserve"> considered</w:t>
        </w:r>
      </w:ins>
      <w:r>
        <w:rPr>
          <w:rFonts w:ascii="Times New Roman" w:hAnsi="Times New Roman" w:cs="Times New Roman"/>
          <w:sz w:val="24"/>
          <w:szCs w:val="24"/>
          <w:lang w:val="en-US"/>
        </w:rPr>
        <w:t xml:space="preserve"> </w:t>
      </w:r>
      <w:ins w:id="439" w:author="Signy Sheldon" w:date="2017-10-05T11:58:00Z">
        <w:r w:rsidR="00BA7495">
          <w:rPr>
            <w:rFonts w:ascii="Times New Roman" w:hAnsi="Times New Roman" w:cs="Times New Roman"/>
            <w:sz w:val="24"/>
            <w:szCs w:val="24"/>
            <w:lang w:val="en-US"/>
          </w:rPr>
          <w:t>“</w:t>
        </w:r>
      </w:ins>
      <w:r>
        <w:rPr>
          <w:rFonts w:ascii="Times New Roman" w:hAnsi="Times New Roman" w:cs="Times New Roman"/>
          <w:sz w:val="24"/>
          <w:szCs w:val="24"/>
          <w:lang w:val="en-US"/>
        </w:rPr>
        <w:t>safe</w:t>
      </w:r>
      <w:ins w:id="440" w:author="Signy Sheldon" w:date="2017-10-05T11:58:00Z">
        <w:r w:rsidR="00BA7495">
          <w:rPr>
            <w:rFonts w:ascii="Times New Roman" w:hAnsi="Times New Roman" w:cs="Times New Roman"/>
            <w:sz w:val="24"/>
            <w:szCs w:val="24"/>
            <w:lang w:val="en-US"/>
          </w:rPr>
          <w:t>”</w:t>
        </w:r>
      </w:ins>
      <w:r>
        <w:rPr>
          <w:rFonts w:ascii="Times New Roman" w:hAnsi="Times New Roman" w:cs="Times New Roman"/>
          <w:sz w:val="24"/>
          <w:szCs w:val="24"/>
          <w:lang w:val="en-US"/>
        </w:rPr>
        <w:t xml:space="preserve"> a</w:t>
      </w:r>
      <w:ins w:id="441" w:author="Signy Sheldon" w:date="2017-10-05T11:58:00Z">
        <w:r w:rsidR="00BA7495">
          <w:rPr>
            <w:rFonts w:ascii="Times New Roman" w:hAnsi="Times New Roman" w:cs="Times New Roman"/>
            <w:sz w:val="24"/>
            <w:szCs w:val="24"/>
            <w:lang w:val="en-US"/>
          </w:rPr>
          <w:t>nd</w:t>
        </w:r>
      </w:ins>
      <w:del w:id="442" w:author="Signy Sheldon" w:date="2017-10-05T11:58:00Z">
        <w:r w:rsidDel="00BA7495">
          <w:rPr>
            <w:rFonts w:ascii="Times New Roman" w:hAnsi="Times New Roman" w:cs="Times New Roman"/>
            <w:sz w:val="24"/>
            <w:szCs w:val="24"/>
            <w:lang w:val="en-US"/>
          </w:rPr>
          <w:delText>nd</w:delText>
        </w:r>
      </w:del>
      <w:r>
        <w:rPr>
          <w:rFonts w:ascii="Times New Roman" w:hAnsi="Times New Roman" w:cs="Times New Roman"/>
          <w:sz w:val="24"/>
          <w:szCs w:val="24"/>
          <w:lang w:val="en-US"/>
        </w:rPr>
        <w:t xml:space="preserve"> always yielded a reward of 1.25 cents, while the other door was designated as the “risky” door and had a 50% chance to give </w:t>
      </w:r>
      <w:ins w:id="443" w:author="Signy Sheldon" w:date="2017-10-05T11:58:00Z">
        <w:r w:rsidR="00BA7495">
          <w:rPr>
            <w:rFonts w:ascii="Times New Roman" w:hAnsi="Times New Roman" w:cs="Times New Roman"/>
            <w:sz w:val="24"/>
            <w:szCs w:val="24"/>
            <w:lang w:val="en-US"/>
          </w:rPr>
          <w:t>a higher reward in the context of the experiment (</w:t>
        </w:r>
      </w:ins>
      <w:r>
        <w:rPr>
          <w:rFonts w:ascii="Times New Roman" w:hAnsi="Times New Roman" w:cs="Times New Roman"/>
          <w:sz w:val="24"/>
          <w:szCs w:val="24"/>
          <w:lang w:val="en-US"/>
        </w:rPr>
        <w:t>2.5 cents</w:t>
      </w:r>
      <w:ins w:id="444" w:author="Signy Sheldon" w:date="2017-10-05T11:58:00Z">
        <w:r w:rsidR="00BA7495">
          <w:rPr>
            <w:rFonts w:ascii="Times New Roman" w:hAnsi="Times New Roman" w:cs="Times New Roman"/>
            <w:sz w:val="24"/>
            <w:szCs w:val="24"/>
            <w:lang w:val="en-US"/>
          </w:rPr>
          <w:t>)</w:t>
        </w:r>
      </w:ins>
      <w:r>
        <w:rPr>
          <w:rFonts w:ascii="Times New Roman" w:hAnsi="Times New Roman" w:cs="Times New Roman"/>
          <w:sz w:val="24"/>
          <w:szCs w:val="24"/>
          <w:lang w:val="en-US"/>
        </w:rPr>
        <w:t xml:space="preserve"> and a 50% chance to yield no</w:t>
      </w:r>
      <w:ins w:id="445" w:author="Signy Sheldon" w:date="2017-10-05T11:59:00Z">
        <w:r w:rsidR="00BA7495">
          <w:rPr>
            <w:rFonts w:ascii="Times New Roman" w:hAnsi="Times New Roman" w:cs="Times New Roman"/>
            <w:sz w:val="24"/>
            <w:szCs w:val="24"/>
            <w:lang w:val="en-US"/>
          </w:rPr>
          <w:t xml:space="preserve"> reward</w:t>
        </w:r>
      </w:ins>
      <w:del w:id="446" w:author="Signy Sheldon" w:date="2017-10-05T11:58:00Z">
        <w:r w:rsidDel="00BA7495">
          <w:rPr>
            <w:rFonts w:ascii="Times New Roman" w:hAnsi="Times New Roman" w:cs="Times New Roman"/>
            <w:sz w:val="24"/>
            <w:szCs w:val="24"/>
            <w:lang w:val="en-US"/>
          </w:rPr>
          <w:delText>thing</w:delText>
        </w:r>
      </w:del>
      <w:ins w:id="447" w:author="David St-Amand" w:date="2017-10-04T21:29:00Z">
        <w:r w:rsidR="004D08E6">
          <w:rPr>
            <w:rFonts w:ascii="Times New Roman" w:hAnsi="Times New Roman" w:cs="Times New Roman"/>
            <w:sz w:val="24"/>
            <w:szCs w:val="24"/>
            <w:lang w:val="en-US"/>
          </w:rPr>
          <w:t xml:space="preserve"> (see figure 1B)</w:t>
        </w:r>
      </w:ins>
      <w:r>
        <w:rPr>
          <w:rFonts w:ascii="Times New Roman" w:hAnsi="Times New Roman" w:cs="Times New Roman"/>
          <w:sz w:val="24"/>
          <w:szCs w:val="24"/>
          <w:lang w:val="en-US"/>
        </w:rPr>
        <w:t>. After choosing a door, participants were shown the reward they received from that door</w:t>
      </w:r>
      <w:ins w:id="448" w:author="Signy Sheldon" w:date="2017-10-05T11:59:00Z">
        <w:r w:rsidR="00BA7495">
          <w:rPr>
            <w:rFonts w:ascii="Times New Roman" w:hAnsi="Times New Roman" w:cs="Times New Roman"/>
            <w:sz w:val="24"/>
            <w:szCs w:val="24"/>
            <w:lang w:val="en-US"/>
          </w:rPr>
          <w:t xml:space="preserve"> on that </w:t>
        </w:r>
        <w:proofErr w:type="gramStart"/>
        <w:r w:rsidR="00BA7495">
          <w:rPr>
            <w:rFonts w:ascii="Times New Roman" w:hAnsi="Times New Roman" w:cs="Times New Roman"/>
            <w:sz w:val="24"/>
            <w:szCs w:val="24"/>
            <w:lang w:val="en-US"/>
          </w:rPr>
          <w:t>particular trial</w:t>
        </w:r>
      </w:ins>
      <w:proofErr w:type="gramEnd"/>
      <w:r>
        <w:rPr>
          <w:rFonts w:ascii="Times New Roman" w:hAnsi="Times New Roman" w:cs="Times New Roman"/>
          <w:sz w:val="24"/>
          <w:szCs w:val="24"/>
          <w:lang w:val="en-US"/>
        </w:rPr>
        <w:t xml:space="preserve">. Participants were not told beforehand the possible outcomes </w:t>
      </w:r>
      <w:r>
        <w:rPr>
          <w:rFonts w:ascii="Times New Roman" w:hAnsi="Times New Roman" w:cs="Times New Roman"/>
          <w:sz w:val="24"/>
          <w:szCs w:val="24"/>
          <w:lang w:val="en-US"/>
        </w:rPr>
        <w:lastRenderedPageBreak/>
        <w:t>associated with each door</w:t>
      </w:r>
      <w:ins w:id="449" w:author="Signy Sheldon" w:date="2017-10-05T12:00:00Z">
        <w:r w:rsidR="00BA7495">
          <w:rPr>
            <w:rFonts w:ascii="Times New Roman" w:hAnsi="Times New Roman" w:cs="Times New Roman"/>
            <w:sz w:val="24"/>
            <w:szCs w:val="24"/>
            <w:lang w:val="en-US"/>
          </w:rPr>
          <w:t xml:space="preserve">. Put another way, the participants </w:t>
        </w:r>
      </w:ins>
      <w:del w:id="450" w:author="Signy Sheldon" w:date="2017-10-05T12:00:00Z">
        <w:r w:rsidDel="00BA7495">
          <w:rPr>
            <w:rFonts w:ascii="Times New Roman" w:hAnsi="Times New Roman" w:cs="Times New Roman"/>
            <w:sz w:val="24"/>
            <w:szCs w:val="24"/>
            <w:lang w:val="en-US"/>
          </w:rPr>
          <w:delText>; they</w:delText>
        </w:r>
      </w:del>
      <w:r>
        <w:rPr>
          <w:rFonts w:ascii="Times New Roman" w:hAnsi="Times New Roman" w:cs="Times New Roman"/>
          <w:sz w:val="24"/>
          <w:szCs w:val="24"/>
          <w:lang w:val="en-US"/>
        </w:rPr>
        <w:t xml:space="preserve"> had to learn the </w:t>
      </w:r>
      <w:del w:id="451" w:author="Signy Sheldon" w:date="2017-10-05T12:00:00Z">
        <w:r w:rsidDel="00BA7495">
          <w:rPr>
            <w:rFonts w:ascii="Times New Roman" w:hAnsi="Times New Roman" w:cs="Times New Roman"/>
            <w:sz w:val="24"/>
            <w:szCs w:val="24"/>
            <w:lang w:val="en-US"/>
          </w:rPr>
          <w:delText xml:space="preserve">task </w:delText>
        </w:r>
      </w:del>
      <w:ins w:id="452" w:author="Signy Sheldon" w:date="2017-10-05T12:00:00Z">
        <w:r w:rsidR="00BA7495">
          <w:rPr>
            <w:rFonts w:ascii="Times New Roman" w:hAnsi="Times New Roman" w:cs="Times New Roman"/>
            <w:sz w:val="24"/>
            <w:szCs w:val="24"/>
            <w:lang w:val="en-US"/>
          </w:rPr>
          <w:t xml:space="preserve">outcomes associated with each door as they made decisions during the task. </w:t>
        </w:r>
      </w:ins>
    </w:p>
    <w:p w14:paraId="1E7FC624" w14:textId="31C41F65" w:rsidR="00BA7495" w:rsidDel="00BA7495" w:rsidRDefault="00BA7495">
      <w:pPr>
        <w:spacing w:line="480" w:lineRule="auto"/>
        <w:ind w:firstLine="720"/>
        <w:rPr>
          <w:del w:id="453" w:author="Signy Sheldon" w:date="2017-10-05T12:05:00Z"/>
          <w:rFonts w:ascii="Times New Roman" w:hAnsi="Times New Roman" w:cs="Times New Roman"/>
          <w:sz w:val="24"/>
          <w:szCs w:val="24"/>
          <w:lang w:val="en-US"/>
        </w:rPr>
      </w:pPr>
      <w:ins w:id="454" w:author="Signy Sheldon" w:date="2017-10-05T12:02:00Z">
        <w:r>
          <w:rPr>
            <w:rFonts w:ascii="Times New Roman" w:hAnsi="Times New Roman" w:cs="Times New Roman"/>
            <w:sz w:val="24"/>
            <w:szCs w:val="24"/>
            <w:lang w:val="en-US"/>
          </w:rPr>
          <w:t xml:space="preserve">Across participants we manipulated </w:t>
        </w:r>
      </w:ins>
      <w:ins w:id="455" w:author="Signy Sheldon" w:date="2017-10-05T12:03:00Z">
        <w:r>
          <w:rPr>
            <w:rFonts w:ascii="Times New Roman" w:hAnsi="Times New Roman" w:cs="Times New Roman"/>
            <w:sz w:val="24"/>
            <w:szCs w:val="24"/>
            <w:lang w:val="en-US"/>
          </w:rPr>
          <w:t>the outcome information learned from</w:t>
        </w:r>
      </w:ins>
      <w:ins w:id="456" w:author="Signy Sheldon" w:date="2017-10-05T12:02:00Z">
        <w:r>
          <w:rPr>
            <w:rFonts w:ascii="Times New Roman" w:hAnsi="Times New Roman" w:cs="Times New Roman"/>
            <w:sz w:val="24"/>
            <w:szCs w:val="24"/>
            <w:lang w:val="en-US"/>
          </w:rPr>
          <w:t xml:space="preserve"> first four trials of the experiment were good or bad outcomes, such that </w:t>
        </w:r>
      </w:ins>
      <w:ins w:id="457" w:author="Signy Sheldon" w:date="2017-10-05T12:03:00Z">
        <w:r>
          <w:rPr>
            <w:rFonts w:ascii="Times New Roman" w:hAnsi="Times New Roman" w:cs="Times New Roman"/>
            <w:sz w:val="24"/>
            <w:szCs w:val="24"/>
            <w:lang w:val="en-US"/>
          </w:rPr>
          <w:t xml:space="preserve">half of the participants </w:t>
        </w:r>
        <w:proofErr w:type="spellStart"/>
        <w:r>
          <w:rPr>
            <w:rFonts w:ascii="Times New Roman" w:hAnsi="Times New Roman" w:cs="Times New Roman"/>
            <w:sz w:val="24"/>
            <w:szCs w:val="24"/>
            <w:lang w:val="en-US"/>
          </w:rPr>
          <w:t>where</w:t>
        </w:r>
        <w:proofErr w:type="spellEnd"/>
        <w:r>
          <w:rPr>
            <w:rFonts w:ascii="Times New Roman" w:hAnsi="Times New Roman" w:cs="Times New Roman"/>
            <w:sz w:val="24"/>
            <w:szCs w:val="24"/>
            <w:lang w:val="en-US"/>
          </w:rPr>
          <w:t xml:space="preserve"> </w:t>
        </w:r>
      </w:ins>
      <w:ins w:id="458" w:author="Signy Sheldon" w:date="2017-10-05T12:04:00Z">
        <w:r>
          <w:rPr>
            <w:rFonts w:ascii="Times New Roman" w:hAnsi="Times New Roman" w:cs="Times New Roman"/>
            <w:sz w:val="24"/>
            <w:szCs w:val="24"/>
            <w:lang w:val="en-US"/>
          </w:rPr>
          <w:t>given a “first win” trial order</w:t>
        </w:r>
      </w:ins>
      <w:ins w:id="459" w:author="Signy Sheldon" w:date="2017-10-05T12:03:00Z">
        <w:r>
          <w:rPr>
            <w:rFonts w:ascii="Times New Roman" w:hAnsi="Times New Roman" w:cs="Times New Roman"/>
            <w:sz w:val="24"/>
            <w:szCs w:val="24"/>
            <w:lang w:val="en-US"/>
          </w:rPr>
          <w:t xml:space="preserve"> </w:t>
        </w:r>
      </w:ins>
      <w:ins w:id="460" w:author="Signy Sheldon" w:date="2017-10-05T12:04:00Z">
        <w:r>
          <w:rPr>
            <w:rFonts w:ascii="Times New Roman" w:hAnsi="Times New Roman" w:cs="Times New Roman"/>
            <w:sz w:val="24"/>
            <w:szCs w:val="24"/>
            <w:lang w:val="en-US"/>
          </w:rPr>
          <w:t xml:space="preserve"> (</w:t>
        </w:r>
      </w:ins>
      <w:moveToRangeStart w:id="461" w:author="Signy Sheldon" w:date="2017-10-05T12:03:00Z" w:name="move368824335"/>
      <w:moveTo w:id="462" w:author="Signy Sheldon" w:date="2017-10-05T12:03:00Z">
        <w:r>
          <w:rPr>
            <w:rFonts w:ascii="Times New Roman" w:hAnsi="Times New Roman" w:cs="Times New Roman"/>
            <w:sz w:val="24"/>
            <w:szCs w:val="24"/>
            <w:lang w:val="en-US"/>
          </w:rPr>
          <w:t>win-loss-win-</w:t>
        </w:r>
      </w:moveTo>
      <w:ins w:id="463" w:author="Signy Sheldon" w:date="2017-10-05T12:04:00Z">
        <w:r>
          <w:rPr>
            <w:rFonts w:ascii="Times New Roman" w:hAnsi="Times New Roman" w:cs="Times New Roman"/>
            <w:sz w:val="24"/>
            <w:szCs w:val="24"/>
            <w:lang w:val="en-US"/>
          </w:rPr>
          <w:t>loss</w:t>
        </w:r>
      </w:ins>
      <w:moveTo w:id="464" w:author="Signy Sheldon" w:date="2017-10-05T12:03:00Z">
        <w:del w:id="465" w:author="Signy Sheldon" w:date="2017-10-05T12:04:00Z">
          <w:r w:rsidDel="00BA7495">
            <w:rPr>
              <w:rFonts w:ascii="Times New Roman" w:hAnsi="Times New Roman" w:cs="Times New Roman"/>
              <w:sz w:val="24"/>
              <w:szCs w:val="24"/>
              <w:lang w:val="en-US"/>
            </w:rPr>
            <w:delText>loss (the “first-win” condition)</w:delText>
          </w:r>
        </w:del>
        <w:r>
          <w:rPr>
            <w:rFonts w:ascii="Times New Roman" w:hAnsi="Times New Roman" w:cs="Times New Roman"/>
            <w:sz w:val="24"/>
            <w:szCs w:val="24"/>
            <w:lang w:val="en-US"/>
          </w:rPr>
          <w:t xml:space="preserve"> </w:t>
        </w:r>
      </w:moveTo>
      <w:ins w:id="466" w:author="Signy Sheldon" w:date="2017-10-05T12:04:00Z">
        <w:r>
          <w:rPr>
            <w:rFonts w:ascii="Times New Roman" w:hAnsi="Times New Roman" w:cs="Times New Roman"/>
            <w:sz w:val="24"/>
            <w:szCs w:val="24"/>
            <w:lang w:val="en-US"/>
          </w:rPr>
          <w:t xml:space="preserve">and the other half were given a first-loss trial order </w:t>
        </w:r>
      </w:ins>
      <w:moveTo w:id="467" w:author="Signy Sheldon" w:date="2017-10-05T12:03:00Z">
        <w:del w:id="468" w:author="Signy Sheldon" w:date="2017-10-05T12:04:00Z">
          <w:r w:rsidDel="00BA7495">
            <w:rPr>
              <w:rFonts w:ascii="Times New Roman" w:hAnsi="Times New Roman" w:cs="Times New Roman"/>
              <w:sz w:val="24"/>
              <w:szCs w:val="24"/>
              <w:lang w:val="en-US"/>
            </w:rPr>
            <w:delText>o</w:delText>
          </w:r>
        </w:del>
      </w:moveTo>
      <w:ins w:id="469" w:author="Signy Sheldon" w:date="2017-10-05T12:04:00Z">
        <w:r>
          <w:rPr>
            <w:rFonts w:ascii="Times New Roman" w:hAnsi="Times New Roman" w:cs="Times New Roman"/>
            <w:sz w:val="24"/>
            <w:szCs w:val="24"/>
            <w:lang w:val="en-US"/>
          </w:rPr>
          <w:t>(</w:t>
        </w:r>
      </w:ins>
      <w:moveTo w:id="470" w:author="Signy Sheldon" w:date="2017-10-05T12:03:00Z">
        <w:del w:id="471" w:author="Signy Sheldon" w:date="2017-10-05T12:04:00Z">
          <w:r w:rsidDel="00BA7495">
            <w:rPr>
              <w:rFonts w:ascii="Times New Roman" w:hAnsi="Times New Roman" w:cs="Times New Roman"/>
              <w:sz w:val="24"/>
              <w:szCs w:val="24"/>
              <w:lang w:val="en-US"/>
            </w:rPr>
            <w:delText xml:space="preserve">r </w:delText>
          </w:r>
        </w:del>
        <w:r>
          <w:rPr>
            <w:rFonts w:ascii="Times New Roman" w:hAnsi="Times New Roman" w:cs="Times New Roman"/>
            <w:sz w:val="24"/>
            <w:szCs w:val="24"/>
            <w:lang w:val="en-US"/>
          </w:rPr>
          <w:t>loss-win-loss-win</w:t>
        </w:r>
        <w:del w:id="472" w:author="Signy Sheldon" w:date="2017-10-05T12:04:00Z">
          <w:r w:rsidDel="00BA7495">
            <w:rPr>
              <w:rFonts w:ascii="Times New Roman" w:hAnsi="Times New Roman" w:cs="Times New Roman"/>
              <w:sz w:val="24"/>
              <w:szCs w:val="24"/>
              <w:lang w:val="en-US"/>
            </w:rPr>
            <w:delText xml:space="preserve"> (the “first-loss” condition</w:delText>
          </w:r>
        </w:del>
        <w:r>
          <w:rPr>
            <w:rFonts w:ascii="Times New Roman" w:hAnsi="Times New Roman" w:cs="Times New Roman"/>
            <w:sz w:val="24"/>
            <w:szCs w:val="24"/>
            <w:lang w:val="en-US"/>
          </w:rPr>
          <w:t>). Th</w:t>
        </w:r>
      </w:moveTo>
      <w:ins w:id="473" w:author="Signy Sheldon" w:date="2017-10-05T12:04:00Z">
        <w:r>
          <w:rPr>
            <w:rFonts w:ascii="Times New Roman" w:hAnsi="Times New Roman" w:cs="Times New Roman"/>
            <w:sz w:val="24"/>
            <w:szCs w:val="24"/>
            <w:lang w:val="en-US"/>
          </w:rPr>
          <w:t>is</w:t>
        </w:r>
      </w:ins>
      <w:moveTo w:id="474" w:author="Signy Sheldon" w:date="2017-10-05T12:03:00Z">
        <w:del w:id="475" w:author="Signy Sheldon" w:date="2017-10-05T12:04:00Z">
          <w:r w:rsidDel="00BA7495">
            <w:rPr>
              <w:rFonts w:ascii="Times New Roman" w:hAnsi="Times New Roman" w:cs="Times New Roman"/>
              <w:sz w:val="24"/>
              <w:szCs w:val="24"/>
              <w:lang w:val="en-US"/>
            </w:rPr>
            <w:delText>e first outcom</w:delText>
          </w:r>
        </w:del>
      </w:moveTo>
      <w:ins w:id="476" w:author="Signy Sheldon" w:date="2017-10-05T12:04:00Z">
        <w:r>
          <w:rPr>
            <w:rFonts w:ascii="Times New Roman" w:hAnsi="Times New Roman" w:cs="Times New Roman"/>
            <w:sz w:val="24"/>
            <w:szCs w:val="24"/>
            <w:lang w:val="en-US"/>
          </w:rPr>
          <w:t xml:space="preserve"> “first outcome</w:t>
        </w:r>
      </w:ins>
      <w:ins w:id="477" w:author="Signy Sheldon" w:date="2017-10-05T12:05:00Z">
        <w:r>
          <w:rPr>
            <w:rFonts w:ascii="Times New Roman" w:hAnsi="Times New Roman" w:cs="Times New Roman"/>
            <w:sz w:val="24"/>
            <w:szCs w:val="24"/>
            <w:lang w:val="en-US"/>
          </w:rPr>
          <w:t>”</w:t>
        </w:r>
      </w:ins>
      <w:moveTo w:id="478" w:author="Signy Sheldon" w:date="2017-10-05T12:03:00Z">
        <w:del w:id="479" w:author="Signy Sheldon" w:date="2017-10-05T12:04:00Z">
          <w:r w:rsidDel="00BA7495">
            <w:rPr>
              <w:rFonts w:ascii="Times New Roman" w:hAnsi="Times New Roman" w:cs="Times New Roman"/>
              <w:sz w:val="24"/>
              <w:szCs w:val="24"/>
              <w:lang w:val="en-US"/>
            </w:rPr>
            <w:delText>e</w:delText>
          </w:r>
        </w:del>
        <w:r>
          <w:rPr>
            <w:rFonts w:ascii="Times New Roman" w:hAnsi="Times New Roman" w:cs="Times New Roman"/>
            <w:sz w:val="24"/>
            <w:szCs w:val="24"/>
            <w:lang w:val="en-US"/>
          </w:rPr>
          <w:t xml:space="preserve"> manipulation allowed us to systematically evaluate the impact of the very first outcome on risk preferences while </w:t>
        </w:r>
        <w:del w:id="480" w:author="Signy Sheldon" w:date="2017-10-05T12:05:00Z">
          <w:r w:rsidDel="00BA7495">
            <w:rPr>
              <w:rFonts w:ascii="Times New Roman" w:hAnsi="Times New Roman" w:cs="Times New Roman"/>
              <w:sz w:val="24"/>
              <w:szCs w:val="24"/>
              <w:lang w:val="en-US"/>
            </w:rPr>
            <w:delText>controlling for the overall probability of wins and losses in the first four trials.</w:delText>
          </w:r>
        </w:del>
      </w:moveTo>
    </w:p>
    <w:moveToRangeEnd w:id="461"/>
    <w:p w14:paraId="3BEDBD71" w14:textId="640E095C" w:rsidR="0091463D" w:rsidDel="00BA7495" w:rsidRDefault="0091463D">
      <w:pPr>
        <w:spacing w:line="480" w:lineRule="auto"/>
        <w:ind w:firstLine="720"/>
        <w:rPr>
          <w:del w:id="481" w:author="Signy Sheldon" w:date="2017-10-05T12:05:00Z"/>
          <w:rFonts w:ascii="Times New Roman" w:hAnsi="Times New Roman" w:cs="Times New Roman"/>
          <w:sz w:val="24"/>
          <w:szCs w:val="24"/>
          <w:lang w:val="en-US"/>
        </w:rPr>
      </w:pPr>
      <w:del w:id="482" w:author="Signy Sheldon" w:date="2017-10-05T12:01:00Z">
        <w:r w:rsidDel="00BA7495">
          <w:rPr>
            <w:rFonts w:ascii="Times New Roman" w:hAnsi="Times New Roman" w:cs="Times New Roman"/>
            <w:sz w:val="24"/>
            <w:szCs w:val="24"/>
            <w:lang w:val="en-US"/>
          </w:rPr>
          <w:delText xml:space="preserve">from their own experience. </w:delText>
        </w:r>
      </w:del>
      <w:del w:id="483" w:author="Signy Sheldon" w:date="2017-10-05T12:00:00Z">
        <w:r w:rsidDel="00BA7495">
          <w:rPr>
            <w:rFonts w:ascii="Times New Roman" w:hAnsi="Times New Roman" w:cs="Times New Roman"/>
            <w:sz w:val="24"/>
            <w:szCs w:val="24"/>
            <w:lang w:val="en-US"/>
          </w:rPr>
          <w:delText>Participants performed 100 trials of the gambling task per session.</w:delText>
        </w:r>
      </w:del>
    </w:p>
    <w:p w14:paraId="2A896335" w14:textId="3479C0E7" w:rsidR="0091463D" w:rsidRDefault="0091463D" w:rsidP="00BA7495">
      <w:pPr>
        <w:spacing w:line="480" w:lineRule="auto"/>
        <w:ind w:firstLine="720"/>
        <w:rPr>
          <w:rFonts w:ascii="Times New Roman" w:hAnsi="Times New Roman" w:cs="Times New Roman"/>
          <w:sz w:val="24"/>
          <w:szCs w:val="24"/>
          <w:lang w:val="en-US"/>
        </w:rPr>
      </w:pPr>
      <w:commentRangeStart w:id="484"/>
      <w:commentRangeStart w:id="485"/>
      <w:del w:id="486" w:author="David St-Amand" w:date="2017-10-10T00:55:00Z">
        <w:r w:rsidDel="00A16EB0">
          <w:rPr>
            <w:rFonts w:ascii="Times New Roman" w:hAnsi="Times New Roman" w:cs="Times New Roman"/>
            <w:sz w:val="24"/>
            <w:szCs w:val="24"/>
            <w:lang w:val="en-US"/>
          </w:rPr>
          <w:delText>Previous studies using similar gambling tasks reveal that initial outcomes carry a disproportionately large influence on further decisions (Shteingart</w:delText>
        </w:r>
      </w:del>
      <w:del w:id="487" w:author="David St-Amand" w:date="2017-10-04T23:30:00Z">
        <w:r w:rsidDel="006420A9">
          <w:rPr>
            <w:rFonts w:ascii="Times New Roman" w:hAnsi="Times New Roman" w:cs="Times New Roman"/>
            <w:sz w:val="24"/>
            <w:szCs w:val="24"/>
            <w:lang w:val="en-US"/>
          </w:rPr>
          <w:delText xml:space="preserve"> et al.</w:delText>
        </w:r>
      </w:del>
      <w:del w:id="488" w:author="David St-Amand" w:date="2017-10-10T00:55:00Z">
        <w:r w:rsidDel="00A16EB0">
          <w:rPr>
            <w:rFonts w:ascii="Times New Roman" w:hAnsi="Times New Roman" w:cs="Times New Roman"/>
            <w:sz w:val="24"/>
            <w:szCs w:val="24"/>
            <w:lang w:val="en-US"/>
          </w:rPr>
          <w:delText xml:space="preserve">, 2013). </w:delText>
        </w:r>
        <w:commentRangeEnd w:id="484"/>
        <w:r w:rsidR="00BA7495" w:rsidDel="00A16EB0">
          <w:rPr>
            <w:rStyle w:val="CommentReference"/>
          </w:rPr>
          <w:commentReference w:id="484"/>
        </w:r>
        <w:commentRangeEnd w:id="485"/>
        <w:r w:rsidR="005217CF" w:rsidDel="00A16EB0">
          <w:rPr>
            <w:rStyle w:val="CommentReference"/>
          </w:rPr>
          <w:commentReference w:id="485"/>
        </w:r>
      </w:del>
      <w:ins w:id="489" w:author="Signy Sheldon" w:date="2017-10-05T12:05:00Z">
        <w:del w:id="490" w:author="David St-Amand" w:date="2017-10-10T00:55:00Z">
          <w:r w:rsidR="00BA7495" w:rsidDel="00A16EB0">
            <w:rPr>
              <w:rFonts w:ascii="Times New Roman" w:hAnsi="Times New Roman" w:cs="Times New Roman"/>
              <w:sz w:val="24"/>
              <w:szCs w:val="24"/>
              <w:lang w:val="en-US"/>
            </w:rPr>
            <w:delText xml:space="preserve"> </w:delText>
          </w:r>
        </w:del>
      </w:ins>
      <w:del w:id="491" w:author="Signy Sheldon" w:date="2017-10-05T12:05:00Z">
        <w:r w:rsidDel="00BA7495">
          <w:rPr>
            <w:rFonts w:ascii="Times New Roman" w:hAnsi="Times New Roman" w:cs="Times New Roman"/>
            <w:sz w:val="24"/>
            <w:szCs w:val="24"/>
            <w:lang w:val="en-US"/>
          </w:rPr>
          <w:delText xml:space="preserve">In this experiment, each participant received an equal amount of good and bad outcomes when choosing the gamble for the first four times. Accordingly, we controlled the first four outcomes participants obtained when choosing the risky door: They received one of the following patterns: </w:delText>
        </w:r>
      </w:del>
      <w:moveFromRangeStart w:id="492" w:author="Signy Sheldon" w:date="2017-10-05T12:03:00Z" w:name="move368824335"/>
      <w:moveFrom w:id="493" w:author="Signy Sheldon" w:date="2017-10-05T12:03:00Z">
        <w:del w:id="494" w:author="Signy Sheldon" w:date="2017-10-05T12:05:00Z">
          <w:r w:rsidDel="00BA7495">
            <w:rPr>
              <w:rFonts w:ascii="Times New Roman" w:hAnsi="Times New Roman" w:cs="Times New Roman"/>
              <w:sz w:val="24"/>
              <w:szCs w:val="24"/>
              <w:lang w:val="en-US"/>
            </w:rPr>
            <w:delText>win-loss-win-loss (the “first-win” condition) or loss-win-loss-win (the “first-loss” condition). The first outcome manipulation allowed us to systematically evaluate the impact of the very first outcome on risk preferences while controlling for the overall probability of wins and losses in the first four trials.</w:delText>
          </w:r>
        </w:del>
      </w:moveFrom>
      <w:moveFromRangeEnd w:id="492"/>
    </w:p>
    <w:p w14:paraId="73AFA2D8" w14:textId="77777777" w:rsidR="0091463D" w:rsidRPr="00140E65" w:rsidRDefault="0091463D">
      <w:pPr>
        <w:spacing w:line="480" w:lineRule="auto"/>
        <w:rPr>
          <w:rFonts w:ascii="Times New Roman" w:hAnsi="Times New Roman" w:cs="Times New Roman"/>
          <w:i/>
          <w:sz w:val="24"/>
          <w:szCs w:val="24"/>
          <w:lang w:val="en-US"/>
        </w:rPr>
        <w:pPrChange w:id="495" w:author="Signy Sheldon" w:date="2017-10-05T12:05:00Z">
          <w:pPr>
            <w:spacing w:line="480" w:lineRule="auto"/>
            <w:outlineLvl w:val="0"/>
          </w:pPr>
        </w:pPrChange>
      </w:pPr>
      <w:r w:rsidRPr="00140E65">
        <w:rPr>
          <w:rFonts w:ascii="Times New Roman" w:hAnsi="Times New Roman" w:cs="Times New Roman"/>
          <w:i/>
          <w:sz w:val="24"/>
          <w:szCs w:val="24"/>
          <w:lang w:val="en-US"/>
        </w:rPr>
        <w:t>Memory Recall</w:t>
      </w:r>
    </w:p>
    <w:p w14:paraId="34073A52" w14:textId="04912999"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ab/>
        <w:t xml:space="preserve">Immediately after the </w:t>
      </w:r>
      <w:commentRangeStart w:id="496"/>
      <w:del w:id="497" w:author="Signy Sheldon" w:date="2017-10-05T12:05:00Z">
        <w:r w:rsidDel="00BA7495">
          <w:rPr>
            <w:rFonts w:ascii="Times New Roman" w:hAnsi="Times New Roman" w:cs="Times New Roman"/>
            <w:sz w:val="24"/>
            <w:szCs w:val="24"/>
            <w:lang w:val="en-US"/>
          </w:rPr>
          <w:delText>choice task</w:delText>
        </w:r>
      </w:del>
      <w:ins w:id="498" w:author="Signy Sheldon" w:date="2017-10-05T12:05:00Z">
        <w:r w:rsidR="00BA7495">
          <w:rPr>
            <w:rFonts w:ascii="Times New Roman" w:hAnsi="Times New Roman" w:cs="Times New Roman"/>
            <w:sz w:val="24"/>
            <w:szCs w:val="24"/>
            <w:lang w:val="en-US"/>
          </w:rPr>
          <w:t>gambling task</w:t>
        </w:r>
        <w:commentRangeEnd w:id="496"/>
        <w:r w:rsidR="00BA7495">
          <w:rPr>
            <w:rStyle w:val="CommentReference"/>
          </w:rPr>
          <w:commentReference w:id="496"/>
        </w:r>
      </w:ins>
      <w:r>
        <w:rPr>
          <w:rFonts w:ascii="Times New Roman" w:hAnsi="Times New Roman" w:cs="Times New Roman"/>
          <w:sz w:val="24"/>
          <w:szCs w:val="24"/>
          <w:lang w:val="en-US"/>
        </w:rPr>
        <w:t xml:space="preserve">, </w:t>
      </w:r>
      <w:del w:id="499" w:author="Signy Sheldon" w:date="2017-10-05T12:05:00Z">
        <w:r w:rsidDel="00806145">
          <w:rPr>
            <w:rFonts w:ascii="Times New Roman" w:hAnsi="Times New Roman" w:cs="Times New Roman"/>
            <w:sz w:val="24"/>
            <w:szCs w:val="24"/>
            <w:lang w:val="en-US"/>
          </w:rPr>
          <w:delText>we assessed participants by asking them</w:delText>
        </w:r>
      </w:del>
      <w:proofErr w:type="spellStart"/>
      <w:ins w:id="500" w:author="Signy Sheldon" w:date="2017-10-05T12:05:00Z">
        <w:r w:rsidR="00806145">
          <w:rPr>
            <w:rFonts w:ascii="Times New Roman" w:hAnsi="Times New Roman" w:cs="Times New Roman"/>
            <w:sz w:val="24"/>
            <w:szCs w:val="24"/>
            <w:lang w:val="en-US"/>
          </w:rPr>
          <w:t>particiapnts</w:t>
        </w:r>
        <w:proofErr w:type="spellEnd"/>
        <w:r w:rsidR="00806145">
          <w:rPr>
            <w:rFonts w:ascii="Times New Roman" w:hAnsi="Times New Roman" w:cs="Times New Roman"/>
            <w:sz w:val="24"/>
            <w:szCs w:val="24"/>
            <w:lang w:val="en-US"/>
          </w:rPr>
          <w:t xml:space="preserve"> were asked to report</w:t>
        </w:r>
      </w:ins>
      <w:r>
        <w:rPr>
          <w:rFonts w:ascii="Times New Roman" w:hAnsi="Times New Roman" w:cs="Times New Roman"/>
          <w:sz w:val="24"/>
          <w:szCs w:val="24"/>
          <w:lang w:val="en-US"/>
        </w:rPr>
        <w:t xml:space="preserve"> </w:t>
      </w:r>
      <w:del w:id="501" w:author="Signy Sheldon" w:date="2017-10-05T12:06:00Z">
        <w:r w:rsidDel="00806145">
          <w:rPr>
            <w:rFonts w:ascii="Times New Roman" w:hAnsi="Times New Roman" w:cs="Times New Roman"/>
            <w:sz w:val="24"/>
            <w:szCs w:val="24"/>
            <w:lang w:val="en-US"/>
          </w:rPr>
          <w:delText xml:space="preserve">what was </w:delText>
        </w:r>
      </w:del>
      <w:r>
        <w:rPr>
          <w:rFonts w:ascii="Times New Roman" w:hAnsi="Times New Roman" w:cs="Times New Roman"/>
          <w:sz w:val="24"/>
          <w:szCs w:val="24"/>
          <w:lang w:val="en-US"/>
        </w:rPr>
        <w:t xml:space="preserve">the first outcome that came to their mind when thinking about the risky door, </w:t>
      </w:r>
      <w:commentRangeStart w:id="502"/>
      <w:r>
        <w:rPr>
          <w:rFonts w:ascii="Times New Roman" w:hAnsi="Times New Roman" w:cs="Times New Roman"/>
          <w:sz w:val="24"/>
          <w:szCs w:val="24"/>
          <w:lang w:val="en-US"/>
        </w:rPr>
        <w:t xml:space="preserve">following the procedure from Madan et al. (2014). </w:t>
      </w:r>
      <w:commentRangeEnd w:id="502"/>
      <w:r>
        <w:rPr>
          <w:rFonts w:ascii="Times New Roman" w:hAnsi="Times New Roman" w:cs="Times New Roman"/>
          <w:sz w:val="24"/>
          <w:szCs w:val="24"/>
          <w:lang w:val="en-US"/>
        </w:rPr>
        <w:t xml:space="preserve">Participants were shown each of the two doors, in random order, </w:t>
      </w:r>
      <w:del w:id="503" w:author="Signy Sheldon" w:date="2017-10-05T12:06:00Z">
        <w:r w:rsidDel="00E83E40">
          <w:rPr>
            <w:rFonts w:ascii="Times New Roman" w:hAnsi="Times New Roman" w:cs="Times New Roman"/>
            <w:sz w:val="24"/>
            <w:szCs w:val="24"/>
            <w:lang w:val="en-US"/>
          </w:rPr>
          <w:delText xml:space="preserve">and asked </w:delText>
        </w:r>
      </w:del>
      <w:ins w:id="504" w:author="Signy Sheldon" w:date="2017-10-05T12:06:00Z">
        <w:r w:rsidR="00E83E40">
          <w:rPr>
            <w:rFonts w:ascii="Times New Roman" w:hAnsi="Times New Roman" w:cs="Times New Roman"/>
            <w:sz w:val="24"/>
            <w:szCs w:val="24"/>
            <w:lang w:val="en-US"/>
          </w:rPr>
          <w:t xml:space="preserve">and were asked to indicate </w:t>
        </w:r>
      </w:ins>
      <w:del w:id="505" w:author="Signy Sheldon" w:date="2017-10-05T12:06:00Z">
        <w:r w:rsidDel="00E83E40">
          <w:rPr>
            <w:rFonts w:ascii="Times New Roman" w:hAnsi="Times New Roman" w:cs="Times New Roman"/>
            <w:sz w:val="24"/>
            <w:szCs w:val="24"/>
            <w:lang w:val="en-US"/>
          </w:rPr>
          <w:delText xml:space="preserve">what was </w:delText>
        </w:r>
      </w:del>
      <w:r>
        <w:rPr>
          <w:rFonts w:ascii="Times New Roman" w:hAnsi="Times New Roman" w:cs="Times New Roman"/>
          <w:sz w:val="24"/>
          <w:szCs w:val="24"/>
          <w:lang w:val="en-US"/>
        </w:rPr>
        <w:t xml:space="preserve">the first outcome that </w:t>
      </w:r>
      <w:del w:id="506" w:author="Signy Sheldon" w:date="2017-10-05T12:06:00Z">
        <w:r w:rsidDel="00E83E40">
          <w:rPr>
            <w:rFonts w:ascii="Times New Roman" w:hAnsi="Times New Roman" w:cs="Times New Roman"/>
            <w:sz w:val="24"/>
            <w:szCs w:val="24"/>
            <w:lang w:val="en-US"/>
          </w:rPr>
          <w:delText>occurred to their</w:delText>
        </w:r>
      </w:del>
      <w:ins w:id="507" w:author="Signy Sheldon" w:date="2017-10-05T12:06:00Z">
        <w:r w:rsidR="00E83E40">
          <w:rPr>
            <w:rFonts w:ascii="Times New Roman" w:hAnsi="Times New Roman" w:cs="Times New Roman"/>
            <w:sz w:val="24"/>
            <w:szCs w:val="24"/>
            <w:lang w:val="en-US"/>
          </w:rPr>
          <w:t>came to</w:t>
        </w:r>
      </w:ins>
      <w:r>
        <w:rPr>
          <w:rFonts w:ascii="Times New Roman" w:hAnsi="Times New Roman" w:cs="Times New Roman"/>
          <w:sz w:val="24"/>
          <w:szCs w:val="24"/>
          <w:lang w:val="en-US"/>
        </w:rPr>
        <w:t xml:space="preserve"> mind when seeing </w:t>
      </w:r>
      <w:del w:id="508" w:author="Signy Sheldon" w:date="2017-10-05T12:06:00Z">
        <w:r w:rsidDel="00E83E40">
          <w:rPr>
            <w:rFonts w:ascii="Times New Roman" w:hAnsi="Times New Roman" w:cs="Times New Roman"/>
            <w:sz w:val="24"/>
            <w:szCs w:val="24"/>
            <w:lang w:val="en-US"/>
          </w:rPr>
          <w:delText>them</w:delText>
        </w:r>
      </w:del>
      <w:ins w:id="509" w:author="Signy Sheldon" w:date="2017-10-05T12:06:00Z">
        <w:r w:rsidR="00E83E40">
          <w:rPr>
            <w:rFonts w:ascii="Times New Roman" w:hAnsi="Times New Roman" w:cs="Times New Roman"/>
            <w:sz w:val="24"/>
            <w:szCs w:val="24"/>
            <w:lang w:val="en-US"/>
          </w:rPr>
          <w:t>each door</w:t>
        </w:r>
      </w:ins>
      <w:r>
        <w:rPr>
          <w:rFonts w:ascii="Times New Roman" w:hAnsi="Times New Roman" w:cs="Times New Roman"/>
          <w:sz w:val="24"/>
          <w:szCs w:val="24"/>
          <w:lang w:val="en-US"/>
        </w:rPr>
        <w:t xml:space="preserve">. </w:t>
      </w:r>
      <w:r>
        <w:rPr>
          <w:rStyle w:val="CommentReference"/>
        </w:rPr>
        <w:commentReference w:id="502"/>
      </w:r>
      <w:r>
        <w:rPr>
          <w:rFonts w:ascii="Times New Roman" w:hAnsi="Times New Roman" w:cs="Times New Roman"/>
          <w:sz w:val="24"/>
          <w:szCs w:val="24"/>
          <w:lang w:val="en-US"/>
        </w:rPr>
        <w:t xml:space="preserve">This </w:t>
      </w:r>
      <w:del w:id="510" w:author="Signy Sheldon" w:date="2017-10-05T12:07:00Z">
        <w:r w:rsidDel="00E83E40">
          <w:rPr>
            <w:rFonts w:ascii="Times New Roman" w:hAnsi="Times New Roman" w:cs="Times New Roman"/>
            <w:sz w:val="24"/>
            <w:szCs w:val="24"/>
            <w:lang w:val="en-US"/>
          </w:rPr>
          <w:delText xml:space="preserve">allowed to see whether the experimental </w:delText>
        </w:r>
      </w:del>
      <w:r>
        <w:rPr>
          <w:rFonts w:ascii="Times New Roman" w:hAnsi="Times New Roman" w:cs="Times New Roman"/>
          <w:sz w:val="24"/>
          <w:szCs w:val="24"/>
          <w:lang w:val="en-US"/>
        </w:rPr>
        <w:t>manipulation</w:t>
      </w:r>
      <w:ins w:id="511" w:author="Signy Sheldon" w:date="2017-10-05T12:07:00Z">
        <w:r w:rsidR="00E83E40">
          <w:rPr>
            <w:rFonts w:ascii="Times New Roman" w:hAnsi="Times New Roman" w:cs="Times New Roman"/>
            <w:sz w:val="24"/>
            <w:szCs w:val="24"/>
            <w:lang w:val="en-US"/>
          </w:rPr>
          <w:t xml:space="preserve"> allowed us to examine the</w:t>
        </w:r>
      </w:ins>
      <w:del w:id="512" w:author="Signy Sheldon" w:date="2017-10-05T12:07:00Z">
        <w:r w:rsidDel="00E83E40">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influence participants’ </w:t>
      </w:r>
      <w:ins w:id="513" w:author="Signy Sheldon" w:date="2017-10-05T12:07:00Z">
        <w:r w:rsidR="00E83E40">
          <w:rPr>
            <w:rFonts w:ascii="Times New Roman" w:hAnsi="Times New Roman" w:cs="Times New Roman"/>
            <w:sz w:val="24"/>
            <w:szCs w:val="24"/>
            <w:lang w:val="en-US"/>
          </w:rPr>
          <w:t xml:space="preserve">explicit </w:t>
        </w:r>
      </w:ins>
      <w:r>
        <w:rPr>
          <w:rFonts w:ascii="Times New Roman" w:hAnsi="Times New Roman" w:cs="Times New Roman"/>
          <w:sz w:val="24"/>
          <w:szCs w:val="24"/>
          <w:lang w:val="en-US"/>
        </w:rPr>
        <w:t>memor</w:t>
      </w:r>
      <w:ins w:id="514" w:author="Signy Sheldon" w:date="2017-10-05T12:07:00Z">
        <w:r w:rsidR="00E83E40">
          <w:rPr>
            <w:rFonts w:ascii="Times New Roman" w:hAnsi="Times New Roman" w:cs="Times New Roman"/>
            <w:sz w:val="24"/>
            <w:szCs w:val="24"/>
            <w:lang w:val="en-US"/>
          </w:rPr>
          <w:t>y</w:t>
        </w:r>
      </w:ins>
      <w:del w:id="515" w:author="Signy Sheldon" w:date="2017-10-05T12:07:00Z">
        <w:r w:rsidDel="00E83E40">
          <w:rPr>
            <w:rFonts w:ascii="Times New Roman" w:hAnsi="Times New Roman" w:cs="Times New Roman"/>
            <w:sz w:val="24"/>
            <w:szCs w:val="24"/>
            <w:lang w:val="en-US"/>
          </w:rPr>
          <w:delText>ies</w:delText>
        </w:r>
      </w:del>
      <w:r>
        <w:rPr>
          <w:rFonts w:ascii="Times New Roman" w:hAnsi="Times New Roman" w:cs="Times New Roman"/>
          <w:sz w:val="24"/>
          <w:szCs w:val="24"/>
          <w:lang w:val="en-US"/>
        </w:rPr>
        <w:t xml:space="preserve"> of the outcomes they received in the task</w:t>
      </w:r>
      <w:ins w:id="516" w:author="Signy Sheldon" w:date="2017-10-05T12:07:00Z">
        <w:r w:rsidR="00E83E40">
          <w:rPr>
            <w:rFonts w:ascii="Times New Roman" w:hAnsi="Times New Roman" w:cs="Times New Roman"/>
            <w:sz w:val="24"/>
            <w:szCs w:val="24"/>
            <w:lang w:val="en-US"/>
          </w:rPr>
          <w:t xml:space="preserve"> on </w:t>
        </w:r>
      </w:ins>
      <w:del w:id="517" w:author="Signy Sheldon" w:date="2017-10-05T12:07:00Z">
        <w:r w:rsidDel="00E83E40">
          <w:rPr>
            <w:rFonts w:ascii="Times New Roman" w:hAnsi="Times New Roman" w:cs="Times New Roman"/>
            <w:sz w:val="24"/>
            <w:szCs w:val="24"/>
            <w:lang w:val="en-US"/>
          </w:rPr>
          <w:delText xml:space="preserve">, and if the memory of the outcomes guided </w:delText>
        </w:r>
      </w:del>
      <w:r>
        <w:rPr>
          <w:rFonts w:ascii="Times New Roman" w:hAnsi="Times New Roman" w:cs="Times New Roman"/>
          <w:sz w:val="24"/>
          <w:szCs w:val="24"/>
          <w:lang w:val="en-US"/>
        </w:rPr>
        <w:t xml:space="preserve">behavior. </w:t>
      </w:r>
      <w:commentRangeStart w:id="518"/>
      <w:commentRangeStart w:id="519"/>
      <w:del w:id="520" w:author="Signy Sheldon" w:date="2017-10-05T12:07:00Z">
        <w:r w:rsidDel="00E83E40">
          <w:rPr>
            <w:rFonts w:ascii="Times New Roman" w:hAnsi="Times New Roman" w:cs="Times New Roman"/>
            <w:sz w:val="24"/>
            <w:szCs w:val="24"/>
            <w:lang w:val="en-US"/>
          </w:rPr>
          <w:delText>Immediately following the</w:delText>
        </w:r>
      </w:del>
      <w:ins w:id="521" w:author="Signy Sheldon" w:date="2017-10-05T12:07:00Z">
        <w:r w:rsidR="00E83E40">
          <w:rPr>
            <w:rFonts w:ascii="Times New Roman" w:hAnsi="Times New Roman" w:cs="Times New Roman"/>
            <w:sz w:val="24"/>
            <w:szCs w:val="24"/>
            <w:lang w:val="en-US"/>
          </w:rPr>
          <w:t>After reporting these outcomes,</w:t>
        </w:r>
      </w:ins>
      <w:r>
        <w:rPr>
          <w:rFonts w:ascii="Times New Roman" w:hAnsi="Times New Roman" w:cs="Times New Roman"/>
          <w:sz w:val="24"/>
          <w:szCs w:val="24"/>
          <w:lang w:val="en-US"/>
        </w:rPr>
        <w:t xml:space="preserve"> </w:t>
      </w:r>
      <w:del w:id="522" w:author="Signy Sheldon" w:date="2017-10-05T12:08:00Z">
        <w:r w:rsidDel="00E83E40">
          <w:rPr>
            <w:rFonts w:ascii="Times New Roman" w:hAnsi="Times New Roman" w:cs="Times New Roman"/>
            <w:sz w:val="24"/>
            <w:szCs w:val="24"/>
            <w:lang w:val="en-US"/>
          </w:rPr>
          <w:delText xml:space="preserve">recall task, </w:delText>
        </w:r>
      </w:del>
      <w:r>
        <w:rPr>
          <w:rFonts w:ascii="Times New Roman" w:hAnsi="Times New Roman" w:cs="Times New Roman"/>
          <w:sz w:val="24"/>
          <w:szCs w:val="24"/>
          <w:lang w:val="en-US"/>
        </w:rPr>
        <w:t xml:space="preserve">participants were instructed to draw the two doors to the best they could remember with a paper and pencil and label the colors. </w:t>
      </w:r>
      <w:commentRangeEnd w:id="518"/>
      <w:r w:rsidR="00E83E40">
        <w:rPr>
          <w:rStyle w:val="CommentReference"/>
        </w:rPr>
        <w:commentReference w:id="518"/>
      </w:r>
      <w:commentRangeEnd w:id="519"/>
      <w:r w:rsidR="0052332A">
        <w:rPr>
          <w:rStyle w:val="CommentReference"/>
        </w:rPr>
        <w:commentReference w:id="519"/>
      </w:r>
    </w:p>
    <w:p w14:paraId="14552D64"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Data </w:t>
      </w:r>
      <w:commentRangeStart w:id="523"/>
      <w:r>
        <w:rPr>
          <w:rFonts w:ascii="Times New Roman" w:hAnsi="Times New Roman" w:cs="Times New Roman"/>
          <w:i/>
          <w:sz w:val="24"/>
          <w:szCs w:val="24"/>
          <w:lang w:val="en-US"/>
        </w:rPr>
        <w:t>Analysis</w:t>
      </w:r>
      <w:commentRangeEnd w:id="523"/>
      <w:r>
        <w:rPr>
          <w:rStyle w:val="CommentReference"/>
        </w:rPr>
        <w:commentReference w:id="523"/>
      </w:r>
    </w:p>
    <w:p w14:paraId="22BB0163" w14:textId="0B8F865F" w:rsidR="0091463D" w:rsidRPr="00C060FE"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compare risk preferences across </w:t>
      </w:r>
      <w:ins w:id="524" w:author="Signy Sheldon" w:date="2017-10-05T12:08:00Z">
        <w:r w:rsidR="00E70225">
          <w:rPr>
            <w:rFonts w:ascii="Times New Roman" w:hAnsi="Times New Roman" w:cs="Times New Roman"/>
            <w:sz w:val="24"/>
            <w:szCs w:val="24"/>
            <w:lang w:val="en-US"/>
          </w:rPr>
          <w:t xml:space="preserve">induction </w:t>
        </w:r>
      </w:ins>
      <w:del w:id="525" w:author="Signy Sheldon" w:date="2017-10-05T12:09:00Z">
        <w:r w:rsidDel="00E70225">
          <w:rPr>
            <w:rFonts w:ascii="Times New Roman" w:hAnsi="Times New Roman" w:cs="Times New Roman"/>
            <w:sz w:val="24"/>
            <w:szCs w:val="24"/>
            <w:lang w:val="en-US"/>
          </w:rPr>
          <w:delText>conditions</w:delText>
        </w:r>
      </w:del>
      <w:ins w:id="526" w:author="Signy Sheldon" w:date="2017-10-05T12:09:00Z">
        <w:r w:rsidR="00E70225">
          <w:rPr>
            <w:rFonts w:ascii="Times New Roman" w:hAnsi="Times New Roman" w:cs="Times New Roman"/>
            <w:sz w:val="24"/>
            <w:szCs w:val="24"/>
            <w:lang w:val="en-US"/>
          </w:rPr>
          <w:t xml:space="preserve">groups </w:t>
        </w:r>
      </w:ins>
      <w:ins w:id="527" w:author="Signy Sheldon" w:date="2017-10-05T12:08:00Z">
        <w:r w:rsidR="00E70225">
          <w:rPr>
            <w:rFonts w:ascii="Times New Roman" w:hAnsi="Times New Roman" w:cs="Times New Roman"/>
            <w:sz w:val="24"/>
            <w:szCs w:val="24"/>
            <w:lang w:val="en-US"/>
          </w:rPr>
          <w:t>(episodic versus control)</w:t>
        </w:r>
      </w:ins>
      <w:r>
        <w:rPr>
          <w:rFonts w:ascii="Times New Roman" w:hAnsi="Times New Roman" w:cs="Times New Roman"/>
          <w:sz w:val="24"/>
          <w:szCs w:val="24"/>
          <w:lang w:val="en-US"/>
        </w:rPr>
        <w:t xml:space="preserve">, we computed the mean level of </w:t>
      </w:r>
      <w:commentRangeStart w:id="528"/>
      <w:commentRangeStart w:id="529"/>
      <w:r>
        <w:rPr>
          <w:rFonts w:ascii="Times New Roman" w:hAnsi="Times New Roman" w:cs="Times New Roman"/>
          <w:sz w:val="24"/>
          <w:szCs w:val="24"/>
          <w:lang w:val="en-US"/>
        </w:rPr>
        <w:t xml:space="preserve">risk </w:t>
      </w:r>
      <w:ins w:id="530" w:author="David St-Amand" w:date="2017-10-04T10:48:00Z">
        <w:r w:rsidR="002A3493">
          <w:rPr>
            <w:rFonts w:ascii="Times New Roman" w:hAnsi="Times New Roman" w:cs="Times New Roman"/>
            <w:sz w:val="24"/>
            <w:szCs w:val="24"/>
            <w:lang w:val="en-US"/>
          </w:rPr>
          <w:t>excluding the first 24 trial</w:t>
        </w:r>
      </w:ins>
      <w:ins w:id="531" w:author="David St-Amand" w:date="2017-10-04T10:49:00Z">
        <w:r w:rsidR="002A3493">
          <w:rPr>
            <w:rFonts w:ascii="Times New Roman" w:hAnsi="Times New Roman" w:cs="Times New Roman"/>
            <w:sz w:val="24"/>
            <w:szCs w:val="24"/>
            <w:lang w:val="en-US"/>
          </w:rPr>
          <w:t xml:space="preserve">s </w:t>
        </w:r>
      </w:ins>
      <w:del w:id="532" w:author="David St-Amand" w:date="2017-10-04T10:48:00Z">
        <w:r w:rsidDel="00E433AE">
          <w:rPr>
            <w:rFonts w:ascii="Times New Roman" w:hAnsi="Times New Roman" w:cs="Times New Roman"/>
            <w:sz w:val="24"/>
            <w:szCs w:val="24"/>
            <w:lang w:val="en-US"/>
          </w:rPr>
          <w:delText>from trial 40 onward for each participant</w:delText>
        </w:r>
        <w:commentRangeEnd w:id="528"/>
        <w:r w:rsidDel="00E433AE">
          <w:rPr>
            <w:rStyle w:val="CommentReference"/>
          </w:rPr>
          <w:commentReference w:id="528"/>
        </w:r>
        <w:commentRangeEnd w:id="529"/>
        <w:r w:rsidDel="00E433AE">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w:t>
      </w:r>
      <w:ins w:id="533" w:author="David St-Amand" w:date="2017-10-04T10:54:00Z">
        <w:r w:rsidR="00FA2B6F">
          <w:rPr>
            <w:rFonts w:ascii="Times New Roman" w:hAnsi="Times New Roman" w:cs="Times New Roman"/>
            <w:sz w:val="24"/>
            <w:szCs w:val="24"/>
            <w:lang w:val="en-US"/>
          </w:rPr>
          <w:t xml:space="preserve">Madan et al., 2013; </w:t>
        </w:r>
      </w:ins>
      <w:proofErr w:type="spellStart"/>
      <w:ins w:id="534" w:author="David St-Amand" w:date="2017-10-04T23:30:00Z">
        <w:r w:rsidR="006420A9">
          <w:rPr>
            <w:rFonts w:ascii="Times New Roman" w:hAnsi="Times New Roman" w:cs="Times New Roman"/>
            <w:sz w:val="24"/>
            <w:szCs w:val="24"/>
            <w:lang w:val="en-US"/>
          </w:rPr>
          <w:t>Ludvig</w:t>
        </w:r>
      </w:ins>
      <w:proofErr w:type="spellEnd"/>
      <w:del w:id="535" w:author="David St-Amand" w:date="2017-10-04T23:30:00Z">
        <w:r w:rsidDel="006420A9">
          <w:rPr>
            <w:rFonts w:ascii="Times New Roman" w:hAnsi="Times New Roman" w:cs="Times New Roman"/>
            <w:sz w:val="24"/>
            <w:szCs w:val="24"/>
            <w:lang w:val="en-US"/>
          </w:rPr>
          <w:delText>Madan</w:delText>
        </w:r>
      </w:del>
      <w:r>
        <w:rPr>
          <w:rFonts w:ascii="Times New Roman" w:hAnsi="Times New Roman" w:cs="Times New Roman"/>
          <w:sz w:val="24"/>
          <w:szCs w:val="24"/>
          <w:lang w:val="en-US"/>
        </w:rPr>
        <w:t xml:space="preserve"> et al., 2014)</w:t>
      </w:r>
      <w:r>
        <w:rPr>
          <w:rStyle w:val="CommentReference"/>
        </w:rPr>
        <w:commentReference w:id="529"/>
      </w:r>
      <w:r>
        <w:rPr>
          <w:rFonts w:ascii="Times New Roman" w:hAnsi="Times New Roman" w:cs="Times New Roman"/>
          <w:sz w:val="24"/>
          <w:szCs w:val="24"/>
          <w:lang w:val="en-US"/>
        </w:rPr>
        <w:t xml:space="preserve">. Excluding early trials allowed us to compare decisions that were made after having sufficient prior experience with the task. </w:t>
      </w:r>
      <w:r w:rsidRPr="00C20C58">
        <w:rPr>
          <w:rFonts w:ascii="Times New Roman" w:hAnsi="Times New Roman" w:cs="Times New Roman"/>
          <w:sz w:val="24"/>
          <w:szCs w:val="24"/>
          <w:lang w:val="en-US"/>
        </w:rPr>
        <w:t>Risk preferences across groups were compared by conducting ANOVAs upon proportions of risky choices</w:t>
      </w:r>
      <w:r w:rsidRPr="00C060FE">
        <w:rPr>
          <w:rFonts w:ascii="Times New Roman" w:hAnsi="Times New Roman" w:cs="Times New Roman"/>
          <w:sz w:val="24"/>
          <w:szCs w:val="24"/>
          <w:lang w:val="en-US"/>
        </w:rPr>
        <w:t xml:space="preserve">. </w:t>
      </w:r>
      <w:r w:rsidRPr="00530CAA">
        <w:rPr>
          <w:rFonts w:ascii="Times New Roman" w:hAnsi="Times New Roman" w:cs="Times New Roman"/>
          <w:sz w:val="24"/>
          <w:szCs w:val="24"/>
          <w:lang w:val="en-US"/>
        </w:rPr>
        <w:t>L</w:t>
      </w:r>
      <w:r w:rsidRPr="007F09B7">
        <w:rPr>
          <w:rFonts w:ascii="Times New Roman" w:hAnsi="Times New Roman" w:cs="Times New Roman"/>
          <w:sz w:val="24"/>
          <w:szCs w:val="24"/>
          <w:lang w:val="en-US"/>
        </w:rPr>
        <w:t xml:space="preserve">earning </w:t>
      </w:r>
      <w:r w:rsidRPr="00482D43">
        <w:rPr>
          <w:rFonts w:ascii="Times New Roman" w:hAnsi="Times New Roman" w:cs="Times New Roman"/>
          <w:sz w:val="24"/>
          <w:szCs w:val="24"/>
          <w:lang w:val="en-US"/>
        </w:rPr>
        <w:t xml:space="preserve">effects </w:t>
      </w:r>
      <w:r w:rsidRPr="00C20C58">
        <w:rPr>
          <w:rFonts w:ascii="Times New Roman" w:hAnsi="Times New Roman" w:cs="Times New Roman"/>
          <w:sz w:val="24"/>
          <w:szCs w:val="24"/>
          <w:lang w:val="en-US"/>
        </w:rPr>
        <w:lastRenderedPageBreak/>
        <w:t xml:space="preserve">were tested using mixed-effects logistic regressions with random intercepts and slopes for each participant. This was done using the lme4 package </w:t>
      </w:r>
      <w:r w:rsidRPr="00C20C58">
        <w:rPr>
          <w:rFonts w:ascii="Times New Roman" w:hAnsi="Times New Roman" w:cs="Times New Roman"/>
          <w:sz w:val="24"/>
          <w:szCs w:val="24"/>
          <w:lang w:val="en-US"/>
        </w:rPr>
        <w:fldChar w:fldCharType="begin"/>
      </w:r>
      <w:ins w:id="536" w:author="Anthony Ross Otto, Dr" w:date="2017-10-03T11:35:00Z">
        <w:r w:rsidR="00A5141B">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2000)"},"citationItems":[{"id":1170,"uris":["http://zotero.org/users/55099/items/TACM8ZJZ"],"uri":["http://zotero.org/users/55099/items/TACM8ZJZ"],"itemData":{"id":1170,"type":"book","title":"Mixed-Effects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ins>
      <w:del w:id="537" w:author="Anthony Ross Otto, Dr" w:date="2017-10-03T11:35:00Z">
        <w:r w:rsidRPr="00C20C58" w:rsidDel="00A5141B">
          <w:rPr>
            <w:rFonts w:ascii="Times New Roman" w:hAnsi="Times New Roman" w:cs="Times New Roman"/>
            <w:sz w:val="24"/>
            <w:szCs w:val="24"/>
            <w:lang w:val="en-US"/>
          </w:rPr>
          <w:delInstrText xml:space="preserve"> ADDIN ZOTERO_ITEM CSL_CITATION {"citationID":"1au35hf6i6","properties":{"formattedCitation":"(Pinheiro &amp; Bates, 2000)","plainCitation":"(Pinheiro &amp; Bates, 2000)"},"citationItems":[{"id":1070,"uris":["http://zotero.org/users/55099/items/TACM8ZJZ"],"uri":["http://zotero.org/users/55099/items/TACM8ZJZ"],"itemData":{"id":1070,"type":"book","title":"Mixed-Effects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delInstrText>
        </w:r>
      </w:del>
      <w:r w:rsidRPr="00C20C58">
        <w:rPr>
          <w:rFonts w:ascii="Times New Roman" w:hAnsi="Times New Roman" w:cs="Times New Roman"/>
          <w:sz w:val="24"/>
          <w:szCs w:val="24"/>
          <w:lang w:val="en-US"/>
        </w:rPr>
        <w:fldChar w:fldCharType="separate"/>
      </w:r>
      <w:r w:rsidRPr="00C20C58">
        <w:rPr>
          <w:rFonts w:ascii="Times New Roman" w:hAnsi="Times New Roman" w:cs="Times New Roman"/>
          <w:noProof/>
          <w:sz w:val="24"/>
          <w:szCs w:val="24"/>
          <w:lang w:val="en-US"/>
        </w:rPr>
        <w:t>(Pinheiro &amp; Bates, 2000)</w:t>
      </w:r>
      <w:r w:rsidRPr="00C20C58">
        <w:rPr>
          <w:rFonts w:ascii="Times New Roman" w:hAnsi="Times New Roman" w:cs="Times New Roman"/>
          <w:sz w:val="24"/>
          <w:szCs w:val="24"/>
          <w:lang w:val="en-US"/>
        </w:rPr>
        <w:fldChar w:fldCharType="end"/>
      </w:r>
      <w:r w:rsidRPr="00C20C58">
        <w:rPr>
          <w:rFonts w:ascii="Times New Roman" w:hAnsi="Times New Roman" w:cs="Times New Roman"/>
          <w:sz w:val="24"/>
          <w:szCs w:val="24"/>
          <w:lang w:val="en-US"/>
        </w:rPr>
        <w:t xml:space="preserve"> for the R programming language.</w:t>
      </w:r>
      <w:r w:rsidRPr="00C060FE">
        <w:rPr>
          <w:rFonts w:ascii="Times New Roman" w:hAnsi="Times New Roman" w:cs="Times New Roman"/>
          <w:sz w:val="24"/>
          <w:szCs w:val="24"/>
          <w:lang w:val="en-US"/>
        </w:rPr>
        <w:t xml:space="preserve"> </w:t>
      </w:r>
    </w:p>
    <w:p w14:paraId="7B31054F" w14:textId="77777777" w:rsidR="0091463D" w:rsidRPr="00724EB6" w:rsidRDefault="0091463D" w:rsidP="0091463D">
      <w:pPr>
        <w:spacing w:line="480" w:lineRule="auto"/>
        <w:rPr>
          <w:rFonts w:ascii="Times New Roman" w:hAnsi="Times New Roman" w:cs="Times New Roman"/>
          <w:i/>
          <w:sz w:val="24"/>
          <w:szCs w:val="24"/>
        </w:rPr>
      </w:pPr>
      <w:commentRangeStart w:id="538"/>
      <w:r w:rsidRPr="00724EB6">
        <w:rPr>
          <w:rFonts w:ascii="Times New Roman" w:hAnsi="Times New Roman" w:cs="Times New Roman"/>
          <w:i/>
          <w:sz w:val="24"/>
          <w:szCs w:val="24"/>
        </w:rPr>
        <w:t xml:space="preserve">Reinforcement Learning (RL) </w:t>
      </w:r>
      <w:commentRangeStart w:id="539"/>
      <w:r w:rsidRPr="00724EB6">
        <w:rPr>
          <w:rFonts w:ascii="Times New Roman" w:hAnsi="Times New Roman" w:cs="Times New Roman"/>
          <w:i/>
          <w:sz w:val="24"/>
          <w:szCs w:val="24"/>
        </w:rPr>
        <w:t>Model</w:t>
      </w:r>
      <w:commentRangeEnd w:id="538"/>
      <w:r w:rsidR="00E70225">
        <w:rPr>
          <w:rStyle w:val="CommentReference"/>
        </w:rPr>
        <w:commentReference w:id="538"/>
      </w:r>
      <w:commentRangeEnd w:id="539"/>
      <w:r w:rsidR="00B665F5">
        <w:rPr>
          <w:rStyle w:val="CommentReference"/>
        </w:rPr>
        <w:commentReference w:id="539"/>
      </w:r>
    </w:p>
    <w:p w14:paraId="22A59971" w14:textId="0BAAA212" w:rsidR="0091463D" w:rsidRPr="00724EB6" w:rsidRDefault="0091463D" w:rsidP="0091463D">
      <w:pPr>
        <w:spacing w:line="480" w:lineRule="auto"/>
        <w:ind w:firstLine="360"/>
        <w:rPr>
          <w:rFonts w:ascii="Times New Roman" w:hAnsi="Times New Roman" w:cs="Times New Roman"/>
          <w:sz w:val="24"/>
          <w:szCs w:val="24"/>
        </w:rPr>
      </w:pPr>
      <w:r w:rsidRPr="00724EB6">
        <w:rPr>
          <w:rFonts w:ascii="Times New Roman" w:hAnsi="Times New Roman" w:cs="Times New Roman"/>
          <w:sz w:val="24"/>
          <w:szCs w:val="24"/>
        </w:rPr>
        <w:t xml:space="preserve">Following basic formulations of RL models </w:t>
      </w:r>
      <w:r w:rsidRPr="00724EB6">
        <w:rPr>
          <w:rFonts w:ascii="Times New Roman" w:hAnsi="Times New Roman" w:cs="Times New Roman"/>
          <w:sz w:val="24"/>
          <w:szCs w:val="24"/>
        </w:rPr>
        <w:fldChar w:fldCharType="begin"/>
      </w:r>
      <w:ins w:id="540" w:author="Anthony Ross Otto, Dr" w:date="2017-10-03T11:35:00Z">
        <w:r w:rsidR="00A5141B">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J."}],"issued":{"date-parts":[["2015",10,1]]}}},{"id":1424,"uris":["http://zotero.org/users/55099/items/ZC9WA369"],"uri":["http://zotero.org/users/55099/items/ZC9WA369"],"itemData":{"id":1424,"type":"book","title":"Reinforcement Learning","publisher":"MIT Press","publisher-place":"Cambridge, MA","event-place":"Cambridge, MA","author":[{"family":"Sutton","given":"R.S."},{"family":"Barto","given":"A G"}],"issued":{"date-parts":[["1998"]]}}}],"schema":"https://github.com/citation-style-language/schema/raw/master/csl-citation.json"} </w:instrText>
        </w:r>
      </w:ins>
      <w:del w:id="541" w:author="Anthony Ross Otto, Dr" w:date="2017-10-03T11:35:00Z">
        <w:r w:rsidRPr="00724EB6" w:rsidDel="00A5141B">
          <w:rPr>
            <w:rFonts w:ascii="Times New Roman" w:hAnsi="Times New Roman" w:cs="Times New Roman"/>
            <w:sz w:val="24"/>
            <w:szCs w:val="24"/>
          </w:rPr>
          <w:delInstrText xml:space="preserve"> ADDIN ZOTERO_ITEM CSL_CITATION {"citationID":"2n63cq5fh0","properties":{"formattedCitation":"(Gershman, 2015; Sutton &amp; Barto, 1998)","plainCitation":"(Gershman, 2015; Sutton &amp; Barto, 1998)"},"citationItems":[{"id":3331,"uris":["http://zotero.org/users/55099/items/MMKIB2HD"],"uri":["http://zotero.org/users/55099/items/MMKIB2HD"],"itemData":{"id":3331,"type":"article-journal","title":"Do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J."}],"issued":{"date-parts":[["2015",10,1]]}}},{"id":1307,"uris":["http://zotero.org/users/55099/items/ZC9WA369"],"uri":["http://zotero.org/users/55099/items/ZC9WA369"],"itemData":{"id":1307,"type":"book","title":"Reinforcement Learning","publisher":"MIT Press","publisher-place":"Cambridge, MA","event-place":"Cambridge, MA","author":[{"family":"Sutton","given":"R.S."},{"family":"Barto","given":"A G"}],"issued":{"date-parts":[["1998"]]}}}],"schema":"https://github.com/citation-style-language/schema/raw/master/csl-citation.json"} </w:delInstrText>
        </w:r>
      </w:del>
      <w:r w:rsidRPr="00724EB6">
        <w:rPr>
          <w:rFonts w:ascii="Times New Roman" w:hAnsi="Times New Roman" w:cs="Times New Roman"/>
          <w:sz w:val="24"/>
          <w:szCs w:val="24"/>
        </w:rPr>
        <w:fldChar w:fldCharType="separate"/>
      </w:r>
      <w:r w:rsidRPr="00724EB6">
        <w:rPr>
          <w:rFonts w:ascii="Times New Roman" w:hAnsi="Times New Roman" w:cs="Times New Roman"/>
          <w:noProof/>
          <w:sz w:val="24"/>
          <w:szCs w:val="24"/>
        </w:rPr>
        <w:t>(Gershman, 2015; Sutton &amp; Barto, 1998)</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this model operates by developing and updating expected reward values for each option, </w:t>
      </w:r>
      <w:proofErr w:type="spellStart"/>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on each trial, </w:t>
      </w:r>
      <w:r w:rsidRPr="00724EB6">
        <w:rPr>
          <w:rFonts w:ascii="Times New Roman" w:hAnsi="Times New Roman" w:cs="Times New Roman"/>
          <w:i/>
          <w:sz w:val="24"/>
          <w:szCs w:val="24"/>
        </w:rPr>
        <w:t>t</w:t>
      </w:r>
      <w:r w:rsidRPr="00724EB6">
        <w:rPr>
          <w:rFonts w:ascii="Times New Roman" w:hAnsi="Times New Roman" w:cs="Times New Roman"/>
          <w:i/>
          <w:sz w:val="24"/>
          <w:szCs w:val="24"/>
          <w:vertAlign w:val="subscript"/>
        </w:rPr>
        <w:t xml:space="preserve"> </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these </w:t>
      </w:r>
      <w:r w:rsidRPr="00724EB6">
        <w:rPr>
          <w:rFonts w:ascii="Times New Roman" w:hAnsi="Times New Roman" w:cs="Times New Roman"/>
          <w:i/>
          <w:sz w:val="24"/>
          <w:szCs w:val="24"/>
        </w:rPr>
        <w:t>Q-values</w:t>
      </w:r>
      <w:r w:rsidRPr="00724EB6">
        <w:rPr>
          <w:rFonts w:ascii="Times New Roman" w:hAnsi="Times New Roman" w:cs="Times New Roman"/>
          <w:sz w:val="24"/>
          <w:szCs w:val="24"/>
        </w:rPr>
        <w:t xml:space="preserve"> are</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denoted here and elsewhere as </w:t>
      </w:r>
      <w:proofErr w:type="gramStart"/>
      <w:r w:rsidRPr="00724EB6">
        <w:rPr>
          <w:rFonts w:ascii="Times New Roman" w:hAnsi="Times New Roman" w:cs="Times New Roman"/>
          <w:i/>
          <w:sz w:val="24"/>
          <w:szCs w:val="24"/>
        </w:rPr>
        <w:t>Q(</w:t>
      </w:r>
      <w:proofErr w:type="spellStart"/>
      <w:proofErr w:type="gramEnd"/>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t)</w:t>
      </w:r>
      <w:r w:rsidRPr="00724EB6">
        <w:rPr>
          <w:rFonts w:ascii="Times New Roman" w:hAnsi="Times New Roman" w:cs="Times New Roman"/>
          <w:sz w:val="24"/>
          <w:szCs w:val="24"/>
        </w:rPr>
        <w:t xml:space="preserve">.  The Q-values for each option (in the present task there are two options) are used to determine the model’s probability for selecting each option via a </w:t>
      </w:r>
      <w:proofErr w:type="spellStart"/>
      <w:r w:rsidRPr="00724EB6">
        <w:rPr>
          <w:rFonts w:ascii="Times New Roman" w:hAnsi="Times New Roman" w:cs="Times New Roman"/>
          <w:sz w:val="24"/>
          <w:szCs w:val="24"/>
        </w:rPr>
        <w:t>softmax</w:t>
      </w:r>
      <w:proofErr w:type="spellEnd"/>
      <w:r w:rsidRPr="00724EB6">
        <w:rPr>
          <w:rFonts w:ascii="Times New Roman" w:hAnsi="Times New Roman" w:cs="Times New Roman"/>
          <w:sz w:val="24"/>
          <w:szCs w:val="24"/>
        </w:rPr>
        <w:t xml:space="preserve"> decision rule:</w:t>
      </w:r>
    </w:p>
    <w:p w14:paraId="45FC53B3" w14:textId="6E82FFFE" w:rsidR="0091463D" w:rsidRPr="003E40A3" w:rsidRDefault="0091463D">
      <w:pPr>
        <w:spacing w:line="480" w:lineRule="auto"/>
        <w:ind w:firstLine="360"/>
        <w:jc w:val="right"/>
        <w:rPr>
          <w:rFonts w:ascii="Times New Roman" w:hAnsi="Times New Roman" w:cs="Times New Roman"/>
          <w:sz w:val="24"/>
          <w:szCs w:val="24"/>
        </w:rPr>
        <w:pPrChange w:id="542" w:author="Anthony Ross Otto, Dr" w:date="2017-10-03T10:10:00Z">
          <w:pPr>
            <w:spacing w:line="480" w:lineRule="auto"/>
            <w:ind w:firstLine="360"/>
          </w:pPr>
        </w:pPrChange>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w:ins w:id="543" w:author="Anthony Ross Otto, Dr" w:date="2017-10-03T10:10:00Z">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(1)</w:t>
        </w:r>
      </w:ins>
    </w:p>
    <w:p w14:paraId="7C23D716" w14:textId="77777777" w:rsidR="0091463D" w:rsidRPr="00724EB6" w:rsidRDefault="0091463D" w:rsidP="0091463D">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Here </w:t>
      </w:r>
      <w:r>
        <w:rPr>
          <w:rFonts w:ascii="Symbol" w:hAnsi="Symbol"/>
        </w:rPr>
        <w:t></w:t>
      </w:r>
      <w:r>
        <w:rPr>
          <w:rFonts w:ascii="Symbol" w:hAnsi="Symbol"/>
        </w:rPr>
        <w:t></w:t>
      </w:r>
      <w:r w:rsidRPr="00724EB6">
        <w:rPr>
          <w:rFonts w:ascii="Times New Roman" w:hAnsi="Times New Roman" w:cs="Times New Roman"/>
          <w:sz w:val="24"/>
          <w:szCs w:val="24"/>
        </w:rPr>
        <w:t xml:space="preserve">is an exploitation parameter that determines the degree to which the option with the highest Q-value is chosen.  As </w:t>
      </w:r>
      <w:r>
        <w:rPr>
          <w:rFonts w:ascii="Symbol" w:hAnsi="Symbol"/>
        </w:rPr>
        <w:t></w:t>
      </w:r>
      <w:r>
        <w:t xml:space="preserve"> </w:t>
      </w:r>
      <w:r w:rsidRPr="00724EB6">
        <w:rPr>
          <w:rFonts w:ascii="Times New Roman" w:hAnsi="Times New Roman" w:cs="Times New Roman"/>
          <w:sz w:val="24"/>
          <w:szCs w:val="24"/>
        </w:rPr>
        <w:t xml:space="preserve">approaches infinity the highest valued option is chosen more often, and as </w:t>
      </w:r>
      <w:r>
        <w:rPr>
          <w:rFonts w:ascii="Symbol" w:hAnsi="Symbol"/>
        </w:rPr>
        <w:t></w:t>
      </w:r>
      <w:r>
        <w:rPr>
          <w:rFonts w:ascii="Symbol" w:hAnsi="Symbol"/>
        </w:rPr>
        <w:t></w:t>
      </w:r>
      <w:r w:rsidRPr="00724EB6">
        <w:rPr>
          <w:rFonts w:ascii="Times New Roman" w:hAnsi="Times New Roman" w:cs="Times New Roman"/>
          <w:sz w:val="24"/>
          <w:szCs w:val="24"/>
        </w:rPr>
        <w:t xml:space="preserve">approaches 0 all options are chosen equally often.  </w:t>
      </w:r>
    </w:p>
    <w:p w14:paraId="05FF57C3" w14:textId="77777777" w:rsidR="0091463D" w:rsidRPr="00724EB6"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On each trial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24EB6">
        <w:rPr>
          <w:rFonts w:ascii="Times New Roman" w:hAnsi="Times New Roman" w:cs="Times New Roman"/>
          <w:sz w:val="24"/>
          <w:szCs w:val="24"/>
        </w:rPr>
        <w:t>) is updated for the next trial (</w:t>
      </w:r>
      <w:r w:rsidRPr="00724EB6">
        <w:rPr>
          <w:rFonts w:ascii="Times New Roman" w:hAnsi="Times New Roman" w:cs="Times New Roman"/>
          <w:i/>
          <w:sz w:val="24"/>
          <w:szCs w:val="24"/>
        </w:rPr>
        <w:t>t</w:t>
      </w:r>
      <w:r w:rsidRPr="00724EB6">
        <w:rPr>
          <w:rFonts w:ascii="Times New Roman" w:hAnsi="Times New Roman" w:cs="Times New Roman"/>
          <w:sz w:val="24"/>
          <w:szCs w:val="24"/>
        </w:rPr>
        <w:t>+1) based on a simple incremental updating rule:</w:t>
      </w:r>
    </w:p>
    <w:p w14:paraId="2FD6958E" w14:textId="05A0AF7E" w:rsidR="0091463D" w:rsidRPr="00724EB6" w:rsidRDefault="004376F1">
      <w:pPr>
        <w:spacing w:line="480" w:lineRule="auto"/>
        <w:ind w:firstLine="720"/>
        <w:jc w:val="right"/>
        <w:rPr>
          <w:rFonts w:ascii="Times New Roman" w:eastAsiaTheme="minorEastAsia" w:hAnsi="Times New Roman" w:cs="Times New Roman"/>
          <w:sz w:val="24"/>
          <w:szCs w:val="24"/>
        </w:rPr>
        <w:pPrChange w:id="544" w:author="Anthony Ross Otto, Dr" w:date="2017-10-03T10:10:00Z">
          <w:pPr>
            <w:spacing w:line="480" w:lineRule="auto"/>
            <w:ind w:firstLine="720"/>
            <w:jc w:val="center"/>
          </w:pPr>
        </w:pPrChange>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w:ins w:id="545" w:author="Anthony Ross Otto, Dr" w:date="2017-10-03T10:10:00Z">
        <w:r w:rsidR="003E40A3">
          <w:rPr>
            <w:rFonts w:ascii="Times New Roman" w:eastAsiaTheme="minorEastAsia" w:hAnsi="Times New Roman" w:cs="Times New Roman"/>
            <w:sz w:val="24"/>
            <w:szCs w:val="24"/>
          </w:rPr>
          <w:t xml:space="preserve"> </w:t>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(2)</w:t>
        </w:r>
      </w:ins>
    </w:p>
    <w:p w14:paraId="56342786" w14:textId="6E81DD4C" w:rsidR="0091463D" w:rsidDel="003E40A3" w:rsidRDefault="0091463D">
      <w:pPr>
        <w:spacing w:line="480" w:lineRule="auto"/>
        <w:jc w:val="right"/>
        <w:rPr>
          <w:del w:id="546" w:author="Anthony Ross Otto, Dr" w:date="2017-10-03T10:11:00Z"/>
          <w:rFonts w:ascii="Times New Roman" w:hAnsi="Times New Roman" w:cs="Times New Roman"/>
          <w:sz w:val="24"/>
          <w:szCs w:val="24"/>
        </w:rPr>
        <w:pPrChange w:id="547" w:author="Anthony Ross Otto, Dr" w:date="2017-10-03T10:11:00Z">
          <w:pPr>
            <w:spacing w:line="480" w:lineRule="auto"/>
          </w:pPr>
        </w:pPrChange>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w:ins w:id="548" w:author="Anthony Ross Otto, Dr" w:date="2017-10-03T10:11:00Z">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 xml:space="preserve">  (3)</w:t>
        </w:r>
        <w:r w:rsidR="003E40A3" w:rsidDel="003E40A3">
          <w:rPr>
            <w:rFonts w:ascii="Times New Roman" w:hAnsi="Times New Roman" w:cs="Times New Roman"/>
            <w:sz w:val="24"/>
            <w:szCs w:val="24"/>
          </w:rPr>
          <w:t xml:space="preserve"> </w:t>
        </w:r>
      </w:ins>
    </w:p>
    <w:p w14:paraId="7F569D1F" w14:textId="77777777" w:rsidR="003E40A3" w:rsidRPr="003E40A3" w:rsidRDefault="003E40A3">
      <w:pPr>
        <w:spacing w:line="480" w:lineRule="auto"/>
        <w:jc w:val="right"/>
        <w:rPr>
          <w:ins w:id="549" w:author="Anthony Ross Otto, Dr" w:date="2017-10-03T10:11:00Z"/>
          <w:rFonts w:ascii="Times New Roman" w:hAnsi="Times New Roman" w:cs="Times New Roman"/>
          <w:sz w:val="24"/>
          <w:szCs w:val="24"/>
        </w:rPr>
        <w:pPrChange w:id="550" w:author="Anthony Ross Otto, Dr" w:date="2017-10-03T10:11:00Z">
          <w:pPr>
            <w:spacing w:line="480" w:lineRule="auto"/>
            <w:jc w:val="center"/>
          </w:pPr>
        </w:pPrChange>
      </w:pPr>
    </w:p>
    <w:p w14:paraId="29DD2FB3" w14:textId="38D6AB51" w:rsidR="0091463D" w:rsidRPr="00724EB6" w:rsidDel="003E40A3" w:rsidRDefault="003E40A3">
      <w:pPr>
        <w:spacing w:line="480" w:lineRule="auto"/>
        <w:rPr>
          <w:del w:id="551" w:author="Anthony Ross Otto, Dr" w:date="2017-10-03T10:10:00Z"/>
          <w:rFonts w:ascii="Times New Roman" w:eastAsiaTheme="minorEastAsia" w:hAnsi="Times New Roman" w:cs="Times New Roman"/>
          <w:sz w:val="24"/>
          <w:szCs w:val="24"/>
        </w:rPr>
        <w:pPrChange w:id="552" w:author="Anthony Ross Otto, Dr" w:date="2017-10-03T10:11:00Z">
          <w:pPr>
            <w:spacing w:line="480" w:lineRule="auto"/>
            <w:jc w:val="center"/>
          </w:pPr>
        </w:pPrChange>
      </w:pPr>
      <w:ins w:id="553" w:author="Anthony Ross Otto, Dr" w:date="2017-10-03T10:11:00Z">
        <w:r>
          <w:rPr>
            <w:rFonts w:ascii="Times New Roman" w:eastAsiaTheme="minorEastAsia" w:hAnsi="Times New Roman" w:cs="Times New Roman"/>
            <w:sz w:val="24"/>
            <w:szCs w:val="24"/>
          </w:rPr>
          <w:tab/>
        </w:r>
      </w:ins>
    </w:p>
    <w:p w14:paraId="257BAEB6" w14:textId="600E8065" w:rsidR="0091463D" w:rsidRPr="00724EB6" w:rsidRDefault="0091463D" w:rsidP="003E40A3">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Pr="00724EB6">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Pr="00724EB6">
        <w:rPr>
          <w:rFonts w:ascii="Times New Roman" w:hAnsi="Times New Roman" w:cs="Times New Roman"/>
          <w:sz w:val="24"/>
          <w:szCs w:val="24"/>
        </w:rPr>
        <w:t xml:space="preserve"> are learning rate parameters for positive and negative prediction errors</w:t>
      </w:r>
      <w:ins w:id="554" w:author="Signy Sheldon" w:date="2017-10-05T13:16:00Z">
        <w:r w:rsidR="00432D66">
          <w:rPr>
            <w:rFonts w:ascii="Times New Roman" w:hAnsi="Times New Roman" w:cs="Times New Roman"/>
            <w:sz w:val="24"/>
            <w:szCs w:val="24"/>
          </w:rPr>
          <w:t xml:space="preserve"> (PE)</w:t>
        </w:r>
      </w:ins>
      <w:r w:rsidRPr="00724EB6">
        <w:rPr>
          <w:rFonts w:ascii="Times New Roman" w:hAnsi="Times New Roman" w:cs="Times New Roman"/>
          <w:sz w:val="24"/>
          <w:szCs w:val="24"/>
        </w:rPr>
        <w:t xml:space="preserve">, and </w:t>
      </w:r>
      <w:r w:rsidRPr="00724EB6">
        <w:rPr>
          <w:rFonts w:ascii="Times New Roman" w:hAnsi="Times New Roman" w:cs="Times New Roman"/>
          <w:i/>
          <w:sz w:val="24"/>
          <w:szCs w:val="24"/>
        </w:rPr>
        <w:t>r</w:t>
      </w:r>
      <w:r w:rsidRPr="00724EB6">
        <w:rPr>
          <w:rFonts w:ascii="Times New Roman" w:hAnsi="Times New Roman" w:cs="Times New Roman"/>
          <w:sz w:val="24"/>
          <w:szCs w:val="24"/>
        </w:rPr>
        <w:t>(</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is the reward received from the chosen option on trial </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As these learning rate parameters approach 1, greater weight is given to the most </w:t>
      </w:r>
      <w:r w:rsidRPr="00724EB6">
        <w:rPr>
          <w:rFonts w:ascii="Times New Roman" w:hAnsi="Times New Roman" w:cs="Times New Roman"/>
          <w:sz w:val="24"/>
          <w:szCs w:val="24"/>
        </w:rPr>
        <w:lastRenderedPageBreak/>
        <w:t xml:space="preserve">recent rewards in updating Q-values indicative of more active updating of Q-values on each trial, and as the learning rate parameters approach 0, recent rewards are given less weight.  </w:t>
      </w:r>
    </w:p>
    <w:p w14:paraId="14EA36F0" w14:textId="77777777" w:rsidR="0091463D" w:rsidRDefault="0091463D" w:rsidP="00E54FB5">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Our model fitting procedure used the </w:t>
      </w:r>
      <w:proofErr w:type="spellStart"/>
      <w:r w:rsidRPr="00724EB6">
        <w:rPr>
          <w:rFonts w:ascii="Times New Roman" w:hAnsi="Times New Roman" w:cs="Times New Roman"/>
          <w:sz w:val="24"/>
          <w:szCs w:val="24"/>
        </w:rPr>
        <w:t>Nelder</w:t>
      </w:r>
      <w:proofErr w:type="spellEnd"/>
      <w:r w:rsidRPr="00724EB6">
        <w:rPr>
          <w:rFonts w:ascii="Times New Roman" w:hAnsi="Times New Roman" w:cs="Times New Roman"/>
          <w:sz w:val="24"/>
          <w:szCs w:val="24"/>
        </w:rPr>
        <w:t xml:space="preserve">-Mead optimization algorithm to find parameter values that maximized the likelihood of participants’ choices given their previous rewards and choices. To avoid estimates at parameter range boundaries, we imposed a ‘pseudo-prior’ over parameters, which for the learning rates, took the form of a beta distribution with </w:t>
      </w:r>
      <w:r w:rsidRPr="00724EB6">
        <w:rPr>
          <w:rFonts w:ascii="Times New Roman" w:hAnsi="Times New Roman" w:cs="Times New Roman"/>
          <w:i/>
          <w:sz w:val="24"/>
          <w:szCs w:val="24"/>
        </w:rPr>
        <w:t>a</w:t>
      </w:r>
      <w:r w:rsidRPr="00724EB6">
        <w:rPr>
          <w:rFonts w:ascii="Times New Roman" w:hAnsi="Times New Roman" w:cs="Times New Roman"/>
          <w:sz w:val="24"/>
          <w:szCs w:val="24"/>
        </w:rPr>
        <w:t xml:space="preserve"> = </w:t>
      </w:r>
      <w:r w:rsidRPr="00724EB6">
        <w:rPr>
          <w:rFonts w:ascii="Times New Roman" w:hAnsi="Times New Roman" w:cs="Times New Roman"/>
          <w:i/>
          <w:sz w:val="24"/>
          <w:szCs w:val="24"/>
        </w:rPr>
        <w:t>b</w:t>
      </w:r>
      <w:r w:rsidRPr="00724EB6">
        <w:rPr>
          <w:rFonts w:ascii="Times New Roman" w:hAnsi="Times New Roman" w:cs="Times New Roman"/>
          <w:sz w:val="24"/>
          <w:szCs w:val="24"/>
        </w:rPr>
        <w:t xml:space="preserve"> = 2, and for the inverse temperature parameter</w:t>
      </w:r>
      <w:del w:id="555" w:author="David St-Amand" w:date="2017-10-04T23:30:00Z">
        <w:r w:rsidRPr="00530CAA" w:rsidDel="006420A9">
          <w:rPr>
            <w:rFonts w:ascii="Times New Roman" w:hAnsi="Times New Roman" w:cs="Times New Roman"/>
            <w:sz w:val="24"/>
            <w:szCs w:val="24"/>
          </w:rPr>
          <w:delText xml:space="preserve"> </w:delText>
        </w:r>
      </w:del>
      <w:r w:rsidRPr="00724EB6">
        <w:rPr>
          <w:rFonts w:ascii="Times New Roman" w:hAnsi="Times New Roman" w:cs="Times New Roman"/>
          <w:sz w:val="24"/>
          <w:szCs w:val="24"/>
        </w:rPr>
        <w:t xml:space="preserve"> (</w:t>
      </w:r>
      <w:r>
        <w:rPr>
          <w:rFonts w:ascii="Symbol" w:hAnsi="Symbol"/>
        </w:rPr>
        <w:t></w:t>
      </w:r>
      <w:r>
        <w:rPr>
          <w:rFonts w:ascii="Symbol" w:hAnsi="Symbol"/>
        </w:rPr>
        <w:t></w:t>
      </w:r>
      <w:proofErr w:type="gramStart"/>
      <w:r w:rsidRPr="00724EB6">
        <w:rPr>
          <w:rFonts w:ascii="Times New Roman" w:hAnsi="Times New Roman" w:cs="Times New Roman"/>
          <w:sz w:val="24"/>
          <w:szCs w:val="24"/>
        </w:rPr>
        <w:t>)</w:t>
      </w:r>
      <w:r w:rsidRPr="00724EB6">
        <w:rPr>
          <w:rFonts w:ascii="Times New Roman" w:hAnsi="Times New Roman" w:cs="Times New Roman"/>
          <w:i/>
          <w:sz w:val="24"/>
          <w:szCs w:val="24"/>
        </w:rPr>
        <w:t>,</w:t>
      </w:r>
      <w:r w:rsidRPr="00724EB6">
        <w:rPr>
          <w:rFonts w:ascii="Times New Roman" w:hAnsi="Times New Roman" w:cs="Times New Roman"/>
          <w:sz w:val="24"/>
          <w:szCs w:val="24"/>
        </w:rPr>
        <w:t>a</w:t>
      </w:r>
      <w:proofErr w:type="gramEnd"/>
      <w:r w:rsidRPr="00724EB6">
        <w:rPr>
          <w:rFonts w:ascii="Times New Roman" w:hAnsi="Times New Roman" w:cs="Times New Roman"/>
          <w:sz w:val="24"/>
          <w:szCs w:val="24"/>
        </w:rPr>
        <w:t xml:space="preserve"> gamma distribution with </w:t>
      </w:r>
      <w:r w:rsidRPr="00724EB6">
        <w:rPr>
          <w:rFonts w:ascii="Times New Roman" w:hAnsi="Times New Roman" w:cs="Times New Roman"/>
          <w:i/>
          <w:sz w:val="24"/>
          <w:szCs w:val="24"/>
        </w:rPr>
        <w:t>k</w:t>
      </w:r>
      <w:r w:rsidRPr="00724EB6">
        <w:rPr>
          <w:rFonts w:ascii="Times New Roman" w:hAnsi="Times New Roman" w:cs="Times New Roman"/>
          <w:sz w:val="24"/>
          <w:szCs w:val="24"/>
        </w:rPr>
        <w:t xml:space="preserve">=1 and </w:t>
      </w:r>
      <w:r w:rsidRPr="00724EB6">
        <w:rPr>
          <w:rFonts w:ascii="Times New Roman" w:hAnsi="Times New Roman" w:cs="Times New Roman"/>
          <w:i/>
          <w:sz w:val="24"/>
          <w:szCs w:val="24"/>
        </w:rPr>
        <w:t>θ</w:t>
      </w:r>
      <w:r w:rsidRPr="00724EB6">
        <w:rPr>
          <w:rFonts w:ascii="Times New Roman" w:hAnsi="Times New Roman" w:cs="Times New Roman"/>
          <w:sz w:val="24"/>
          <w:szCs w:val="24"/>
        </w:rPr>
        <w:t>=3.</w:t>
      </w:r>
      <w:r>
        <w:rPr>
          <w:rFonts w:ascii="Times New Roman" w:hAnsi="Times New Roman" w:cs="Times New Roman"/>
          <w:sz w:val="24"/>
          <w:szCs w:val="24"/>
        </w:rPr>
        <w:t xml:space="preserve"> </w:t>
      </w:r>
    </w:p>
    <w:p w14:paraId="784A5F37"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2</w:t>
      </w:r>
    </w:p>
    <w:p w14:paraId="5833AC80" w14:textId="745B48BF" w:rsidR="0091463D" w:rsidRPr="00BE5DDB" w:rsidRDefault="0091463D" w:rsidP="0091463D">
      <w:pPr>
        <w:spacing w:line="480" w:lineRule="auto"/>
        <w:ind w:firstLine="720"/>
        <w:rPr>
          <w:rFonts w:ascii="Times New Roman" w:hAnsi="Times New Roman" w:cs="Times New Roman"/>
          <w:sz w:val="24"/>
        </w:rPr>
      </w:pPr>
      <w:r>
        <w:rPr>
          <w:rFonts w:ascii="Times New Roman" w:hAnsi="Times New Roman" w:cs="Times New Roman"/>
          <w:sz w:val="24"/>
        </w:rPr>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single “control” condition</w:t>
      </w:r>
      <w:r>
        <w:rPr>
          <w:rFonts w:ascii="Times New Roman" w:hAnsi="Times New Roman" w:cs="Times New Roman"/>
          <w:sz w:val="24"/>
        </w:rPr>
        <w:t xml:space="preserve"> to assess people’s baseline levels of risk-taking. In this condition,</w:t>
      </w:r>
      <w:r w:rsidRPr="00BE5DDB">
        <w:rPr>
          <w:rFonts w:ascii="Times New Roman" w:hAnsi="Times New Roman" w:cs="Times New Roman"/>
          <w:sz w:val="24"/>
        </w:rPr>
        <w:t xml:space="preserve"> </w:t>
      </w:r>
      <w:r>
        <w:rPr>
          <w:rFonts w:ascii="Times New Roman" w:hAnsi="Times New Roman" w:cs="Times New Roman"/>
          <w:sz w:val="24"/>
        </w:rPr>
        <w:t xml:space="preserve">24 </w:t>
      </w:r>
      <w:commentRangeStart w:id="556"/>
      <w:r w:rsidRPr="00BE5DDB">
        <w:rPr>
          <w:rFonts w:ascii="Times New Roman" w:hAnsi="Times New Roman" w:cs="Times New Roman"/>
          <w:sz w:val="24"/>
        </w:rPr>
        <w:t xml:space="preserve">participants </w:t>
      </w:r>
      <w:commentRangeEnd w:id="556"/>
      <w:r>
        <w:rPr>
          <w:rStyle w:val="CommentReference"/>
        </w:rPr>
        <w:commentReference w:id="556"/>
      </w:r>
      <w:r>
        <w:rPr>
          <w:rFonts w:ascii="Times New Roman" w:hAnsi="Times New Roman" w:cs="Times New Roman"/>
          <w:sz w:val="24"/>
        </w:rPr>
        <w:t>completed</w:t>
      </w:r>
      <w:r w:rsidRPr="00BE5DDB">
        <w:rPr>
          <w:rFonts w:ascii="Times New Roman" w:hAnsi="Times New Roman" w:cs="Times New Roman"/>
          <w:sz w:val="24"/>
        </w:rPr>
        <w:t xml:space="preserve"> the gambling task without any prior induction</w:t>
      </w:r>
      <w:ins w:id="557" w:author="Signy Sheldon" w:date="2017-10-05T12:10:00Z">
        <w:r w:rsidR="00E70225">
          <w:rPr>
            <w:rFonts w:ascii="Times New Roman" w:hAnsi="Times New Roman" w:cs="Times New Roman"/>
            <w:sz w:val="24"/>
          </w:rPr>
          <w:t xml:space="preserve">. </w:t>
        </w:r>
      </w:ins>
      <w:r>
        <w:rPr>
          <w:rFonts w:ascii="Times New Roman" w:hAnsi="Times New Roman" w:cs="Times New Roman"/>
          <w:sz w:val="24"/>
        </w:rPr>
        <w:t xml:space="preserve"> </w:t>
      </w:r>
      <w:del w:id="558" w:author="Signy Sheldon" w:date="2017-10-05T12:10:00Z">
        <w:r w:rsidDel="00E70225">
          <w:rPr>
            <w:rFonts w:ascii="Times New Roman" w:hAnsi="Times New Roman" w:cs="Times New Roman"/>
            <w:sz w:val="24"/>
          </w:rPr>
          <w:delText>or video</w:delText>
        </w:r>
        <w:r w:rsidRPr="00BE5DDB" w:rsidDel="00E70225">
          <w:rPr>
            <w:rFonts w:ascii="Times New Roman" w:hAnsi="Times New Roman" w:cs="Times New Roman"/>
            <w:sz w:val="24"/>
          </w:rPr>
          <w:delText>.</w:delText>
        </w:r>
        <w:r w:rsidDel="00E70225">
          <w:rPr>
            <w:rFonts w:ascii="Times New Roman" w:hAnsi="Times New Roman" w:cs="Times New Roman"/>
            <w:sz w:val="24"/>
          </w:rPr>
          <w:delText xml:space="preserve"> </w:delText>
        </w:r>
      </w:del>
      <w:r>
        <w:rPr>
          <w:rFonts w:ascii="Times New Roman" w:hAnsi="Times New Roman" w:cs="Times New Roman"/>
          <w:sz w:val="24"/>
        </w:rPr>
        <w:t>One participant was excluded from the analysis for having insufficient levels of exploration and not choosing the risk option at all until trial. Of the remaining 23 participants, 12 were randomly assigned to the first-win condition and 11 were assigned to the second-win condition. Participants were paid $8 CAD for approximately 20 minutes of their time, plus a bonus averaging $1.242 CAD (</w:t>
      </w:r>
      <w:r>
        <w:rPr>
          <w:rFonts w:ascii="Times New Roman" w:hAnsi="Times New Roman" w:cs="Times New Roman"/>
          <w:i/>
          <w:sz w:val="24"/>
        </w:rPr>
        <w:t>SD</w:t>
      </w:r>
      <w:r>
        <w:rPr>
          <w:rFonts w:ascii="Times New Roman" w:hAnsi="Times New Roman" w:cs="Times New Roman"/>
          <w:sz w:val="24"/>
        </w:rPr>
        <w:t xml:space="preserve"> = 0.076)</w:t>
      </w:r>
      <w:del w:id="559" w:author="Signy Sheldon" w:date="2017-10-05T12:11:00Z">
        <w:r w:rsidDel="00E70225">
          <w:rPr>
            <w:rFonts w:ascii="Times New Roman" w:hAnsi="Times New Roman" w:cs="Times New Roman"/>
            <w:sz w:val="24"/>
          </w:rPr>
          <w:delText>.</w:delText>
        </w:r>
      </w:del>
      <w:r>
        <w:rPr>
          <w:rFonts w:ascii="Times New Roman" w:hAnsi="Times New Roman" w:cs="Times New Roman"/>
          <w:sz w:val="24"/>
        </w:rPr>
        <w:t>. The gambling task and memory recall procedure was identical to that of Experiment 1 except that they were performed in the absence of an episodic or control impressions induction. The same data analysis and modeling procedure from Experiment 2 was used.</w:t>
      </w:r>
    </w:p>
    <w:p w14:paraId="516D9D84" w14:textId="77777777" w:rsidR="0091463D" w:rsidRDefault="0091463D" w:rsidP="0091463D">
      <w:pPr>
        <w:jc w:val="center"/>
        <w:rPr>
          <w:rFonts w:ascii="Times New Roman" w:hAnsi="Times New Roman" w:cs="Times New Roman"/>
          <w:b/>
          <w:sz w:val="24"/>
          <w:szCs w:val="24"/>
          <w:lang w:val="en-US"/>
        </w:rPr>
      </w:pPr>
      <w:r w:rsidRPr="00724EB6">
        <w:rPr>
          <w:rFonts w:ascii="Times New Roman" w:hAnsi="Times New Roman" w:cs="Times New Roman"/>
          <w:b/>
          <w:sz w:val="24"/>
          <w:szCs w:val="24"/>
          <w:lang w:val="en-US"/>
        </w:rPr>
        <w:t>Results</w:t>
      </w:r>
    </w:p>
    <w:p w14:paraId="7540A3D2" w14:textId="35623E07" w:rsidR="0091463D" w:rsidDel="003E40A3" w:rsidRDefault="0091463D" w:rsidP="0091463D">
      <w:pPr>
        <w:spacing w:line="480" w:lineRule="auto"/>
        <w:rPr>
          <w:rFonts w:ascii="Times New Roman" w:hAnsi="Times New Roman" w:cs="Times New Roman"/>
          <w:i/>
          <w:sz w:val="24"/>
          <w:szCs w:val="24"/>
          <w:lang w:val="en-US"/>
        </w:rPr>
      </w:pPr>
      <w:moveFromRangeStart w:id="560" w:author="Anthony Ross Otto, Dr" w:date="2017-10-03T10:12:00Z" w:name="move494788857"/>
      <w:moveFrom w:id="561" w:author="Anthony Ross Otto, Dr" w:date="2017-10-03T10:12:00Z">
        <w:r w:rsidDel="003E40A3">
          <w:rPr>
            <w:rFonts w:ascii="Times New Roman" w:hAnsi="Times New Roman" w:cs="Times New Roman"/>
            <w:i/>
            <w:sz w:val="24"/>
            <w:szCs w:val="24"/>
            <w:lang w:val="en-US"/>
          </w:rPr>
          <w:lastRenderedPageBreak/>
          <w:t>Choice Task Behavior</w:t>
        </w:r>
      </w:moveFrom>
    </w:p>
    <w:moveFromRangeEnd w:id="560"/>
    <w:p w14:paraId="4BD9AB72" w14:textId="77777777" w:rsidR="0091463D" w:rsidRDefault="0091463D" w:rsidP="0091463D">
      <w:pPr>
        <w:jc w:val="center"/>
        <w:rPr>
          <w:ins w:id="562" w:author="Anthony Ross Otto, Dr" w:date="2017-10-03T10:12:00Z"/>
          <w:rFonts w:ascii="Times New Roman" w:hAnsi="Times New Roman" w:cs="Times New Roman"/>
          <w:i/>
          <w:sz w:val="24"/>
          <w:szCs w:val="24"/>
          <w:lang w:val="en-US"/>
        </w:rPr>
      </w:pPr>
      <w:r>
        <w:rPr>
          <w:rFonts w:ascii="Times New Roman" w:hAnsi="Times New Roman" w:cs="Times New Roman"/>
          <w:i/>
          <w:sz w:val="24"/>
          <w:szCs w:val="24"/>
          <w:lang w:val="en-US"/>
        </w:rPr>
        <w:t>Experiment 1</w:t>
      </w:r>
    </w:p>
    <w:p w14:paraId="330C7F16" w14:textId="5F197795" w:rsidR="003E40A3" w:rsidRDefault="00AC69A9" w:rsidP="003E40A3">
      <w:pPr>
        <w:spacing w:line="480" w:lineRule="auto"/>
        <w:rPr>
          <w:rFonts w:ascii="Times New Roman" w:hAnsi="Times New Roman" w:cs="Times New Roman"/>
          <w:i/>
          <w:sz w:val="24"/>
          <w:szCs w:val="24"/>
          <w:lang w:val="en-US"/>
        </w:rPr>
      </w:pPr>
      <w:ins w:id="563" w:author="David St-Amand" w:date="2017-10-09T14:11:00Z">
        <w:r>
          <w:rPr>
            <w:rFonts w:ascii="Times New Roman" w:hAnsi="Times New Roman" w:cs="Times New Roman"/>
            <w:i/>
            <w:sz w:val="24"/>
            <w:szCs w:val="24"/>
            <w:lang w:val="en-US"/>
          </w:rPr>
          <w:t xml:space="preserve">Gambling </w:t>
        </w:r>
      </w:ins>
      <w:moveToRangeStart w:id="564" w:author="Anthony Ross Otto, Dr" w:date="2017-10-03T10:12:00Z" w:name="move494788857"/>
      <w:moveTo w:id="565" w:author="Anthony Ross Otto, Dr" w:date="2017-10-03T10:12:00Z">
        <w:del w:id="566" w:author="David St-Amand" w:date="2017-10-09T14:11:00Z">
          <w:r w:rsidR="003E40A3" w:rsidDel="00AC69A9">
            <w:rPr>
              <w:rFonts w:ascii="Times New Roman" w:hAnsi="Times New Roman" w:cs="Times New Roman"/>
              <w:i/>
              <w:sz w:val="24"/>
              <w:szCs w:val="24"/>
              <w:lang w:val="en-US"/>
            </w:rPr>
            <w:delText xml:space="preserve">Choice </w:delText>
          </w:r>
        </w:del>
        <w:r w:rsidR="003E40A3">
          <w:rPr>
            <w:rFonts w:ascii="Times New Roman" w:hAnsi="Times New Roman" w:cs="Times New Roman"/>
            <w:i/>
            <w:sz w:val="24"/>
            <w:szCs w:val="24"/>
            <w:lang w:val="en-US"/>
          </w:rPr>
          <w:t>Task Behavior</w:t>
        </w:r>
      </w:moveTo>
    </w:p>
    <w:moveToRangeEnd w:id="564"/>
    <w:p w14:paraId="14F26B56" w14:textId="0174355B" w:rsidR="003E40A3" w:rsidRPr="0097691A" w:rsidDel="003E40A3" w:rsidRDefault="003E40A3" w:rsidP="0091463D">
      <w:pPr>
        <w:jc w:val="center"/>
        <w:rPr>
          <w:del w:id="567" w:author="Anthony Ross Otto, Dr" w:date="2017-10-03T10:12:00Z"/>
          <w:rFonts w:ascii="Times New Roman" w:hAnsi="Times New Roman" w:cs="Times New Roman"/>
          <w:sz w:val="24"/>
          <w:szCs w:val="24"/>
          <w:lang w:val="en-US"/>
        </w:rPr>
      </w:pPr>
    </w:p>
    <w:p w14:paraId="78930D80" w14:textId="753677E2"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first sought to determine if apparent risk preferences differed across </w:t>
      </w:r>
      <w:del w:id="568" w:author="Signy Sheldon" w:date="2017-10-05T12:11:00Z">
        <w:r w:rsidDel="00E70225">
          <w:rPr>
            <w:rFonts w:ascii="Times New Roman" w:hAnsi="Times New Roman" w:cs="Times New Roman"/>
            <w:sz w:val="24"/>
            <w:szCs w:val="24"/>
            <w:lang w:val="en-US"/>
          </w:rPr>
          <w:delText>memory conditions</w:delText>
        </w:r>
      </w:del>
      <w:ins w:id="569" w:author="Signy Sheldon" w:date="2017-10-05T12:11:00Z">
        <w:r w:rsidR="00E70225">
          <w:rPr>
            <w:rFonts w:ascii="Times New Roman" w:hAnsi="Times New Roman" w:cs="Times New Roman"/>
            <w:sz w:val="24"/>
            <w:szCs w:val="24"/>
            <w:lang w:val="en-US"/>
          </w:rPr>
          <w:t>induction groups</w:t>
        </w:r>
      </w:ins>
      <w:r>
        <w:rPr>
          <w:rFonts w:ascii="Times New Roman" w:hAnsi="Times New Roman" w:cs="Times New Roman"/>
          <w:sz w:val="24"/>
          <w:szCs w:val="24"/>
          <w:lang w:val="en-US"/>
        </w:rPr>
        <w:t xml:space="preserve"> and the first risky outcome. </w:t>
      </w:r>
      <w:commentRangeStart w:id="570"/>
      <w:r>
        <w:rPr>
          <w:rFonts w:ascii="Times New Roman" w:hAnsi="Times New Roman" w:cs="Times New Roman"/>
          <w:sz w:val="24"/>
          <w:szCs w:val="24"/>
          <w:lang w:val="en-US"/>
        </w:rPr>
        <w:t xml:space="preserve">Upon examining the mean level of risky choices for each participant after trial </w:t>
      </w:r>
      <w:ins w:id="571" w:author="David St-Amand" w:date="2017-10-04T10:52:00Z">
        <w:r w:rsidR="00956B5E">
          <w:rPr>
            <w:rFonts w:ascii="Times New Roman" w:hAnsi="Times New Roman" w:cs="Times New Roman"/>
            <w:sz w:val="24"/>
            <w:szCs w:val="24"/>
            <w:lang w:val="en-US"/>
          </w:rPr>
          <w:t>24</w:t>
        </w:r>
      </w:ins>
      <w:del w:id="572" w:author="David St-Amand" w:date="2017-10-04T10:52:00Z">
        <w:r w:rsidDel="00956B5E">
          <w:rPr>
            <w:rFonts w:ascii="Times New Roman" w:hAnsi="Times New Roman" w:cs="Times New Roman"/>
            <w:sz w:val="24"/>
            <w:szCs w:val="24"/>
            <w:lang w:val="en-US"/>
          </w:rPr>
          <w:delText>40</w:delText>
        </w:r>
      </w:del>
      <w:r>
        <w:rPr>
          <w:rFonts w:ascii="Times New Roman" w:hAnsi="Times New Roman" w:cs="Times New Roman"/>
          <w:sz w:val="24"/>
          <w:szCs w:val="24"/>
          <w:lang w:val="en-US"/>
        </w:rPr>
        <w:t xml:space="preserve"> (</w:t>
      </w:r>
      <w:ins w:id="573" w:author="David St-Amand" w:date="2017-10-04T10:52:00Z">
        <w:r w:rsidR="00956B5E">
          <w:rPr>
            <w:rFonts w:ascii="Times New Roman" w:hAnsi="Times New Roman" w:cs="Times New Roman"/>
            <w:sz w:val="24"/>
            <w:szCs w:val="24"/>
            <w:lang w:val="en-US"/>
          </w:rPr>
          <w:t xml:space="preserve">Madan </w:t>
        </w:r>
      </w:ins>
      <w:ins w:id="574" w:author="David St-Amand" w:date="2017-10-04T10:53:00Z">
        <w:r w:rsidR="00956B5E">
          <w:rPr>
            <w:rFonts w:ascii="Times New Roman" w:hAnsi="Times New Roman" w:cs="Times New Roman"/>
            <w:sz w:val="24"/>
            <w:szCs w:val="24"/>
            <w:lang w:val="en-US"/>
          </w:rPr>
          <w:t xml:space="preserve">et al., 2013; </w:t>
        </w:r>
      </w:ins>
      <w:ins w:id="575" w:author="David St-Amand" w:date="2017-10-04T10:52:00Z">
        <w:r w:rsidR="00956B5E">
          <w:rPr>
            <w:rFonts w:ascii="Times New Roman" w:hAnsi="Times New Roman" w:cs="Times New Roman"/>
            <w:sz w:val="24"/>
            <w:szCs w:val="24"/>
            <w:lang w:val="en-US"/>
          </w:rPr>
          <w:t>Madan et al., 2014</w:t>
        </w:r>
      </w:ins>
      <w:del w:id="576" w:author="David St-Amand" w:date="2017-10-04T10:52:00Z">
        <w:r w:rsidDel="00956B5E">
          <w:rPr>
            <w:rFonts w:ascii="Times New Roman" w:hAnsi="Times New Roman" w:cs="Times New Roman"/>
            <w:sz w:val="24"/>
            <w:szCs w:val="24"/>
            <w:lang w:val="en-US"/>
          </w:rPr>
          <w:delText>Figure 2A</w:delText>
        </w:r>
      </w:del>
      <w:r>
        <w:rPr>
          <w:rFonts w:ascii="Times New Roman" w:hAnsi="Times New Roman" w:cs="Times New Roman"/>
          <w:sz w:val="24"/>
          <w:szCs w:val="24"/>
          <w:lang w:val="en-US"/>
        </w:rPr>
        <w:t xml:space="preserve">), </w:t>
      </w:r>
      <w:commentRangeEnd w:id="570"/>
      <w:r w:rsidR="00FB47FD">
        <w:rPr>
          <w:rStyle w:val="CommentReference"/>
        </w:rPr>
        <w:commentReference w:id="570"/>
      </w:r>
      <w:r>
        <w:rPr>
          <w:rFonts w:ascii="Times New Roman" w:hAnsi="Times New Roman" w:cs="Times New Roman"/>
          <w:sz w:val="24"/>
          <w:szCs w:val="24"/>
          <w:lang w:val="en-US"/>
        </w:rPr>
        <w:t xml:space="preserve">we found that risk-taking in the episodic </w:t>
      </w:r>
      <w:ins w:id="577" w:author="Signy Sheldon" w:date="2017-10-05T12:11:00Z">
        <w:r w:rsidR="00E70225">
          <w:rPr>
            <w:rFonts w:ascii="Times New Roman" w:hAnsi="Times New Roman" w:cs="Times New Roman"/>
            <w:sz w:val="24"/>
            <w:szCs w:val="24"/>
            <w:lang w:val="en-US"/>
          </w:rPr>
          <w:t xml:space="preserve">induction </w:t>
        </w:r>
      </w:ins>
      <w:del w:id="578" w:author="Signy Sheldon" w:date="2017-10-05T12:11:00Z">
        <w:r w:rsidDel="00E70225">
          <w:rPr>
            <w:rFonts w:ascii="Times New Roman" w:hAnsi="Times New Roman" w:cs="Times New Roman"/>
            <w:sz w:val="24"/>
            <w:szCs w:val="24"/>
            <w:lang w:val="en-US"/>
          </w:rPr>
          <w:delText xml:space="preserve">condition </w:delText>
        </w:r>
      </w:del>
      <w:ins w:id="579" w:author="Signy Sheldon" w:date="2017-10-05T12:11:00Z">
        <w:r w:rsidR="00E70225">
          <w:rPr>
            <w:rFonts w:ascii="Times New Roman" w:hAnsi="Times New Roman" w:cs="Times New Roman"/>
            <w:sz w:val="24"/>
            <w:szCs w:val="24"/>
            <w:lang w:val="en-US"/>
          </w:rPr>
          <w:t xml:space="preserve">group </w:t>
        </w:r>
      </w:ins>
      <w:commentRangeStart w:id="580"/>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w:t>
      </w:r>
      <w:ins w:id="581" w:author="David St-Amand" w:date="2017-10-04T14:30:00Z">
        <w:r w:rsidR="00B031B8">
          <w:rPr>
            <w:rFonts w:ascii="Times New Roman" w:hAnsi="Times New Roman" w:cs="Times New Roman"/>
            <w:sz w:val="24"/>
            <w:szCs w:val="24"/>
            <w:lang w:val="en-US"/>
          </w:rPr>
          <w:t>7</w:t>
        </w:r>
      </w:ins>
      <w:del w:id="582" w:author="David St-Amand" w:date="2017-10-04T14:30:00Z">
        <w:r w:rsidDel="00B031B8">
          <w:rPr>
            <w:rFonts w:ascii="Times New Roman" w:hAnsi="Times New Roman" w:cs="Times New Roman"/>
            <w:sz w:val="24"/>
            <w:szCs w:val="24"/>
            <w:lang w:val="en-US"/>
          </w:rPr>
          <w:delText>8</w:delText>
        </w:r>
      </w:del>
      <w:ins w:id="583" w:author="David St-Amand" w:date="2017-10-04T14:30:00Z">
        <w:r w:rsidR="00B031B8">
          <w:rPr>
            <w:rFonts w:ascii="Times New Roman" w:hAnsi="Times New Roman" w:cs="Times New Roman"/>
            <w:sz w:val="24"/>
            <w:szCs w:val="24"/>
            <w:lang w:val="en-US"/>
          </w:rPr>
          <w:t>9</w:t>
        </w:r>
      </w:ins>
      <w:del w:id="584" w:author="David St-Amand" w:date="2017-10-04T14:30:00Z">
        <w:r w:rsidDel="00B031B8">
          <w:rPr>
            <w:rFonts w:ascii="Times New Roman" w:hAnsi="Times New Roman" w:cs="Times New Roman"/>
            <w:sz w:val="24"/>
            <w:szCs w:val="24"/>
            <w:lang w:val="en-US"/>
          </w:rPr>
          <w:delText>5</w:delText>
        </w:r>
      </w:del>
      <w:r>
        <w:rPr>
          <w:rFonts w:ascii="Times New Roman" w:hAnsi="Times New Roman" w:cs="Times New Roman"/>
          <w:sz w:val="24"/>
          <w:szCs w:val="24"/>
          <w:lang w:val="en-US"/>
        </w:rPr>
        <w:t xml:space="preserve">, </w:t>
      </w:r>
      <w:r>
        <w:rPr>
          <w:rFonts w:ascii="Times New Roman" w:hAnsi="Times New Roman" w:cs="Times New Roman"/>
          <w:i/>
          <w:sz w:val="24"/>
          <w:szCs w:val="24"/>
          <w:lang w:val="en-US"/>
        </w:rPr>
        <w:t>SD</w:t>
      </w:r>
      <w:r>
        <w:rPr>
          <w:rFonts w:ascii="Times New Roman" w:hAnsi="Times New Roman" w:cs="Times New Roman"/>
          <w:sz w:val="24"/>
          <w:szCs w:val="24"/>
          <w:lang w:val="en-US"/>
        </w:rPr>
        <w:t>=0.17</w:t>
      </w:r>
      <w:ins w:id="585" w:author="David St-Amand" w:date="2017-10-04T14:30:00Z">
        <w:r w:rsidR="00B031B8">
          <w:rPr>
            <w:rFonts w:ascii="Times New Roman" w:hAnsi="Times New Roman" w:cs="Times New Roman"/>
            <w:sz w:val="24"/>
            <w:szCs w:val="24"/>
            <w:lang w:val="en-US"/>
          </w:rPr>
          <w:t>3</w:t>
        </w:r>
      </w:ins>
      <w:del w:id="586" w:author="David St-Amand" w:date="2017-10-04T14:30:00Z">
        <w:r w:rsidDel="00B031B8">
          <w:rPr>
            <w:rFonts w:ascii="Times New Roman" w:hAnsi="Times New Roman" w:cs="Times New Roman"/>
            <w:sz w:val="24"/>
            <w:szCs w:val="24"/>
            <w:lang w:val="en-US"/>
          </w:rPr>
          <w:delText>9</w:delText>
        </w:r>
      </w:del>
      <w:r>
        <w:rPr>
          <w:rFonts w:ascii="Times New Roman" w:hAnsi="Times New Roman" w:cs="Times New Roman"/>
          <w:sz w:val="24"/>
          <w:szCs w:val="24"/>
          <w:lang w:val="en-US"/>
        </w:rPr>
        <w:t>)</w:t>
      </w:r>
      <w:commentRangeEnd w:id="580"/>
      <w:r>
        <w:rPr>
          <w:rStyle w:val="CommentReference"/>
        </w:rPr>
        <w:commentReference w:id="580"/>
      </w:r>
      <w:r>
        <w:rPr>
          <w:rFonts w:ascii="Times New Roman" w:hAnsi="Times New Roman" w:cs="Times New Roman"/>
          <w:sz w:val="24"/>
          <w:szCs w:val="24"/>
          <w:lang w:val="en-US"/>
        </w:rPr>
        <w:t xml:space="preserve"> was significantly higher than in the control </w:t>
      </w:r>
      <w:del w:id="587" w:author="Signy Sheldon" w:date="2017-10-05T12:11:00Z">
        <w:r w:rsidDel="00E70225">
          <w:rPr>
            <w:rFonts w:ascii="Times New Roman" w:hAnsi="Times New Roman" w:cs="Times New Roman"/>
            <w:sz w:val="24"/>
            <w:szCs w:val="24"/>
            <w:lang w:val="en-US"/>
          </w:rPr>
          <w:delText xml:space="preserve">condition </w:delText>
        </w:r>
      </w:del>
      <w:ins w:id="588" w:author="Signy Sheldon" w:date="2017-10-05T12:11:00Z">
        <w:r w:rsidR="00E70225">
          <w:rPr>
            <w:rFonts w:ascii="Times New Roman" w:hAnsi="Times New Roman" w:cs="Times New Roman"/>
            <w:sz w:val="24"/>
            <w:szCs w:val="24"/>
            <w:lang w:val="en-US"/>
          </w:rPr>
          <w:t xml:space="preserve">induction group </w:t>
        </w:r>
      </w:ins>
      <w:r>
        <w:rPr>
          <w:rFonts w:ascii="Times New Roman" w:hAnsi="Times New Roman" w:cs="Times New Roman"/>
          <w:sz w:val="24"/>
          <w:szCs w:val="24"/>
          <w:lang w:val="en-US"/>
        </w:rPr>
        <w:t>(M = 0.3</w:t>
      </w:r>
      <w:ins w:id="589" w:author="David St-Amand" w:date="2017-10-04T14:31:00Z">
        <w:r w:rsidR="00B031B8">
          <w:rPr>
            <w:rFonts w:ascii="Times New Roman" w:hAnsi="Times New Roman" w:cs="Times New Roman"/>
            <w:sz w:val="24"/>
            <w:szCs w:val="24"/>
            <w:lang w:val="en-US"/>
          </w:rPr>
          <w:t>4</w:t>
        </w:r>
      </w:ins>
      <w:del w:id="590" w:author="David St-Amand" w:date="2017-10-04T14:31:00Z">
        <w:r w:rsidDel="00B031B8">
          <w:rPr>
            <w:rFonts w:ascii="Times New Roman" w:hAnsi="Times New Roman" w:cs="Times New Roman"/>
            <w:sz w:val="24"/>
            <w:szCs w:val="24"/>
            <w:lang w:val="en-US"/>
          </w:rPr>
          <w:delText>04</w:delText>
        </w:r>
      </w:del>
      <w:r>
        <w:rPr>
          <w:rFonts w:ascii="Times New Roman" w:hAnsi="Times New Roman" w:cs="Times New Roman"/>
          <w:sz w:val="24"/>
          <w:szCs w:val="24"/>
          <w:lang w:val="en-US"/>
        </w:rPr>
        <w:t>, SD = 0.12</w:t>
      </w:r>
      <w:ins w:id="591" w:author="David St-Amand" w:date="2017-10-04T14:31:00Z">
        <w:r w:rsidR="00B031B8">
          <w:rPr>
            <w:rFonts w:ascii="Times New Roman" w:hAnsi="Times New Roman" w:cs="Times New Roman"/>
            <w:sz w:val="24"/>
            <w:szCs w:val="24"/>
            <w:lang w:val="en-US"/>
          </w:rPr>
          <w:t>2</w:t>
        </w:r>
      </w:ins>
      <w:del w:id="592" w:author="David St-Amand" w:date="2017-10-04T14:31:00Z">
        <w:r w:rsidDel="00B031B8">
          <w:rPr>
            <w:rFonts w:ascii="Times New Roman" w:hAnsi="Times New Roman" w:cs="Times New Roman"/>
            <w:sz w:val="24"/>
            <w:szCs w:val="24"/>
            <w:lang w:val="en-US"/>
          </w:rPr>
          <w:delText>3</w:delText>
        </w:r>
      </w:del>
      <w:r>
        <w:rPr>
          <w:rFonts w:ascii="Times New Roman" w:hAnsi="Times New Roman" w:cs="Times New Roman"/>
          <w:sz w:val="24"/>
          <w:szCs w:val="24"/>
          <w:lang w:val="en-US"/>
        </w:rPr>
        <w:t xml:space="preserve">; F(1, 39) = </w:t>
      </w:r>
      <w:ins w:id="593" w:author="David St-Amand" w:date="2017-10-04T14:31:00Z">
        <w:r w:rsidR="00B031B8">
          <w:rPr>
            <w:rFonts w:ascii="Times New Roman" w:hAnsi="Times New Roman" w:cs="Times New Roman"/>
            <w:sz w:val="24"/>
            <w:szCs w:val="24"/>
            <w:lang w:val="en-US"/>
          </w:rPr>
          <w:t>8.8</w:t>
        </w:r>
      </w:ins>
      <w:del w:id="594" w:author="David St-Amand" w:date="2017-10-04T14:31:00Z">
        <w:r w:rsidDel="00B031B8">
          <w:rPr>
            <w:rFonts w:ascii="Times New Roman" w:hAnsi="Times New Roman" w:cs="Times New Roman"/>
            <w:sz w:val="24"/>
            <w:szCs w:val="24"/>
            <w:lang w:val="en-US"/>
          </w:rPr>
          <w:delText>14</w:delText>
        </w:r>
      </w:del>
      <w:r>
        <w:rPr>
          <w:rFonts w:ascii="Times New Roman" w:hAnsi="Times New Roman" w:cs="Times New Roman"/>
          <w:sz w:val="24"/>
          <w:szCs w:val="24"/>
          <w:lang w:val="en-US"/>
        </w:rPr>
        <w:t>, p = 0.00</w:t>
      </w:r>
      <w:del w:id="595" w:author="David St-Amand" w:date="2017-10-04T14:32:00Z">
        <w:r w:rsidDel="00B031B8">
          <w:rPr>
            <w:rFonts w:ascii="Times New Roman" w:hAnsi="Times New Roman" w:cs="Times New Roman"/>
            <w:sz w:val="24"/>
            <w:szCs w:val="24"/>
            <w:lang w:val="en-US"/>
          </w:rPr>
          <w:delText>0</w:delText>
        </w:r>
      </w:del>
      <w:r>
        <w:rPr>
          <w:rFonts w:ascii="Times New Roman" w:hAnsi="Times New Roman" w:cs="Times New Roman"/>
          <w:sz w:val="24"/>
          <w:szCs w:val="24"/>
          <w:lang w:val="en-US"/>
        </w:rPr>
        <w:t>5</w:t>
      </w:r>
      <w:ins w:id="596" w:author="David St-Amand" w:date="2017-10-04T14:32:00Z">
        <w:r w:rsidR="00B031B8">
          <w:rPr>
            <w:rFonts w:ascii="Times New Roman" w:hAnsi="Times New Roman" w:cs="Times New Roman"/>
            <w:sz w:val="24"/>
            <w:szCs w:val="24"/>
            <w:lang w:val="en-US"/>
          </w:rPr>
          <w:t>1</w:t>
        </w:r>
      </w:ins>
      <w:del w:id="597" w:author="David St-Amand" w:date="2017-10-04T14:32:00Z">
        <w:r w:rsidDel="00B031B8">
          <w:rPr>
            <w:rFonts w:ascii="Times New Roman" w:hAnsi="Times New Roman" w:cs="Times New Roman"/>
            <w:sz w:val="24"/>
            <w:szCs w:val="24"/>
            <w:lang w:val="en-US"/>
          </w:rPr>
          <w:delText>8</w:delText>
        </w:r>
      </w:del>
      <w:ins w:id="598" w:author="David St-Amand" w:date="2017-10-04T10:12:00Z">
        <w:r w:rsidR="0000477A">
          <w:rPr>
            <w:rFonts w:ascii="Times New Roman" w:hAnsi="Times New Roman" w:cs="Times New Roman"/>
            <w:sz w:val="24"/>
            <w:szCs w:val="24"/>
            <w:lang w:val="en-US"/>
          </w:rPr>
          <w:t>; see figure 2A</w:t>
        </w:r>
      </w:ins>
      <w:r>
        <w:rPr>
          <w:rFonts w:ascii="Times New Roman" w:hAnsi="Times New Roman" w:cs="Times New Roman"/>
          <w:sz w:val="24"/>
          <w:szCs w:val="24"/>
          <w:lang w:val="en-US"/>
        </w:rPr>
        <w:t xml:space="preserve">). </w:t>
      </w:r>
    </w:p>
    <w:p w14:paraId="3C79E694" w14:textId="47108472" w:rsidR="0091463D" w:rsidRDefault="008C7FC2" w:rsidP="0091463D">
      <w:pPr>
        <w:spacing w:line="480" w:lineRule="auto"/>
        <w:ind w:firstLine="720"/>
        <w:rPr>
          <w:rFonts w:ascii="Times New Roman" w:hAnsi="Times New Roman" w:cs="Times New Roman"/>
          <w:sz w:val="24"/>
          <w:szCs w:val="24"/>
          <w:lang w:val="en-US"/>
        </w:rPr>
      </w:pPr>
      <w:ins w:id="599" w:author="David St-Amand" w:date="2017-10-04T14:53:00Z">
        <w:r w:rsidRPr="008C7FC2">
          <w:rPr>
            <w:noProof/>
          </w:rPr>
          <w:t xml:space="preserve"> </w:t>
        </w:r>
        <w:r>
          <w:rPr>
            <w:noProof/>
            <w:lang w:val="en-US"/>
          </w:rPr>
          <w:drawing>
            <wp:inline distT="0" distB="0" distL="0" distR="0" wp14:anchorId="6CFB95E4" wp14:editId="4754C3DD">
              <wp:extent cx="5486400" cy="402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20820"/>
                      </a:xfrm>
                      <a:prstGeom prst="rect">
                        <a:avLst/>
                      </a:prstGeom>
                    </pic:spPr>
                  </pic:pic>
                </a:graphicData>
              </a:graphic>
            </wp:inline>
          </w:drawing>
        </w:r>
      </w:ins>
    </w:p>
    <w:p w14:paraId="2B8F9801" w14:textId="622F86AC" w:rsidR="0091463D" w:rsidDel="003E40A3" w:rsidRDefault="0091463D" w:rsidP="0091463D">
      <w:pPr>
        <w:spacing w:line="480" w:lineRule="auto"/>
        <w:ind w:firstLine="720"/>
        <w:rPr>
          <w:del w:id="600" w:author="Anthony Ross Otto, Dr" w:date="2017-10-03T10:12:00Z"/>
          <w:rFonts w:ascii="Times New Roman" w:hAnsi="Times New Roman" w:cs="Times New Roman"/>
          <w:sz w:val="24"/>
          <w:szCs w:val="24"/>
          <w:lang w:val="en-US"/>
        </w:rPr>
      </w:pPr>
    </w:p>
    <w:p w14:paraId="3EC728D8" w14:textId="79820108" w:rsidR="0091463D" w:rsidRPr="005C643D" w:rsidRDefault="0091463D" w:rsidP="0091463D">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t>Figure 2:</w:t>
      </w:r>
      <w:r>
        <w:rPr>
          <w:rFonts w:ascii="Times New Roman" w:hAnsi="Times New Roman" w:cs="Times New Roman"/>
          <w:sz w:val="20"/>
          <w:szCs w:val="20"/>
          <w:lang w:val="en-US"/>
        </w:rPr>
        <w:t xml:space="preserve"> </w:t>
      </w:r>
      <w:del w:id="601" w:author="Anthony Ross Otto, Dr" w:date="2017-10-03T10:18:00Z">
        <w:r w:rsidDel="00FB47FD">
          <w:rPr>
            <w:rFonts w:ascii="Times New Roman" w:hAnsi="Times New Roman" w:cs="Times New Roman"/>
            <w:sz w:val="20"/>
            <w:szCs w:val="20"/>
            <w:lang w:val="en-US"/>
          </w:rPr>
          <w:delText>Figure 2A</w:delText>
        </w:r>
      </w:del>
      <w:ins w:id="602" w:author="Anthony Ross Otto, Dr" w:date="2017-10-03T10:18:00Z">
        <w:r w:rsidR="00FB47FD">
          <w:rPr>
            <w:rFonts w:ascii="Times New Roman" w:hAnsi="Times New Roman" w:cs="Times New Roman"/>
            <w:sz w:val="20"/>
            <w:szCs w:val="20"/>
            <w:lang w:val="en-US"/>
          </w:rPr>
          <w:t>Panel A</w:t>
        </w:r>
      </w:ins>
      <w:r>
        <w:rPr>
          <w:rFonts w:ascii="Times New Roman" w:hAnsi="Times New Roman" w:cs="Times New Roman"/>
          <w:sz w:val="20"/>
          <w:szCs w:val="20"/>
          <w:lang w:val="en-US"/>
        </w:rPr>
        <w:t xml:space="preserve"> </w:t>
      </w:r>
      <w:del w:id="603" w:author="Anthony Ross Otto, Dr" w:date="2017-10-03T10:19:00Z">
        <w:r w:rsidDel="00FB47FD">
          <w:rPr>
            <w:rFonts w:ascii="Times New Roman" w:hAnsi="Times New Roman" w:cs="Times New Roman"/>
            <w:sz w:val="20"/>
            <w:szCs w:val="20"/>
            <w:lang w:val="en-US"/>
          </w:rPr>
          <w:delText xml:space="preserve">represents </w:delText>
        </w:r>
      </w:del>
      <w:ins w:id="604" w:author="Anthony Ross Otto, Dr" w:date="2017-10-03T10:19:00Z">
        <w:r w:rsidR="00FB47FD">
          <w:rPr>
            <w:rFonts w:ascii="Times New Roman" w:hAnsi="Times New Roman" w:cs="Times New Roman"/>
            <w:sz w:val="20"/>
            <w:szCs w:val="20"/>
            <w:lang w:val="en-US"/>
          </w:rPr>
          <w:t xml:space="preserve">depicts </w:t>
        </w:r>
      </w:ins>
      <w:r>
        <w:rPr>
          <w:rFonts w:ascii="Times New Roman" w:hAnsi="Times New Roman" w:cs="Times New Roman"/>
          <w:sz w:val="20"/>
          <w:szCs w:val="20"/>
          <w:lang w:val="en-US"/>
        </w:rPr>
        <w:t>the</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p</w:t>
      </w:r>
      <w:r w:rsidRPr="005C643D">
        <w:rPr>
          <w:rFonts w:ascii="Times New Roman" w:hAnsi="Times New Roman" w:cs="Times New Roman"/>
          <w:sz w:val="20"/>
          <w:szCs w:val="20"/>
          <w:lang w:val="en-US"/>
        </w:rPr>
        <w:t xml:space="preserve">roportion of risky choices for the three induction conditions (Episodic, </w:t>
      </w:r>
      <w:r>
        <w:rPr>
          <w:rFonts w:ascii="Times New Roman" w:hAnsi="Times New Roman" w:cs="Times New Roman"/>
          <w:sz w:val="20"/>
          <w:szCs w:val="20"/>
          <w:lang w:val="en-US"/>
        </w:rPr>
        <w:t>Control</w:t>
      </w:r>
      <w:r w:rsidRPr="005C643D">
        <w:rPr>
          <w:rFonts w:ascii="Times New Roman" w:hAnsi="Times New Roman" w:cs="Times New Roman"/>
          <w:sz w:val="20"/>
          <w:szCs w:val="20"/>
          <w:lang w:val="en-US"/>
        </w:rPr>
        <w:t xml:space="preserve"> and </w:t>
      </w:r>
      <w:r>
        <w:rPr>
          <w:rFonts w:ascii="Times New Roman" w:hAnsi="Times New Roman" w:cs="Times New Roman"/>
          <w:sz w:val="20"/>
          <w:szCs w:val="20"/>
          <w:lang w:val="en-US"/>
        </w:rPr>
        <w:t>Baseline</w:t>
      </w:r>
      <w:r w:rsidRPr="005C643D">
        <w:rPr>
          <w:rFonts w:ascii="Times New Roman" w:hAnsi="Times New Roman" w:cs="Times New Roman"/>
          <w:sz w:val="20"/>
          <w:szCs w:val="20"/>
          <w:lang w:val="en-US"/>
        </w:rPr>
        <w:t>)</w:t>
      </w:r>
      <w:r>
        <w:rPr>
          <w:rFonts w:ascii="Times New Roman" w:hAnsi="Times New Roman" w:cs="Times New Roman"/>
          <w:sz w:val="20"/>
          <w:szCs w:val="20"/>
          <w:lang w:val="en-US"/>
        </w:rPr>
        <w:t xml:space="preserve"> from trial 40 to 100</w:t>
      </w:r>
      <w:r w:rsidRPr="005C643D">
        <w:rPr>
          <w:rFonts w:ascii="Times New Roman" w:hAnsi="Times New Roman" w:cs="Times New Roman"/>
          <w:sz w:val="20"/>
          <w:szCs w:val="20"/>
          <w:lang w:val="en-US"/>
        </w:rPr>
        <w:t xml:space="preserve">. </w:t>
      </w:r>
      <w:del w:id="605" w:author="Anthony Ross Otto, Dr" w:date="2017-10-03T10:18:00Z">
        <w:r w:rsidDel="00FB47FD">
          <w:rPr>
            <w:rFonts w:ascii="Times New Roman" w:hAnsi="Times New Roman" w:cs="Times New Roman"/>
            <w:sz w:val="20"/>
            <w:szCs w:val="20"/>
            <w:lang w:val="en-US"/>
          </w:rPr>
          <w:delText>Figure 2B</w:delText>
        </w:r>
      </w:del>
      <w:ins w:id="606" w:author="Anthony Ross Otto, Dr" w:date="2017-10-03T10:18:00Z">
        <w:r w:rsidR="00FB47FD">
          <w:rPr>
            <w:rFonts w:ascii="Times New Roman" w:hAnsi="Times New Roman" w:cs="Times New Roman"/>
            <w:sz w:val="20"/>
            <w:szCs w:val="20"/>
            <w:lang w:val="en-US"/>
          </w:rPr>
          <w:t>Panel B</w:t>
        </w:r>
      </w:ins>
      <w:r>
        <w:rPr>
          <w:rFonts w:ascii="Times New Roman" w:hAnsi="Times New Roman" w:cs="Times New Roman"/>
          <w:sz w:val="20"/>
          <w:szCs w:val="20"/>
          <w:lang w:val="en-US"/>
        </w:rPr>
        <w:t xml:space="preserve"> </w:t>
      </w:r>
      <w:del w:id="607" w:author="Anthony Ross Otto, Dr" w:date="2017-10-03T10:18:00Z">
        <w:r w:rsidDel="00FB47FD">
          <w:rPr>
            <w:rFonts w:ascii="Times New Roman" w:hAnsi="Times New Roman" w:cs="Times New Roman"/>
            <w:sz w:val="20"/>
            <w:szCs w:val="20"/>
            <w:lang w:val="en-US"/>
          </w:rPr>
          <w:delText xml:space="preserve">represents </w:delText>
        </w:r>
      </w:del>
      <w:ins w:id="608" w:author="Anthony Ross Otto, Dr" w:date="2017-10-03T10:18:00Z">
        <w:r w:rsidR="00FB47FD">
          <w:rPr>
            <w:rFonts w:ascii="Times New Roman" w:hAnsi="Times New Roman" w:cs="Times New Roman"/>
            <w:sz w:val="20"/>
            <w:szCs w:val="20"/>
            <w:lang w:val="en-US"/>
          </w:rPr>
          <w:t xml:space="preserve">depicts </w:t>
        </w:r>
      </w:ins>
      <w:del w:id="609" w:author="Anthony Ross Otto, Dr" w:date="2017-10-03T10:18:00Z">
        <w:r w:rsidDel="00FB47FD">
          <w:rPr>
            <w:rFonts w:ascii="Times New Roman" w:hAnsi="Times New Roman" w:cs="Times New Roman"/>
            <w:sz w:val="20"/>
            <w:szCs w:val="20"/>
            <w:lang w:val="en-US"/>
          </w:rPr>
          <w:delText xml:space="preserve">changes in </w:delText>
        </w:r>
      </w:del>
      <w:ins w:id="610" w:author="Anthony Ross Otto, Dr" w:date="2017-10-03T10:18:00Z">
        <w:r w:rsidR="00FB47FD">
          <w:rPr>
            <w:rFonts w:ascii="Times New Roman" w:hAnsi="Times New Roman" w:cs="Times New Roman"/>
            <w:sz w:val="20"/>
            <w:szCs w:val="20"/>
            <w:lang w:val="en-US"/>
          </w:rPr>
          <w:t xml:space="preserve">the time course of </w:t>
        </w:r>
      </w:ins>
      <w:r>
        <w:rPr>
          <w:rFonts w:ascii="Times New Roman" w:hAnsi="Times New Roman" w:cs="Times New Roman"/>
          <w:sz w:val="20"/>
          <w:szCs w:val="20"/>
          <w:lang w:val="en-US"/>
        </w:rPr>
        <w:t xml:space="preserve">risky preferences over </w:t>
      </w:r>
      <w:ins w:id="611" w:author="Anthony Ross Otto, Dr" w:date="2017-10-03T10:18:00Z">
        <w:r w:rsidR="00FB47FD">
          <w:rPr>
            <w:rFonts w:ascii="Times New Roman" w:hAnsi="Times New Roman" w:cs="Times New Roman"/>
            <w:sz w:val="20"/>
            <w:szCs w:val="20"/>
            <w:lang w:val="en-US"/>
          </w:rPr>
          <w:t xml:space="preserve">20-trial blocks </w:t>
        </w:r>
      </w:ins>
      <w:del w:id="612" w:author="Anthony Ross Otto, Dr" w:date="2017-10-03T10:18:00Z">
        <w:r w:rsidDel="00FB47FD">
          <w:rPr>
            <w:rFonts w:ascii="Times New Roman" w:hAnsi="Times New Roman" w:cs="Times New Roman"/>
            <w:sz w:val="20"/>
            <w:szCs w:val="20"/>
            <w:lang w:val="en-US"/>
          </w:rPr>
          <w:delText xml:space="preserve">time </w:delText>
        </w:r>
      </w:del>
      <w:r>
        <w:rPr>
          <w:rFonts w:ascii="Times New Roman" w:hAnsi="Times New Roman" w:cs="Times New Roman"/>
          <w:sz w:val="20"/>
          <w:szCs w:val="20"/>
          <w:lang w:val="en-US"/>
        </w:rPr>
        <w:t>in the three conditions</w:t>
      </w:r>
      <w:ins w:id="613" w:author="Anthony Ross Otto, Dr" w:date="2017-10-03T10:19:00Z">
        <w:r w:rsidR="00FB47FD">
          <w:rPr>
            <w:rFonts w:ascii="Times New Roman" w:hAnsi="Times New Roman" w:cs="Times New Roman"/>
            <w:sz w:val="20"/>
            <w:szCs w:val="20"/>
            <w:lang w:val="en-US"/>
          </w:rPr>
          <w:t xml:space="preserve">: </w:t>
        </w:r>
      </w:ins>
      <w:del w:id="614" w:author="Anthony Ross Otto, Dr" w:date="2017-10-03T10:19:00Z">
        <w:r w:rsidDel="00FB47FD">
          <w:rPr>
            <w:rFonts w:ascii="Times New Roman" w:hAnsi="Times New Roman" w:cs="Times New Roman"/>
            <w:sz w:val="20"/>
            <w:szCs w:val="20"/>
            <w:lang w:val="en-US"/>
          </w:rPr>
          <w:delText xml:space="preserve"> </w:delText>
        </w:r>
        <w:r w:rsidRPr="005C643D" w:rsidDel="00FB47FD">
          <w:rPr>
            <w:rFonts w:ascii="Times New Roman" w:hAnsi="Times New Roman" w:cs="Times New Roman"/>
            <w:sz w:val="20"/>
            <w:szCs w:val="20"/>
            <w:lang w:val="en-US"/>
          </w:rPr>
          <w:delText>(</w:delText>
        </w:r>
      </w:del>
      <w:r w:rsidRPr="005C643D">
        <w:rPr>
          <w:rFonts w:ascii="Times New Roman" w:hAnsi="Times New Roman" w:cs="Times New Roman"/>
          <w:sz w:val="20"/>
          <w:szCs w:val="20"/>
          <w:lang w:val="en-US"/>
        </w:rPr>
        <w:t>Episodic,</w:t>
      </w:r>
      <w:r>
        <w:rPr>
          <w:rFonts w:ascii="Times New Roman" w:hAnsi="Times New Roman" w:cs="Times New Roman"/>
          <w:sz w:val="20"/>
          <w:szCs w:val="20"/>
          <w:lang w:val="en-US"/>
        </w:rPr>
        <w:t xml:space="preserve"> Control and Baseline</w:t>
      </w:r>
      <w:ins w:id="615" w:author="Anthony Ross Otto, Dr" w:date="2017-10-03T10:19:00Z">
        <w:r w:rsidR="00FB47FD">
          <w:rPr>
            <w:rFonts w:ascii="Times New Roman" w:hAnsi="Times New Roman" w:cs="Times New Roman"/>
            <w:sz w:val="20"/>
            <w:szCs w:val="20"/>
            <w:lang w:val="en-US"/>
          </w:rPr>
          <w:t xml:space="preserve"> (Experiment 2)</w:t>
        </w:r>
      </w:ins>
      <w:del w:id="616" w:author="Anthony Ross Otto, Dr" w:date="2017-10-03T10:19:00Z">
        <w:r w:rsidRPr="005C643D" w:rsidDel="00FB47FD">
          <w:rPr>
            <w:rFonts w:ascii="Times New Roman" w:hAnsi="Times New Roman" w:cs="Times New Roman"/>
            <w:sz w:val="20"/>
            <w:szCs w:val="20"/>
            <w:lang w:val="en-US"/>
          </w:rPr>
          <w:delText>)</w:delText>
        </w:r>
      </w:del>
    </w:p>
    <w:p w14:paraId="7976AF12" w14:textId="544E718A" w:rsidR="0091463D"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5927461D" w14:textId="1740EEBF" w:rsidR="0091463D" w:rsidRDefault="0091463D" w:rsidP="0091463D">
      <w:pPr>
        <w:spacing w:line="480" w:lineRule="auto"/>
        <w:ind w:firstLine="720"/>
        <w:rPr>
          <w:ins w:id="617" w:author="Anthony Ross Otto, Dr" w:date="2017-10-03T10:12:00Z"/>
          <w:rFonts w:ascii="Times New Roman" w:hAnsi="Times New Roman" w:cs="Times New Roman"/>
          <w:sz w:val="24"/>
          <w:szCs w:val="24"/>
          <w:lang w:val="en-US"/>
        </w:rPr>
      </w:pPr>
      <w:r>
        <w:rPr>
          <w:rFonts w:ascii="Times New Roman" w:hAnsi="Times New Roman" w:cs="Times New Roman"/>
          <w:sz w:val="24"/>
          <w:szCs w:val="24"/>
          <w:lang w:val="en-US"/>
        </w:rPr>
        <w:t xml:space="preserve">Examining choice behavior across blocks, we found that risk-taking developed differently over time in the episodic specificity and control </w:t>
      </w:r>
      <w:ins w:id="618" w:author="Signy Sheldon" w:date="2017-10-05T12:12:00Z">
        <w:r w:rsidR="00E70225">
          <w:rPr>
            <w:rFonts w:ascii="Times New Roman" w:hAnsi="Times New Roman" w:cs="Times New Roman"/>
            <w:sz w:val="24"/>
            <w:szCs w:val="24"/>
            <w:lang w:val="en-US"/>
          </w:rPr>
          <w:t>induction group</w:t>
        </w:r>
      </w:ins>
      <w:del w:id="619" w:author="Signy Sheldon" w:date="2017-10-05T12:12:00Z">
        <w:r w:rsidDel="00E70225">
          <w:rPr>
            <w:rFonts w:ascii="Times New Roman" w:hAnsi="Times New Roman" w:cs="Times New Roman"/>
            <w:sz w:val="24"/>
            <w:szCs w:val="24"/>
            <w:lang w:val="en-US"/>
          </w:rPr>
          <w:delText>condition</w:delText>
        </w:r>
      </w:del>
      <w:r>
        <w:rPr>
          <w:rFonts w:ascii="Times New Roman" w:hAnsi="Times New Roman" w:cs="Times New Roman"/>
          <w:sz w:val="24"/>
          <w:szCs w:val="24"/>
          <w:lang w:val="en-US"/>
        </w:rPr>
        <w:t>s (Figure 2B). A mixed-effects logistics regression revealed that p</w:t>
      </w:r>
      <w:r w:rsidRPr="009A12D7">
        <w:rPr>
          <w:rFonts w:ascii="Times New Roman" w:hAnsi="Times New Roman" w:cs="Times New Roman"/>
          <w:sz w:val="24"/>
          <w:szCs w:val="24"/>
          <w:lang w:val="en-US"/>
        </w:rPr>
        <w:t xml:space="preserve">articipants in the </w:t>
      </w:r>
      <w:r>
        <w:rPr>
          <w:rFonts w:ascii="Times New Roman" w:hAnsi="Times New Roman" w:cs="Times New Roman"/>
          <w:sz w:val="24"/>
          <w:szCs w:val="24"/>
          <w:lang w:val="en-US"/>
        </w:rPr>
        <w:t>control</w:t>
      </w:r>
      <w:r w:rsidRPr="009A12D7">
        <w:rPr>
          <w:rFonts w:ascii="Times New Roman" w:hAnsi="Times New Roman" w:cs="Times New Roman"/>
          <w:sz w:val="24"/>
          <w:szCs w:val="24"/>
          <w:lang w:val="en-US"/>
        </w:rPr>
        <w:t xml:space="preserve"> </w:t>
      </w:r>
      <w:ins w:id="620" w:author="Signy Sheldon" w:date="2017-10-05T12:12:00Z">
        <w:r w:rsidR="00E70225">
          <w:rPr>
            <w:rFonts w:ascii="Times New Roman" w:hAnsi="Times New Roman" w:cs="Times New Roman"/>
            <w:sz w:val="24"/>
            <w:szCs w:val="24"/>
            <w:lang w:val="en-US"/>
          </w:rPr>
          <w:t>induction group</w:t>
        </w:r>
      </w:ins>
      <w:del w:id="621" w:author="Signy Sheldon" w:date="2017-10-05T12:12:00Z">
        <w:r w:rsidRPr="009A12D7" w:rsidDel="00E70225">
          <w:rPr>
            <w:rFonts w:ascii="Times New Roman" w:hAnsi="Times New Roman" w:cs="Times New Roman"/>
            <w:sz w:val="24"/>
            <w:szCs w:val="24"/>
            <w:lang w:val="en-US"/>
          </w:rPr>
          <w:delText>condition</w:delText>
        </w:r>
      </w:del>
      <w:r w:rsidRPr="009A12D7">
        <w:rPr>
          <w:rFonts w:ascii="Times New Roman" w:hAnsi="Times New Roman" w:cs="Times New Roman"/>
          <w:sz w:val="24"/>
          <w:szCs w:val="24"/>
          <w:lang w:val="en-US"/>
        </w:rPr>
        <w:t xml:space="preserve"> became significantly more risk-</w:t>
      </w:r>
      <w:r>
        <w:rPr>
          <w:rFonts w:ascii="Times New Roman" w:hAnsi="Times New Roman" w:cs="Times New Roman"/>
          <w:sz w:val="24"/>
          <w:szCs w:val="24"/>
          <w:lang w:val="en-US"/>
        </w:rPr>
        <w:t>averse</w:t>
      </w:r>
      <w:r w:rsidRPr="009A12D7">
        <w:rPr>
          <w:rFonts w:ascii="Times New Roman" w:hAnsi="Times New Roman" w:cs="Times New Roman"/>
          <w:sz w:val="24"/>
          <w:szCs w:val="24"/>
          <w:lang w:val="en-US"/>
        </w:rPr>
        <w:t xml:space="preserve"> over time than participants </w:t>
      </w:r>
      <w:r>
        <w:rPr>
          <w:rFonts w:ascii="Times New Roman" w:hAnsi="Times New Roman" w:cs="Times New Roman"/>
          <w:sz w:val="24"/>
          <w:szCs w:val="24"/>
          <w:lang w:val="en-US"/>
        </w:rPr>
        <w:t xml:space="preserve">in the episodic </w:t>
      </w:r>
      <w:ins w:id="622" w:author="Signy Sheldon" w:date="2017-10-05T12:12:00Z">
        <w:r w:rsidR="00E70225">
          <w:rPr>
            <w:rFonts w:ascii="Times New Roman" w:hAnsi="Times New Roman" w:cs="Times New Roman"/>
            <w:sz w:val="24"/>
            <w:szCs w:val="24"/>
            <w:lang w:val="en-US"/>
          </w:rPr>
          <w:t xml:space="preserve">induction </w:t>
        </w:r>
        <w:proofErr w:type="spellStart"/>
        <w:r w:rsidR="00E70225">
          <w:rPr>
            <w:rFonts w:ascii="Times New Roman" w:hAnsi="Times New Roman" w:cs="Times New Roman"/>
            <w:sz w:val="24"/>
            <w:szCs w:val="24"/>
            <w:lang w:val="en-US"/>
          </w:rPr>
          <w:t>grou</w:t>
        </w:r>
      </w:ins>
      <w:proofErr w:type="spellEnd"/>
      <w:del w:id="623" w:author="Signy Sheldon" w:date="2017-10-05T12:12:00Z">
        <w:r w:rsidRPr="009A12D7" w:rsidDel="00E70225">
          <w:rPr>
            <w:rFonts w:ascii="Times New Roman" w:hAnsi="Times New Roman" w:cs="Times New Roman"/>
            <w:sz w:val="24"/>
            <w:szCs w:val="24"/>
            <w:lang w:val="en-US"/>
          </w:rPr>
          <w:delText>condition</w:delText>
        </w:r>
      </w:del>
      <w:r w:rsidRPr="009A12D7">
        <w:rPr>
          <w:rFonts w:ascii="Times New Roman" w:hAnsi="Times New Roman" w:cs="Times New Roman"/>
          <w:sz w:val="24"/>
          <w:szCs w:val="24"/>
          <w:lang w:val="en-US"/>
        </w:rPr>
        <w:t xml:space="preserve"> (</w:t>
      </w:r>
      <w:del w:id="624" w:author="Signy Sheldon" w:date="2017-10-05T12:12:00Z">
        <w:r w:rsidDel="00E70225">
          <w:rPr>
            <w:rFonts w:ascii="Times New Roman" w:hAnsi="Times New Roman" w:cs="Times New Roman"/>
            <w:sz w:val="24"/>
            <w:szCs w:val="24"/>
            <w:lang w:val="en-US"/>
          </w:rPr>
          <w:delText xml:space="preserve">condition </w:delText>
        </w:r>
      </w:del>
      <w:ins w:id="625" w:author="Signy Sheldon" w:date="2017-10-05T12:12:00Z">
        <w:r w:rsidR="00E70225">
          <w:rPr>
            <w:rFonts w:ascii="Times New Roman" w:hAnsi="Times New Roman" w:cs="Times New Roman"/>
            <w:sz w:val="24"/>
            <w:szCs w:val="24"/>
            <w:lang w:val="en-US"/>
          </w:rPr>
          <w:t xml:space="preserve">group </w:t>
        </w:r>
      </w:ins>
      <w:r>
        <w:rPr>
          <w:rFonts w:ascii="Times New Roman" w:hAnsi="Times New Roman" w:cs="Times New Roman"/>
          <w:sz w:val="24"/>
          <w:szCs w:val="24"/>
          <w:lang w:val="en-US"/>
        </w:rPr>
        <w:t xml:space="preserve">X trial interaction;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1.25, SE = 0.349, </w:t>
      </w:r>
      <w:r>
        <w:rPr>
          <w:rFonts w:ascii="Times New Roman" w:hAnsi="Times New Roman" w:cs="Times New Roman"/>
          <w:i/>
          <w:sz w:val="24"/>
          <w:szCs w:val="24"/>
          <w:lang w:val="en-US"/>
        </w:rPr>
        <w:t>p</w:t>
      </w:r>
      <w:r w:rsidRPr="009A12D7">
        <w:rPr>
          <w:rFonts w:ascii="Times New Roman" w:hAnsi="Times New Roman" w:cs="Times New Roman"/>
          <w:sz w:val="24"/>
          <w:szCs w:val="24"/>
          <w:lang w:val="en-US"/>
        </w:rPr>
        <w:t xml:space="preserve">= </w:t>
      </w:r>
      <w:r>
        <w:rPr>
          <w:rFonts w:ascii="Times New Roman" w:hAnsi="Times New Roman" w:cs="Times New Roman"/>
          <w:sz w:val="24"/>
          <w:szCs w:val="24"/>
          <w:lang w:val="en-US"/>
        </w:rPr>
        <w:t>0.000346</w:t>
      </w:r>
      <w:r w:rsidRPr="009A12D7">
        <w:rPr>
          <w:rFonts w:ascii="Times New Roman" w:hAnsi="Times New Roman" w:cs="Times New Roman"/>
          <w:sz w:val="24"/>
          <w:szCs w:val="24"/>
          <w:lang w:val="en-US"/>
        </w:rPr>
        <w:t>).</w:t>
      </w:r>
      <w:r>
        <w:rPr>
          <w:rFonts w:ascii="Times New Roman" w:hAnsi="Times New Roman" w:cs="Times New Roman"/>
          <w:sz w:val="24"/>
          <w:szCs w:val="24"/>
          <w:lang w:val="en-US"/>
        </w:rPr>
        <w:t xml:space="preserve"> Thus, the two groups exhibited apparent differences in their time</w:t>
      </w:r>
      <w:r w:rsidR="00A842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courses of apparent risk preference. </w:t>
      </w:r>
      <w:del w:id="626" w:author="Signy Sheldon" w:date="2017-10-05T12:12:00Z">
        <w:r w:rsidDel="00E70225">
          <w:rPr>
            <w:rFonts w:ascii="Times New Roman" w:hAnsi="Times New Roman" w:cs="Times New Roman"/>
            <w:sz w:val="24"/>
            <w:szCs w:val="24"/>
            <w:lang w:val="en-US"/>
          </w:rPr>
          <w:delText>More precisely</w:delText>
        </w:r>
      </w:del>
      <w:ins w:id="627" w:author="Signy Sheldon" w:date="2017-10-05T12:12:00Z">
        <w:r w:rsidR="00E70225">
          <w:rPr>
            <w:rFonts w:ascii="Times New Roman" w:hAnsi="Times New Roman" w:cs="Times New Roman"/>
            <w:sz w:val="24"/>
            <w:szCs w:val="24"/>
            <w:lang w:val="en-US"/>
          </w:rPr>
          <w:t>Put another way</w:t>
        </w:r>
      </w:ins>
      <w:r>
        <w:rPr>
          <w:rFonts w:ascii="Times New Roman" w:hAnsi="Times New Roman" w:cs="Times New Roman"/>
          <w:sz w:val="24"/>
          <w:szCs w:val="24"/>
          <w:lang w:val="en-US"/>
        </w:rPr>
        <w:t>, risk-taking tended to decrease over time in the control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w:t>
      </w:r>
      <w:r w:rsidRPr="00B33661">
        <w:rPr>
          <w:rFonts w:ascii="Times New Roman" w:hAnsi="Times New Roman" w:cs="Times New Roman"/>
          <w:sz w:val="24"/>
          <w:szCs w:val="24"/>
        </w:rPr>
        <w:t xml:space="preserve">= -1, SE = 0.253, p = </w:t>
      </w:r>
      <w:r>
        <w:rPr>
          <w:rFonts w:ascii="Times New Roman" w:hAnsi="Times New Roman" w:cs="Times New Roman"/>
          <w:sz w:val="24"/>
          <w:szCs w:val="24"/>
          <w:lang w:val="en-US"/>
        </w:rPr>
        <w:t>0.0000767) but did not significantly change over time in the episodic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 </w:t>
      </w:r>
      <w:r>
        <w:rPr>
          <w:rFonts w:ascii="Times New Roman" w:hAnsi="Times New Roman" w:cs="Times New Roman"/>
          <w:sz w:val="24"/>
          <w:szCs w:val="24"/>
        </w:rPr>
        <w:t>0.222, SE = 0.241, p = 0.36</w:t>
      </w:r>
      <w:r>
        <w:rPr>
          <w:rFonts w:ascii="Times New Roman" w:hAnsi="Times New Roman" w:cs="Times New Roman"/>
          <w:sz w:val="24"/>
          <w:szCs w:val="24"/>
          <w:lang w:val="en-US"/>
        </w:rPr>
        <w:t xml:space="preserve">). </w:t>
      </w:r>
    </w:p>
    <w:p w14:paraId="558CFBE9" w14:textId="1CA8F955" w:rsidR="003E40A3" w:rsidRPr="003E40A3" w:rsidRDefault="003E40A3">
      <w:pPr>
        <w:spacing w:line="480" w:lineRule="auto"/>
        <w:rPr>
          <w:rFonts w:ascii="Times New Roman" w:hAnsi="Times New Roman" w:cs="Times New Roman"/>
          <w:i/>
          <w:sz w:val="24"/>
          <w:szCs w:val="24"/>
          <w:lang w:val="en-US"/>
          <w:rPrChange w:id="628" w:author="Anthony Ross Otto, Dr" w:date="2017-10-03T10:12:00Z">
            <w:rPr>
              <w:rFonts w:ascii="Times New Roman" w:hAnsi="Times New Roman" w:cs="Times New Roman"/>
              <w:sz w:val="24"/>
              <w:szCs w:val="24"/>
              <w:lang w:val="en-US"/>
            </w:rPr>
          </w:rPrChange>
        </w:rPr>
        <w:pPrChange w:id="629" w:author="Anthony Ross Otto, Dr" w:date="2017-10-03T10:12:00Z">
          <w:pPr>
            <w:spacing w:line="480" w:lineRule="auto"/>
            <w:ind w:firstLine="720"/>
          </w:pPr>
        </w:pPrChange>
      </w:pPr>
      <w:ins w:id="630" w:author="Anthony Ross Otto, Dr" w:date="2017-10-03T10:12:00Z">
        <w:r>
          <w:rPr>
            <w:rFonts w:ascii="Times New Roman" w:hAnsi="Times New Roman" w:cs="Times New Roman"/>
            <w:i/>
            <w:sz w:val="24"/>
            <w:szCs w:val="24"/>
            <w:lang w:val="en-US"/>
          </w:rPr>
          <w:t>Memory for Outcomes</w:t>
        </w:r>
      </w:ins>
    </w:p>
    <w:p w14:paraId="52B9BB0C" w14:textId="56B127E5"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When asked which outcome first comes to their mind, participants in the episodic </w:t>
      </w:r>
      <w:ins w:id="631" w:author="Signy Sheldon" w:date="2017-10-05T12:12:00Z">
        <w:r w:rsidR="005868FA">
          <w:rPr>
            <w:rFonts w:ascii="Times New Roman" w:hAnsi="Times New Roman" w:cs="Times New Roman"/>
            <w:sz w:val="24"/>
            <w:szCs w:val="24"/>
            <w:lang w:val="en-US"/>
          </w:rPr>
          <w:t>induction group</w:t>
        </w:r>
      </w:ins>
      <w:del w:id="632" w:author="Signy Sheldon" w:date="2017-10-05T12:12:00Z">
        <w:r w:rsidDel="005868FA">
          <w:rPr>
            <w:rFonts w:ascii="Times New Roman" w:hAnsi="Times New Roman" w:cs="Times New Roman"/>
            <w:sz w:val="24"/>
            <w:szCs w:val="24"/>
            <w:lang w:val="en-US"/>
          </w:rPr>
          <w:delText>condition</w:delText>
        </w:r>
      </w:del>
      <w:r>
        <w:rPr>
          <w:rFonts w:ascii="Times New Roman" w:hAnsi="Times New Roman" w:cs="Times New Roman"/>
          <w:sz w:val="24"/>
          <w:szCs w:val="24"/>
          <w:lang w:val="en-US"/>
        </w:rPr>
        <w:t xml:space="preserve"> were significantly more likely to report the positive outcome,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(1, N = 21) = 3.86, p= 0.0495 (see figure 4). </w:t>
      </w:r>
      <w:r w:rsidR="00040243">
        <w:rPr>
          <w:rFonts w:ascii="Times New Roman" w:hAnsi="Times New Roman" w:cs="Times New Roman"/>
          <w:sz w:val="24"/>
          <w:szCs w:val="24"/>
          <w:lang w:val="en-US"/>
        </w:rPr>
        <w:t>T</w:t>
      </w:r>
      <w:r>
        <w:rPr>
          <w:rFonts w:ascii="Times New Roman" w:hAnsi="Times New Roman" w:cs="Times New Roman"/>
          <w:sz w:val="24"/>
          <w:szCs w:val="24"/>
          <w:lang w:val="en-US"/>
        </w:rPr>
        <w:t>his was not the case for the control</w:t>
      </w:r>
      <w:ins w:id="633" w:author="Signy Sheldon" w:date="2017-10-05T12:12:00Z">
        <w:r w:rsidR="005868FA">
          <w:rPr>
            <w:rFonts w:ascii="Times New Roman" w:hAnsi="Times New Roman" w:cs="Times New Roman"/>
            <w:sz w:val="24"/>
            <w:szCs w:val="24"/>
            <w:lang w:val="en-US"/>
          </w:rPr>
          <w:t xml:space="preserve"> induction group</w:t>
        </w:r>
      </w:ins>
      <w:del w:id="634" w:author="Signy Sheldon" w:date="2017-10-05T12:12:00Z">
        <w:r w:rsidDel="005868FA">
          <w:rPr>
            <w:rFonts w:ascii="Times New Roman" w:hAnsi="Times New Roman" w:cs="Times New Roman"/>
            <w:sz w:val="24"/>
            <w:szCs w:val="24"/>
            <w:lang w:val="en-US"/>
          </w:rPr>
          <w:delText xml:space="preserve"> condition</w:delText>
        </w:r>
      </w:del>
      <w:r>
        <w:rPr>
          <w:rFonts w:ascii="Times New Roman" w:hAnsi="Times New Roman" w:cs="Times New Roman"/>
          <w:sz w:val="24"/>
          <w:szCs w:val="24"/>
          <w:lang w:val="en-US"/>
        </w:rPr>
        <w:t xml:space="preserv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(1, N = 20) = 0.2, p= 0.655.</w:t>
      </w:r>
      <w:r w:rsidR="00040243">
        <w:rPr>
          <w:rFonts w:ascii="Times New Roman" w:hAnsi="Times New Roman" w:cs="Times New Roman"/>
          <w:sz w:val="24"/>
          <w:szCs w:val="24"/>
          <w:lang w:val="en-US"/>
        </w:rPr>
        <w:t xml:space="preserve"> However, the episodic condition did not significantly report the positive outcome more than the control condition </w:t>
      </w:r>
      <w:r w:rsidR="00040243" w:rsidRPr="003C4CB5">
        <w:rPr>
          <w:rFonts w:ascii="Times New Roman" w:hAnsi="Times New Roman" w:cs="Times New Roman"/>
          <w:sz w:val="24"/>
          <w:szCs w:val="24"/>
          <w:lang w:val="en-US"/>
        </w:rPr>
        <w:t>χ</w:t>
      </w:r>
      <w:r w:rsidR="00040243">
        <w:rPr>
          <w:rFonts w:ascii="Times New Roman" w:hAnsi="Times New Roman" w:cs="Times New Roman"/>
          <w:sz w:val="24"/>
          <w:szCs w:val="24"/>
          <w:vertAlign w:val="superscript"/>
          <w:lang w:val="en-US"/>
        </w:rPr>
        <w:t>2</w:t>
      </w:r>
      <w:r w:rsidR="00040243">
        <w:rPr>
          <w:rFonts w:ascii="Times New Roman" w:hAnsi="Times New Roman" w:cs="Times New Roman"/>
          <w:sz w:val="24"/>
          <w:szCs w:val="24"/>
          <w:lang w:val="en-US"/>
        </w:rPr>
        <w:t>(1, N = 21) = 1.96, p = 0.16.</w:t>
      </w:r>
      <w:r>
        <w:rPr>
          <w:rFonts w:ascii="Times New Roman" w:hAnsi="Times New Roman" w:cs="Times New Roman"/>
          <w:sz w:val="24"/>
          <w:szCs w:val="24"/>
          <w:lang w:val="en-US"/>
        </w:rPr>
        <w:t xml:space="preserve"> The first outcome that came to mind was not significantly correlated with risky behavior across the </w:t>
      </w:r>
      <w:r w:rsidR="00040243">
        <w:rPr>
          <w:rFonts w:ascii="Times New Roman" w:hAnsi="Times New Roman" w:cs="Times New Roman"/>
          <w:sz w:val="24"/>
          <w:szCs w:val="24"/>
          <w:lang w:val="en-US"/>
        </w:rPr>
        <w:t xml:space="preserve">episodic and control </w:t>
      </w:r>
      <w:ins w:id="635" w:author="Signy Sheldon" w:date="2017-10-05T12:12:00Z">
        <w:r w:rsidR="005868FA">
          <w:rPr>
            <w:rFonts w:ascii="Times New Roman" w:hAnsi="Times New Roman" w:cs="Times New Roman"/>
            <w:sz w:val="24"/>
            <w:szCs w:val="24"/>
            <w:lang w:val="en-US"/>
          </w:rPr>
          <w:t xml:space="preserve">induction </w:t>
        </w:r>
      </w:ins>
      <w:r w:rsidR="00040243">
        <w:rPr>
          <w:rFonts w:ascii="Times New Roman" w:hAnsi="Times New Roman" w:cs="Times New Roman"/>
          <w:sz w:val="24"/>
          <w:szCs w:val="24"/>
          <w:lang w:val="en-US"/>
        </w:rPr>
        <w:t>condition</w:t>
      </w:r>
      <w:ins w:id="636" w:author="Signy Sheldon" w:date="2017-10-05T12:12:00Z">
        <w:r w:rsidR="005868FA">
          <w:rPr>
            <w:rFonts w:ascii="Times New Roman" w:hAnsi="Times New Roman" w:cs="Times New Roman"/>
            <w:sz w:val="24"/>
            <w:szCs w:val="24"/>
            <w:lang w:val="en-US"/>
          </w:rPr>
          <w:t xml:space="preserve"> groups</w:t>
        </w:r>
      </w:ins>
      <w:r w:rsidR="00040243">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1,39) = 0.</w:t>
      </w:r>
      <w:ins w:id="637" w:author="David St-Amand" w:date="2017-10-04T14:57:00Z">
        <w:r w:rsidR="00C82402">
          <w:rPr>
            <w:rFonts w:ascii="Times New Roman" w:hAnsi="Times New Roman" w:cs="Times New Roman"/>
            <w:sz w:val="24"/>
            <w:szCs w:val="24"/>
            <w:lang w:val="en-US"/>
          </w:rPr>
          <w:t>637</w:t>
        </w:r>
      </w:ins>
      <w:del w:id="638" w:author="David St-Amand" w:date="2017-10-04T14:57:00Z">
        <w:r w:rsidDel="00C82402">
          <w:rPr>
            <w:rFonts w:ascii="Times New Roman" w:hAnsi="Times New Roman" w:cs="Times New Roman"/>
            <w:sz w:val="24"/>
            <w:szCs w:val="24"/>
            <w:lang w:val="en-US"/>
          </w:rPr>
          <w:delText>881</w:delText>
        </w:r>
      </w:del>
      <w:r>
        <w:rPr>
          <w:rFonts w:ascii="Times New Roman" w:hAnsi="Times New Roman" w:cs="Times New Roman"/>
          <w:sz w:val="24"/>
          <w:szCs w:val="24"/>
          <w:lang w:val="en-US"/>
        </w:rPr>
        <w:t>, p = 0.</w:t>
      </w:r>
      <w:ins w:id="639" w:author="David St-Amand" w:date="2017-10-04T14:57:00Z">
        <w:r w:rsidR="00C82402">
          <w:rPr>
            <w:rFonts w:ascii="Times New Roman" w:hAnsi="Times New Roman" w:cs="Times New Roman"/>
            <w:sz w:val="24"/>
            <w:szCs w:val="24"/>
            <w:lang w:val="en-US"/>
          </w:rPr>
          <w:t>43</w:t>
        </w:r>
      </w:ins>
      <w:del w:id="640" w:author="David St-Amand" w:date="2017-10-04T14:57:00Z">
        <w:r w:rsidDel="00C82402">
          <w:rPr>
            <w:rFonts w:ascii="Times New Roman" w:hAnsi="Times New Roman" w:cs="Times New Roman"/>
            <w:sz w:val="24"/>
            <w:szCs w:val="24"/>
            <w:lang w:val="en-US"/>
          </w:rPr>
          <w:delText>35</w:delText>
        </w:r>
      </w:del>
      <w:r>
        <w:rPr>
          <w:rFonts w:ascii="Times New Roman" w:hAnsi="Times New Roman" w:cs="Times New Roman"/>
          <w:sz w:val="24"/>
          <w:szCs w:val="24"/>
          <w:lang w:val="en-US"/>
        </w:rPr>
        <w:t xml:space="preserve">. </w:t>
      </w:r>
    </w:p>
    <w:p w14:paraId="3A49A682" w14:textId="7924E8DA" w:rsidR="0091463D" w:rsidDel="00E54FB5" w:rsidRDefault="0091463D" w:rsidP="0091463D">
      <w:pPr>
        <w:spacing w:line="480" w:lineRule="auto"/>
        <w:ind w:firstLine="720"/>
        <w:rPr>
          <w:del w:id="641" w:author="Anthony Ross Otto, Dr" w:date="2017-10-03T10:13:00Z"/>
          <w:rFonts w:ascii="Times New Roman" w:hAnsi="Times New Roman" w:cs="Times New Roman"/>
          <w:sz w:val="24"/>
          <w:szCs w:val="24"/>
          <w:lang w:val="en-US"/>
        </w:rPr>
      </w:pPr>
    </w:p>
    <w:p w14:paraId="36859953" w14:textId="77777777"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2</w:t>
      </w:r>
    </w:p>
    <w:p w14:paraId="0CFCE89C" w14:textId="7484AF73" w:rsidR="0091463D" w:rsidRPr="007A2D66" w:rsidRDefault="0091463D">
      <w:pPr>
        <w:spacing w:line="480" w:lineRule="auto"/>
        <w:ind w:firstLine="720"/>
        <w:rPr>
          <w:rFonts w:ascii="Times New Roman" w:hAnsi="Times New Roman" w:cs="Times New Roman"/>
          <w:sz w:val="24"/>
          <w:szCs w:val="24"/>
          <w:lang w:val="en-US"/>
        </w:rPr>
        <w:pPrChange w:id="642" w:author="Anthony Ross Otto, Dr" w:date="2017-10-03T10:13:00Z">
          <w:pPr>
            <w:spacing w:line="480" w:lineRule="auto"/>
          </w:pPr>
        </w:pPrChange>
      </w:pPr>
      <w:del w:id="643" w:author="Anthony Ross Otto, Dr" w:date="2017-10-03T10:14:00Z">
        <w:r w:rsidDel="00E54FB5">
          <w:rPr>
            <w:rFonts w:ascii="Times New Roman" w:hAnsi="Times New Roman" w:cs="Times New Roman"/>
            <w:sz w:val="24"/>
            <w:szCs w:val="24"/>
            <w:lang w:val="en-US"/>
          </w:rPr>
          <w:lastRenderedPageBreak/>
          <w:delText>We replicated every analysis conducted previously to compare the</w:delText>
        </w:r>
      </w:del>
      <w:ins w:id="644" w:author="Anthony Ross Otto, Dr" w:date="2017-10-03T10:17:00Z">
        <w:r w:rsidR="00FB47FD">
          <w:rPr>
            <w:rFonts w:ascii="Times New Roman" w:hAnsi="Times New Roman" w:cs="Times New Roman"/>
            <w:sz w:val="24"/>
            <w:szCs w:val="24"/>
            <w:lang w:val="en-US"/>
          </w:rPr>
          <w:t>We analyzed the</w:t>
        </w:r>
      </w:ins>
      <w:ins w:id="645" w:author="Anthony Ross Otto, Dr" w:date="2017-10-03T10:14:00Z">
        <w:r w:rsidR="00E54FB5">
          <w:rPr>
            <w:rFonts w:ascii="Times New Roman" w:hAnsi="Times New Roman" w:cs="Times New Roman"/>
            <w:sz w:val="24"/>
            <w:szCs w:val="24"/>
            <w:lang w:val="en-US"/>
          </w:rPr>
          <w:t xml:space="preserve"> </w:t>
        </w:r>
      </w:ins>
      <w:del w:id="646" w:author="Anthony Ross Otto, Dr" w:date="2017-10-03T10:14:00Z">
        <w:r w:rsidDel="00E54FB5">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baseline condition </w:t>
      </w:r>
      <w:del w:id="647" w:author="Anthony Ross Otto, Dr" w:date="2017-10-03T10:17:00Z">
        <w:r w:rsidDel="00FB47FD">
          <w:rPr>
            <w:rFonts w:ascii="Times New Roman" w:hAnsi="Times New Roman" w:cs="Times New Roman"/>
            <w:sz w:val="24"/>
            <w:szCs w:val="24"/>
            <w:lang w:val="en-US"/>
          </w:rPr>
          <w:delText xml:space="preserve">with both the </w:delText>
        </w:r>
      </w:del>
      <w:ins w:id="648" w:author="Anthony Ross Otto, Dr" w:date="2017-10-03T10:17:00Z">
        <w:r w:rsidR="00FB47FD">
          <w:rPr>
            <w:rFonts w:ascii="Times New Roman" w:hAnsi="Times New Roman" w:cs="Times New Roman"/>
            <w:sz w:val="24"/>
            <w:szCs w:val="24"/>
            <w:lang w:val="en-US"/>
          </w:rPr>
          <w:t xml:space="preserve">the same way as in the </w:t>
        </w:r>
      </w:ins>
      <w:r>
        <w:rPr>
          <w:rFonts w:ascii="Times New Roman" w:hAnsi="Times New Roman" w:cs="Times New Roman"/>
          <w:sz w:val="24"/>
          <w:szCs w:val="24"/>
          <w:lang w:val="en-US"/>
        </w:rPr>
        <w:t xml:space="preserve">episodic and control </w:t>
      </w:r>
      <w:del w:id="649" w:author="Signy Sheldon" w:date="2017-10-05T12:13:00Z">
        <w:r w:rsidDel="00AB7A94">
          <w:rPr>
            <w:rFonts w:ascii="Times New Roman" w:hAnsi="Times New Roman" w:cs="Times New Roman"/>
            <w:sz w:val="24"/>
            <w:szCs w:val="24"/>
            <w:lang w:val="en-US"/>
          </w:rPr>
          <w:delText>conditions</w:delText>
        </w:r>
      </w:del>
      <w:ins w:id="650" w:author="Signy Sheldon" w:date="2017-10-05T12:13:00Z">
        <w:r w:rsidR="00AB7A94">
          <w:rPr>
            <w:rFonts w:ascii="Times New Roman" w:hAnsi="Times New Roman" w:cs="Times New Roman"/>
            <w:sz w:val="24"/>
            <w:szCs w:val="24"/>
            <w:lang w:val="en-US"/>
          </w:rPr>
          <w:t>induction groups</w:t>
        </w:r>
      </w:ins>
      <w:r>
        <w:rPr>
          <w:rFonts w:ascii="Times New Roman" w:hAnsi="Times New Roman" w:cs="Times New Roman"/>
          <w:sz w:val="24"/>
          <w:szCs w:val="24"/>
          <w:lang w:val="en-US"/>
        </w:rPr>
        <w:t xml:space="preserve">. Upon examining the mean level of risky choices for each participant after trial 40 (Figure 2A), we found that risk-taking in the episodic </w:t>
      </w:r>
      <w:ins w:id="651" w:author="Signy Sheldon" w:date="2017-10-05T12:13:00Z">
        <w:r w:rsidR="00AB7A94">
          <w:rPr>
            <w:rFonts w:ascii="Times New Roman" w:hAnsi="Times New Roman" w:cs="Times New Roman"/>
            <w:sz w:val="24"/>
            <w:szCs w:val="24"/>
            <w:lang w:val="en-US"/>
          </w:rPr>
          <w:t xml:space="preserve">induction group </w:t>
        </w:r>
      </w:ins>
      <w:del w:id="652" w:author="Signy Sheldon" w:date="2017-10-05T12:13:00Z">
        <w:r w:rsidDel="00AB7A94">
          <w:rPr>
            <w:rFonts w:ascii="Times New Roman" w:hAnsi="Times New Roman" w:cs="Times New Roman"/>
            <w:sz w:val="24"/>
            <w:szCs w:val="24"/>
            <w:lang w:val="en-US"/>
          </w:rPr>
          <w:delText xml:space="preserve">condition </w:delText>
        </w:r>
      </w:del>
      <w:r>
        <w:rPr>
          <w:rFonts w:ascii="Times New Roman" w:hAnsi="Times New Roman" w:cs="Times New Roman"/>
          <w:sz w:val="24"/>
          <w:szCs w:val="24"/>
          <w:lang w:val="en-US"/>
        </w:rPr>
        <w:t>(</w:t>
      </w:r>
      <w:ins w:id="653" w:author="David St-Amand" w:date="2017-10-04T14:32:00Z">
        <w:r w:rsidR="00B031B8">
          <w:rPr>
            <w:rFonts w:ascii="Times New Roman" w:hAnsi="Times New Roman" w:cs="Times New Roman"/>
            <w:i/>
            <w:sz w:val="24"/>
            <w:szCs w:val="24"/>
            <w:lang w:val="en-US"/>
          </w:rPr>
          <w:t>M</w:t>
        </w:r>
        <w:r w:rsidR="00B031B8">
          <w:rPr>
            <w:rFonts w:ascii="Times New Roman" w:hAnsi="Times New Roman" w:cs="Times New Roman"/>
            <w:sz w:val="24"/>
            <w:szCs w:val="24"/>
            <w:lang w:val="en-US"/>
          </w:rPr>
          <w:t xml:space="preserve"> = 0.479, </w:t>
        </w:r>
        <w:r w:rsidR="00B031B8">
          <w:rPr>
            <w:rFonts w:ascii="Times New Roman" w:hAnsi="Times New Roman" w:cs="Times New Roman"/>
            <w:i/>
            <w:sz w:val="24"/>
            <w:szCs w:val="24"/>
            <w:lang w:val="en-US"/>
          </w:rPr>
          <w:t>SD</w:t>
        </w:r>
        <w:r w:rsidR="00B031B8">
          <w:rPr>
            <w:rFonts w:ascii="Times New Roman" w:hAnsi="Times New Roman" w:cs="Times New Roman"/>
            <w:sz w:val="24"/>
            <w:szCs w:val="24"/>
            <w:lang w:val="en-US"/>
          </w:rPr>
          <w:t>=0.173</w:t>
        </w:r>
      </w:ins>
      <w:del w:id="654" w:author="David St-Amand" w:date="2017-10-04T14:32:00Z">
        <w:r w:rsidDel="00B031B8">
          <w:rPr>
            <w:rFonts w:ascii="Times New Roman" w:hAnsi="Times New Roman" w:cs="Times New Roman"/>
            <w:i/>
            <w:sz w:val="24"/>
            <w:szCs w:val="24"/>
            <w:lang w:val="en-US"/>
          </w:rPr>
          <w:delText>M</w:delText>
        </w:r>
        <w:r w:rsidDel="00B031B8">
          <w:rPr>
            <w:rFonts w:ascii="Times New Roman" w:hAnsi="Times New Roman" w:cs="Times New Roman"/>
            <w:sz w:val="24"/>
            <w:szCs w:val="24"/>
            <w:lang w:val="en-US"/>
          </w:rPr>
          <w:delText xml:space="preserve"> = 0.485, </w:delText>
        </w:r>
        <w:r w:rsidDel="00B031B8">
          <w:rPr>
            <w:rFonts w:ascii="Times New Roman" w:hAnsi="Times New Roman" w:cs="Times New Roman"/>
            <w:i/>
            <w:sz w:val="24"/>
            <w:szCs w:val="24"/>
            <w:lang w:val="en-US"/>
          </w:rPr>
          <w:delText>SD</w:delText>
        </w:r>
        <w:r w:rsidDel="00B031B8">
          <w:rPr>
            <w:rFonts w:ascii="Times New Roman" w:hAnsi="Times New Roman" w:cs="Times New Roman"/>
            <w:sz w:val="24"/>
            <w:szCs w:val="24"/>
            <w:lang w:val="en-US"/>
          </w:rPr>
          <w:delText>=0.179</w:delText>
        </w:r>
      </w:del>
      <w:r>
        <w:rPr>
          <w:rFonts w:ascii="Times New Roman" w:hAnsi="Times New Roman" w:cs="Times New Roman"/>
          <w:sz w:val="24"/>
          <w:szCs w:val="24"/>
          <w:lang w:val="en-US"/>
        </w:rPr>
        <w:t xml:space="preserve">) was not significantly different than in the baseline </w:t>
      </w:r>
      <w:del w:id="655" w:author="Signy Sheldon" w:date="2017-10-05T12:13:00Z">
        <w:r w:rsidDel="00AB7A94">
          <w:rPr>
            <w:rFonts w:ascii="Times New Roman" w:hAnsi="Times New Roman" w:cs="Times New Roman"/>
            <w:sz w:val="24"/>
            <w:szCs w:val="24"/>
            <w:lang w:val="en-US"/>
          </w:rPr>
          <w:delText xml:space="preserve">condition </w:delText>
        </w:r>
      </w:del>
      <w:ins w:id="656" w:author="Signy Sheldon" w:date="2017-10-05T12:13:00Z">
        <w:r w:rsidR="00AB7A94">
          <w:rPr>
            <w:rFonts w:ascii="Times New Roman" w:hAnsi="Times New Roman" w:cs="Times New Roman"/>
            <w:sz w:val="24"/>
            <w:szCs w:val="24"/>
            <w:lang w:val="en-US"/>
          </w:rPr>
          <w:t xml:space="preserve">group </w:t>
        </w:r>
      </w:ins>
      <w:r>
        <w:rPr>
          <w:rFonts w:ascii="Times New Roman" w:hAnsi="Times New Roman" w:cs="Times New Roman"/>
          <w:sz w:val="24"/>
          <w:szCs w:val="24"/>
          <w:lang w:val="en-US"/>
        </w:rPr>
        <w:t>(M = 0.4</w:t>
      </w:r>
      <w:ins w:id="657" w:author="David St-Amand" w:date="2017-10-04T14:33:00Z">
        <w:r w:rsidR="00B031B8">
          <w:rPr>
            <w:rFonts w:ascii="Times New Roman" w:hAnsi="Times New Roman" w:cs="Times New Roman"/>
            <w:sz w:val="24"/>
            <w:szCs w:val="24"/>
            <w:lang w:val="en-US"/>
          </w:rPr>
          <w:t>24</w:t>
        </w:r>
      </w:ins>
      <w:del w:id="658" w:author="David St-Amand" w:date="2017-10-04T14:33:00Z">
        <w:r w:rsidDel="00B031B8">
          <w:rPr>
            <w:rFonts w:ascii="Times New Roman" w:hAnsi="Times New Roman" w:cs="Times New Roman"/>
            <w:sz w:val="24"/>
            <w:szCs w:val="24"/>
            <w:lang w:val="en-US"/>
          </w:rPr>
          <w:delText>35</w:delText>
        </w:r>
      </w:del>
      <w:r>
        <w:rPr>
          <w:rFonts w:ascii="Times New Roman" w:hAnsi="Times New Roman" w:cs="Times New Roman"/>
          <w:sz w:val="24"/>
          <w:szCs w:val="24"/>
          <w:lang w:val="en-US"/>
        </w:rPr>
        <w:t>, SD = 0.</w:t>
      </w:r>
      <w:ins w:id="659" w:author="David St-Amand" w:date="2017-10-04T14:33:00Z">
        <w:r w:rsidR="00B031B8">
          <w:rPr>
            <w:rFonts w:ascii="Times New Roman" w:hAnsi="Times New Roman" w:cs="Times New Roman"/>
            <w:sz w:val="24"/>
            <w:szCs w:val="24"/>
            <w:lang w:val="en-US"/>
          </w:rPr>
          <w:t>199</w:t>
        </w:r>
      </w:ins>
      <w:del w:id="660" w:author="David St-Amand" w:date="2017-10-04T14:33:00Z">
        <w:r w:rsidDel="00B031B8">
          <w:rPr>
            <w:rFonts w:ascii="Times New Roman" w:hAnsi="Times New Roman" w:cs="Times New Roman"/>
            <w:sz w:val="24"/>
            <w:szCs w:val="24"/>
            <w:lang w:val="en-US"/>
          </w:rPr>
          <w:delText>226</w:delText>
        </w:r>
      </w:del>
      <w:r>
        <w:rPr>
          <w:rFonts w:ascii="Times New Roman" w:hAnsi="Times New Roman" w:cs="Times New Roman"/>
          <w:sz w:val="24"/>
          <w:szCs w:val="24"/>
          <w:lang w:val="en-US"/>
        </w:rPr>
        <w:t>; F(1,42) = 0.</w:t>
      </w:r>
      <w:ins w:id="661" w:author="David St-Amand" w:date="2017-10-04T14:34:00Z">
        <w:r w:rsidR="00B031B8">
          <w:rPr>
            <w:rFonts w:ascii="Times New Roman" w:hAnsi="Times New Roman" w:cs="Times New Roman"/>
            <w:sz w:val="24"/>
            <w:szCs w:val="24"/>
            <w:lang w:val="en-US"/>
          </w:rPr>
          <w:t>9</w:t>
        </w:r>
      </w:ins>
      <w:del w:id="662" w:author="David St-Amand" w:date="2017-10-04T14:34:00Z">
        <w:r w:rsidDel="00B031B8">
          <w:rPr>
            <w:rFonts w:ascii="Times New Roman" w:hAnsi="Times New Roman" w:cs="Times New Roman"/>
            <w:sz w:val="24"/>
            <w:szCs w:val="24"/>
            <w:lang w:val="en-US"/>
          </w:rPr>
          <w:delText>6</w:delText>
        </w:r>
      </w:del>
      <w:r>
        <w:rPr>
          <w:rFonts w:ascii="Times New Roman" w:hAnsi="Times New Roman" w:cs="Times New Roman"/>
          <w:sz w:val="24"/>
          <w:szCs w:val="24"/>
          <w:lang w:val="en-US"/>
        </w:rPr>
        <w:t>4, p = 0.</w:t>
      </w:r>
      <w:ins w:id="663" w:author="David St-Amand" w:date="2017-10-04T14:34:00Z">
        <w:r w:rsidR="00B031B8">
          <w:rPr>
            <w:rFonts w:ascii="Times New Roman" w:hAnsi="Times New Roman" w:cs="Times New Roman"/>
            <w:sz w:val="24"/>
            <w:szCs w:val="24"/>
            <w:lang w:val="en-US"/>
          </w:rPr>
          <w:t>337</w:t>
        </w:r>
      </w:ins>
      <w:del w:id="664" w:author="David St-Amand" w:date="2017-10-04T14:34:00Z">
        <w:r w:rsidDel="00B031B8">
          <w:rPr>
            <w:rFonts w:ascii="Times New Roman" w:hAnsi="Times New Roman" w:cs="Times New Roman"/>
            <w:sz w:val="24"/>
            <w:szCs w:val="24"/>
            <w:lang w:val="en-US"/>
          </w:rPr>
          <w:delText>43</w:delText>
        </w:r>
      </w:del>
      <w:r>
        <w:rPr>
          <w:rFonts w:ascii="Times New Roman" w:hAnsi="Times New Roman" w:cs="Times New Roman"/>
          <w:sz w:val="24"/>
          <w:szCs w:val="24"/>
          <w:lang w:val="en-US"/>
        </w:rPr>
        <w:t xml:space="preserve">) and that risk-taking in the baseline </w:t>
      </w:r>
      <w:ins w:id="665" w:author="Signy Sheldon" w:date="2017-10-05T12:13:00Z">
        <w:r w:rsidR="00AB7A94">
          <w:rPr>
            <w:rFonts w:ascii="Times New Roman" w:hAnsi="Times New Roman" w:cs="Times New Roman"/>
            <w:sz w:val="24"/>
            <w:szCs w:val="24"/>
            <w:lang w:val="en-US"/>
          </w:rPr>
          <w:t xml:space="preserve">group </w:t>
        </w:r>
      </w:ins>
      <w:del w:id="666" w:author="Signy Sheldon" w:date="2017-10-05T12:13:00Z">
        <w:r w:rsidDel="00AB7A94">
          <w:rPr>
            <w:rFonts w:ascii="Times New Roman" w:hAnsi="Times New Roman" w:cs="Times New Roman"/>
            <w:sz w:val="24"/>
            <w:szCs w:val="24"/>
            <w:lang w:val="en-US"/>
          </w:rPr>
          <w:delText xml:space="preserve">condition </w:delText>
        </w:r>
      </w:del>
      <w:r>
        <w:rPr>
          <w:rFonts w:ascii="Times New Roman" w:hAnsi="Times New Roman" w:cs="Times New Roman"/>
          <w:sz w:val="24"/>
          <w:szCs w:val="24"/>
          <w:lang w:val="en-US"/>
        </w:rPr>
        <w:t xml:space="preserve">was significantly higher than in the control </w:t>
      </w:r>
      <w:del w:id="667" w:author="Signy Sheldon" w:date="2017-10-05T12:13:00Z">
        <w:r w:rsidDel="00AB7A94">
          <w:rPr>
            <w:rFonts w:ascii="Times New Roman" w:hAnsi="Times New Roman" w:cs="Times New Roman"/>
            <w:sz w:val="24"/>
            <w:szCs w:val="24"/>
            <w:lang w:val="en-US"/>
          </w:rPr>
          <w:delText xml:space="preserve">condition </w:delText>
        </w:r>
      </w:del>
      <w:ins w:id="668" w:author="Signy Sheldon" w:date="2017-10-05T12:13:00Z">
        <w:r w:rsidR="00AB7A94">
          <w:rPr>
            <w:rFonts w:ascii="Times New Roman" w:hAnsi="Times New Roman" w:cs="Times New Roman"/>
            <w:sz w:val="24"/>
            <w:szCs w:val="24"/>
            <w:lang w:val="en-US"/>
          </w:rPr>
          <w:t xml:space="preserve">induction group </w:t>
        </w:r>
      </w:ins>
      <w:r>
        <w:rPr>
          <w:rFonts w:ascii="Times New Roman" w:hAnsi="Times New Roman" w:cs="Times New Roman"/>
          <w:sz w:val="24"/>
          <w:szCs w:val="24"/>
          <w:lang w:val="en-US"/>
        </w:rPr>
        <w:t>(</w:t>
      </w:r>
      <w:ins w:id="669" w:author="David St-Amand" w:date="2017-10-04T14:33:00Z">
        <w:r w:rsidR="00B031B8">
          <w:rPr>
            <w:rFonts w:ascii="Times New Roman" w:hAnsi="Times New Roman" w:cs="Times New Roman"/>
            <w:sz w:val="24"/>
            <w:szCs w:val="24"/>
            <w:lang w:val="en-US"/>
          </w:rPr>
          <w:t>M = 0.34, SD = 0.122</w:t>
        </w:r>
      </w:ins>
      <w:del w:id="670" w:author="David St-Amand" w:date="2017-10-04T14:33:00Z">
        <w:r w:rsidDel="00B031B8">
          <w:rPr>
            <w:rFonts w:ascii="Times New Roman" w:hAnsi="Times New Roman" w:cs="Times New Roman"/>
            <w:sz w:val="24"/>
            <w:szCs w:val="24"/>
            <w:lang w:val="en-US"/>
          </w:rPr>
          <w:delText>M = 0.304, SD = 0.123</w:delText>
        </w:r>
      </w:del>
      <w:r>
        <w:rPr>
          <w:rFonts w:ascii="Times New Roman" w:hAnsi="Times New Roman" w:cs="Times New Roman"/>
          <w:sz w:val="24"/>
          <w:szCs w:val="24"/>
          <w:lang w:val="en-US"/>
        </w:rPr>
        <w:t xml:space="preserve">; F(1, 41) = </w:t>
      </w:r>
      <w:ins w:id="671" w:author="David St-Amand" w:date="2017-10-04T14:34:00Z">
        <w:r w:rsidR="00B031B8">
          <w:rPr>
            <w:rFonts w:ascii="Times New Roman" w:hAnsi="Times New Roman" w:cs="Times New Roman"/>
            <w:sz w:val="24"/>
            <w:szCs w:val="24"/>
            <w:lang w:val="en-US"/>
          </w:rPr>
          <w:t>2.7</w:t>
        </w:r>
      </w:ins>
      <w:del w:id="672" w:author="David St-Amand" w:date="2017-10-04T14:34:00Z">
        <w:r w:rsidDel="00B031B8">
          <w:rPr>
            <w:rFonts w:ascii="Times New Roman" w:hAnsi="Times New Roman" w:cs="Times New Roman"/>
            <w:sz w:val="24"/>
            <w:szCs w:val="24"/>
            <w:lang w:val="en-US"/>
          </w:rPr>
          <w:delText>5.37</w:delText>
        </w:r>
      </w:del>
      <w:r>
        <w:rPr>
          <w:rFonts w:ascii="Times New Roman" w:hAnsi="Times New Roman" w:cs="Times New Roman"/>
          <w:sz w:val="24"/>
          <w:szCs w:val="24"/>
          <w:lang w:val="en-US"/>
        </w:rPr>
        <w:t>, p = 0.</w:t>
      </w:r>
      <w:ins w:id="673" w:author="David St-Amand" w:date="2017-10-04T14:35:00Z">
        <w:r w:rsidR="00B031B8">
          <w:rPr>
            <w:rFonts w:ascii="Times New Roman" w:hAnsi="Times New Roman" w:cs="Times New Roman"/>
            <w:sz w:val="24"/>
            <w:szCs w:val="24"/>
            <w:lang w:val="en-US"/>
          </w:rPr>
          <w:t>108</w:t>
        </w:r>
      </w:ins>
      <w:del w:id="674" w:author="David St-Amand" w:date="2017-10-04T14:35:00Z">
        <w:r w:rsidDel="00B031B8">
          <w:rPr>
            <w:rFonts w:ascii="Times New Roman" w:hAnsi="Times New Roman" w:cs="Times New Roman"/>
            <w:sz w:val="24"/>
            <w:szCs w:val="24"/>
            <w:lang w:val="en-US"/>
          </w:rPr>
          <w:delText>0255</w:delText>
        </w:r>
      </w:del>
      <w:r>
        <w:rPr>
          <w:rFonts w:ascii="Times New Roman" w:hAnsi="Times New Roman" w:cs="Times New Roman"/>
          <w:sz w:val="24"/>
          <w:szCs w:val="24"/>
          <w:lang w:val="en-US"/>
        </w:rPr>
        <w:t xml:space="preserve">) </w:t>
      </w:r>
      <w:commentRangeStart w:id="675"/>
      <w:commentRangeStart w:id="676"/>
      <w:r>
        <w:rPr>
          <w:rFonts w:ascii="Times New Roman" w:hAnsi="Times New Roman" w:cs="Times New Roman"/>
          <w:sz w:val="24"/>
          <w:szCs w:val="24"/>
          <w:lang w:val="en-US"/>
        </w:rPr>
        <w:t>A mixed</w:t>
      </w:r>
      <w:ins w:id="677" w:author="Anthony Ross Otto, Dr" w:date="2017-10-03T10:17:00Z">
        <w:r w:rsidR="00FB47FD">
          <w:rPr>
            <w:rFonts w:ascii="Times New Roman" w:hAnsi="Times New Roman" w:cs="Times New Roman"/>
            <w:sz w:val="24"/>
            <w:szCs w:val="24"/>
            <w:lang w:val="en-US"/>
          </w:rPr>
          <w:t>-</w:t>
        </w:r>
      </w:ins>
      <w:del w:id="678" w:author="Anthony Ross Otto, Dr" w:date="2017-10-03T10:17:00Z">
        <w:r w:rsidDel="00FB47FD">
          <w:rPr>
            <w:rFonts w:ascii="Times New Roman" w:hAnsi="Times New Roman" w:cs="Times New Roman"/>
            <w:sz w:val="24"/>
            <w:szCs w:val="24"/>
            <w:lang w:val="en-US"/>
          </w:rPr>
          <w:delText xml:space="preserve"> model </w:delText>
        </w:r>
      </w:del>
      <w:r>
        <w:rPr>
          <w:rFonts w:ascii="Times New Roman" w:hAnsi="Times New Roman" w:cs="Times New Roman"/>
          <w:sz w:val="24"/>
          <w:szCs w:val="24"/>
          <w:lang w:val="en-US"/>
        </w:rPr>
        <w:t>effects logistic</w:t>
      </w:r>
      <w:del w:id="679" w:author="Anthony Ross Otto, Dr" w:date="2017-10-03T10:18:00Z">
        <w:r w:rsidDel="00FB47FD">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regression </w:t>
      </w:r>
      <w:del w:id="680" w:author="Anthony Ross Otto, Dr" w:date="2017-10-03T10:18:00Z">
        <w:r w:rsidDel="00FB47FD">
          <w:rPr>
            <w:rFonts w:ascii="Times New Roman" w:hAnsi="Times New Roman" w:cs="Times New Roman"/>
            <w:sz w:val="24"/>
            <w:szCs w:val="24"/>
            <w:lang w:val="en-US"/>
          </w:rPr>
          <w:delText xml:space="preserve">(see Figure 2B) </w:delText>
        </w:r>
      </w:del>
      <w:r>
        <w:rPr>
          <w:rFonts w:ascii="Times New Roman" w:hAnsi="Times New Roman" w:cs="Times New Roman"/>
          <w:sz w:val="24"/>
          <w:szCs w:val="24"/>
          <w:lang w:val="en-US"/>
        </w:rPr>
        <w:t>revealed that learning of risk preferences over time (condition X trial interaction) in the episodic and baseline condition were not significantly different from each other</w:t>
      </w:r>
      <w:ins w:id="681" w:author="Anthony Ross Otto, Dr" w:date="2017-10-03T10:13:00Z">
        <w:r w:rsidR="00E54FB5">
          <w:rPr>
            <w:rFonts w:ascii="Times New Roman" w:hAnsi="Times New Roman" w:cs="Times New Roman"/>
            <w:sz w:val="24"/>
            <w:szCs w:val="24"/>
            <w:lang w:val="en-US"/>
          </w:rPr>
          <w:t xml:space="preserve"> </w:t>
        </w:r>
      </w:ins>
      <w:r>
        <w:rPr>
          <w:rFonts w:ascii="Times New Roman" w:hAnsi="Times New Roman" w:cs="Times New Roman"/>
          <w:sz w:val="24"/>
          <w:szCs w:val="24"/>
          <w:lang w:val="en-US"/>
        </w:rPr>
        <w:t>(</w:t>
      </w:r>
      <w:ins w:id="682" w:author="Anthony Ross Otto, Dr" w:date="2017-10-03T10:18:00Z">
        <w:r w:rsidR="00FB47FD">
          <w:rPr>
            <w:rFonts w:ascii="Times New Roman" w:hAnsi="Times New Roman" w:cs="Times New Roman"/>
            <w:sz w:val="24"/>
            <w:szCs w:val="24"/>
            <w:lang w:val="en-US"/>
          </w:rPr>
          <w:t>Figure 2B</w:t>
        </w:r>
        <w:r w:rsidR="00FB47FD">
          <w:rPr>
            <w:rFonts w:ascii="Times New Roman" w:hAnsi="Times New Roman" w:cs="Times New Roman"/>
            <w:i/>
            <w:sz w:val="24"/>
            <w:szCs w:val="24"/>
          </w:rPr>
          <w:t xml:space="preserve">; </w:t>
        </w:r>
      </w:ins>
      <w:r w:rsidRPr="00B920AE">
        <w:rPr>
          <w:rFonts w:ascii="Times New Roman" w:hAnsi="Times New Roman" w:cs="Times New Roman"/>
          <w:i/>
          <w:sz w:val="24"/>
          <w:szCs w:val="24"/>
        </w:rPr>
        <w:t>β</w:t>
      </w:r>
      <w:r w:rsidRPr="0097691A">
        <w:rPr>
          <w:rFonts w:ascii="Times New Roman" w:hAnsi="Times New Roman" w:cs="Times New Roman"/>
          <w:sz w:val="24"/>
          <w:szCs w:val="24"/>
        </w:rPr>
        <w:t xml:space="preserve"> = 0.</w:t>
      </w:r>
      <w:r>
        <w:rPr>
          <w:rFonts w:ascii="Times New Roman" w:hAnsi="Times New Roman" w:cs="Times New Roman"/>
          <w:sz w:val="24"/>
          <w:szCs w:val="24"/>
        </w:rPr>
        <w:t>41</w:t>
      </w:r>
      <w:r w:rsidRPr="00B920AE">
        <w:rPr>
          <w:rFonts w:ascii="Times New Roman" w:hAnsi="Times New Roman" w:cs="Times New Roman"/>
          <w:sz w:val="24"/>
          <w:szCs w:val="24"/>
          <w:lang w:val="en-US"/>
        </w:rPr>
        <w:t>,</w:t>
      </w:r>
      <w:r>
        <w:rPr>
          <w:rFonts w:ascii="Times New Roman" w:hAnsi="Times New Roman" w:cs="Times New Roman"/>
          <w:sz w:val="24"/>
          <w:szCs w:val="24"/>
          <w:lang w:val="en-US"/>
        </w:rPr>
        <w:t xml:space="preserve"> SE = 0.531, p = 0.42). This interaction </w:t>
      </w:r>
      <w:commentRangeStart w:id="683"/>
      <w:r>
        <w:rPr>
          <w:rFonts w:ascii="Times New Roman" w:hAnsi="Times New Roman" w:cs="Times New Roman"/>
          <w:sz w:val="24"/>
          <w:szCs w:val="24"/>
          <w:lang w:val="en-US"/>
        </w:rPr>
        <w:t>was not significant either between the control and baseline conditions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0.86, SE = 0.53, p = 0.11). </w:t>
      </w:r>
      <w:commentRangeStart w:id="684"/>
      <w:commentRangeEnd w:id="675"/>
      <w:r>
        <w:rPr>
          <w:rStyle w:val="CommentReference"/>
        </w:rPr>
        <w:commentReference w:id="675"/>
      </w:r>
      <w:commentRangeEnd w:id="676"/>
      <w:r>
        <w:rPr>
          <w:rStyle w:val="CommentReference"/>
        </w:rPr>
        <w:commentReference w:id="676"/>
      </w:r>
      <w:commentRangeEnd w:id="683"/>
      <w:r>
        <w:rPr>
          <w:rStyle w:val="CommentReference"/>
        </w:rPr>
        <w:commentReference w:id="683"/>
      </w:r>
      <w:commentRangeEnd w:id="684"/>
      <w:r>
        <w:rPr>
          <w:rStyle w:val="CommentReference"/>
        </w:rPr>
        <w:commentReference w:id="684"/>
      </w:r>
    </w:p>
    <w:p w14:paraId="5D746DE7" w14:textId="5FB5D7B6" w:rsidR="0091463D" w:rsidRDefault="0091463D" w:rsidP="0091463D">
      <w:pPr>
        <w:spacing w:line="480" w:lineRule="auto"/>
        <w:ind w:firstLine="720"/>
        <w:rPr>
          <w:ins w:id="685" w:author="David St-Amand" w:date="2017-10-04T23:12:00Z"/>
          <w:noProof/>
        </w:rPr>
      </w:pPr>
      <w:r>
        <w:rPr>
          <w:rFonts w:ascii="Times New Roman" w:hAnsi="Times New Roman" w:cs="Times New Roman"/>
          <w:sz w:val="24"/>
          <w:szCs w:val="24"/>
          <w:lang w:val="en-US"/>
        </w:rPr>
        <w:t xml:space="preserve">Participants in the baseline </w:t>
      </w:r>
      <w:ins w:id="686" w:author="Signy Sheldon" w:date="2017-10-05T13:15:00Z">
        <w:r w:rsidR="00432D66">
          <w:rPr>
            <w:rFonts w:ascii="Times New Roman" w:hAnsi="Times New Roman" w:cs="Times New Roman"/>
            <w:sz w:val="24"/>
            <w:szCs w:val="24"/>
            <w:lang w:val="en-US"/>
          </w:rPr>
          <w:t>group</w:t>
        </w:r>
      </w:ins>
      <w:del w:id="687" w:author="Signy Sheldon" w:date="2017-10-05T13:15:00Z">
        <w:r w:rsidDel="00432D66">
          <w:rPr>
            <w:rFonts w:ascii="Times New Roman" w:hAnsi="Times New Roman" w:cs="Times New Roman"/>
            <w:sz w:val="24"/>
            <w:szCs w:val="24"/>
            <w:lang w:val="en-US"/>
          </w:rPr>
          <w:delText>condition</w:delText>
        </w:r>
      </w:del>
      <w:r>
        <w:rPr>
          <w:rFonts w:ascii="Times New Roman" w:hAnsi="Times New Roman" w:cs="Times New Roman"/>
          <w:sz w:val="24"/>
          <w:szCs w:val="24"/>
          <w:lang w:val="en-US"/>
        </w:rPr>
        <w:t xml:space="preserve"> were not significantly more likely to report the positive outcome as the first one to come to mind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23) = 2.13, p= 0.144 (see Figure 3A). Within the baseline condition, participants with positive recall were more likely to choose the risky option</w:t>
      </w:r>
      <w:ins w:id="688" w:author="David St-Amand" w:date="2017-10-04T10:55:00Z">
        <w:r w:rsidR="008F612B">
          <w:rPr>
            <w:rFonts w:ascii="Times New Roman" w:hAnsi="Times New Roman" w:cs="Times New Roman"/>
            <w:sz w:val="24"/>
            <w:szCs w:val="24"/>
            <w:lang w:val="en-US"/>
          </w:rPr>
          <w:t xml:space="preserve"> after trial 24</w:t>
        </w:r>
      </w:ins>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1,21) = </w:t>
      </w:r>
      <w:ins w:id="689" w:author="David St-Amand" w:date="2017-10-04T14:58:00Z">
        <w:r w:rsidR="00C82402">
          <w:rPr>
            <w:rFonts w:ascii="Times New Roman" w:hAnsi="Times New Roman" w:cs="Times New Roman"/>
            <w:sz w:val="24"/>
            <w:szCs w:val="24"/>
            <w:lang w:val="en-US"/>
          </w:rPr>
          <w:t>9.33</w:t>
        </w:r>
      </w:ins>
      <w:del w:id="690" w:author="David St-Amand" w:date="2017-10-04T14:58:00Z">
        <w:r w:rsidDel="00C82402">
          <w:rPr>
            <w:rFonts w:ascii="Times New Roman" w:hAnsi="Times New Roman" w:cs="Times New Roman"/>
            <w:sz w:val="24"/>
            <w:szCs w:val="24"/>
            <w:lang w:val="en-US"/>
          </w:rPr>
          <w:delText>7.64</w:delText>
        </w:r>
      </w:del>
      <w:r>
        <w:rPr>
          <w:rFonts w:ascii="Times New Roman" w:hAnsi="Times New Roman" w:cs="Times New Roman"/>
          <w:sz w:val="24"/>
          <w:szCs w:val="24"/>
          <w:lang w:val="en-US"/>
        </w:rPr>
        <w:t>, p = 0.0</w:t>
      </w:r>
      <w:ins w:id="691" w:author="David St-Amand" w:date="2017-10-04T14:58:00Z">
        <w:r w:rsidR="00C82402">
          <w:rPr>
            <w:rFonts w:ascii="Times New Roman" w:hAnsi="Times New Roman" w:cs="Times New Roman"/>
            <w:sz w:val="24"/>
            <w:szCs w:val="24"/>
            <w:lang w:val="en-US"/>
          </w:rPr>
          <w:t>06</w:t>
        </w:r>
      </w:ins>
      <w:del w:id="692" w:author="David St-Amand" w:date="2017-10-04T14:58:00Z">
        <w:r w:rsidDel="00C82402">
          <w:rPr>
            <w:rFonts w:ascii="Times New Roman" w:hAnsi="Times New Roman" w:cs="Times New Roman"/>
            <w:sz w:val="24"/>
            <w:szCs w:val="24"/>
            <w:lang w:val="en-US"/>
          </w:rPr>
          <w:delText>11</w:delText>
        </w:r>
      </w:del>
      <w:r>
        <w:rPr>
          <w:rFonts w:ascii="Times New Roman" w:hAnsi="Times New Roman" w:cs="Times New Roman"/>
          <w:sz w:val="24"/>
          <w:szCs w:val="24"/>
          <w:lang w:val="en-US"/>
        </w:rPr>
        <w:t xml:space="preserve">; see figure 3B).   </w:t>
      </w:r>
      <w:r w:rsidRPr="00584B90">
        <w:rPr>
          <w:noProof/>
        </w:rPr>
        <w:t xml:space="preserve"> </w:t>
      </w:r>
      <w:commentRangeStart w:id="693"/>
      <w:r w:rsidR="00806330">
        <w:rPr>
          <w:rStyle w:val="CommentReference"/>
        </w:rPr>
        <w:commentReference w:id="694"/>
      </w:r>
      <w:commentRangeEnd w:id="693"/>
      <w:r w:rsidR="00575588">
        <w:rPr>
          <w:rStyle w:val="CommentReference"/>
        </w:rPr>
        <w:commentReference w:id="693"/>
      </w:r>
      <w:ins w:id="695" w:author="David St-Amand" w:date="2017-10-04T14:54:00Z">
        <w:r w:rsidR="008C7FC2" w:rsidRPr="008C7FC2">
          <w:rPr>
            <w:noProof/>
          </w:rPr>
          <w:t xml:space="preserve"> </w:t>
        </w:r>
      </w:ins>
    </w:p>
    <w:p w14:paraId="084F3947" w14:textId="333F97D9" w:rsidR="00BF392E" w:rsidRDefault="00BF392E" w:rsidP="0091463D">
      <w:pPr>
        <w:spacing w:line="480" w:lineRule="auto"/>
        <w:ind w:firstLine="720"/>
        <w:rPr>
          <w:rFonts w:ascii="Times New Roman" w:hAnsi="Times New Roman" w:cs="Times New Roman"/>
          <w:sz w:val="20"/>
          <w:szCs w:val="20"/>
          <w:lang w:val="en-US"/>
        </w:rPr>
      </w:pPr>
      <w:ins w:id="696" w:author="David St-Amand" w:date="2017-10-04T23:12:00Z">
        <w:r>
          <w:rPr>
            <w:noProof/>
            <w:lang w:val="en-US"/>
          </w:rPr>
          <w:lastRenderedPageBreak/>
          <w:drawing>
            <wp:inline distT="0" distB="0" distL="0" distR="0" wp14:anchorId="29B13F71" wp14:editId="22195F9C">
              <wp:extent cx="5486400" cy="402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020820"/>
                      </a:xfrm>
                      <a:prstGeom prst="rect">
                        <a:avLst/>
                      </a:prstGeom>
                    </pic:spPr>
                  </pic:pic>
                </a:graphicData>
              </a:graphic>
            </wp:inline>
          </w:drawing>
        </w:r>
      </w:ins>
    </w:p>
    <w:p w14:paraId="56A930D3" w14:textId="3E9DA489" w:rsidR="0091463D" w:rsidRDefault="0091463D" w:rsidP="005640C2">
      <w:pPr>
        <w:spacing w:line="480" w:lineRule="auto"/>
        <w:rPr>
          <w:ins w:id="697" w:author="Anthony Ross Otto, Dr" w:date="2017-10-03T11:07:00Z"/>
          <w:rFonts w:ascii="Times New Roman" w:hAnsi="Times New Roman" w:cs="Times New Roman"/>
          <w:sz w:val="20"/>
          <w:szCs w:val="20"/>
          <w:lang w:val="en-US"/>
        </w:rPr>
      </w:pPr>
      <w:r>
        <w:rPr>
          <w:rFonts w:ascii="Times New Roman" w:hAnsi="Times New Roman" w:cs="Times New Roman"/>
          <w:sz w:val="20"/>
          <w:szCs w:val="20"/>
          <w:lang w:val="en-US"/>
        </w:rPr>
        <w:t xml:space="preserve">Figure 3: </w:t>
      </w:r>
      <w:del w:id="698" w:author="Anthony Ross Otto, Dr" w:date="2017-10-03T11:07:00Z">
        <w:r w:rsidDel="00806330">
          <w:rPr>
            <w:rFonts w:ascii="Times New Roman" w:hAnsi="Times New Roman" w:cs="Times New Roman"/>
            <w:sz w:val="20"/>
            <w:szCs w:val="20"/>
            <w:lang w:val="en-US"/>
          </w:rPr>
          <w:delText>Figure 3A</w:delText>
        </w:r>
      </w:del>
      <w:ins w:id="699" w:author="Anthony Ross Otto, Dr" w:date="2017-10-03T11:07:00Z">
        <w:r w:rsidR="00806330">
          <w:rPr>
            <w:rFonts w:ascii="Times New Roman" w:hAnsi="Times New Roman" w:cs="Times New Roman"/>
            <w:sz w:val="20"/>
            <w:szCs w:val="20"/>
            <w:lang w:val="en-US"/>
          </w:rPr>
          <w:t>Panel A</w:t>
        </w:r>
      </w:ins>
      <w:r>
        <w:rPr>
          <w:rFonts w:ascii="Times New Roman" w:hAnsi="Times New Roman" w:cs="Times New Roman"/>
          <w:sz w:val="20"/>
          <w:szCs w:val="20"/>
          <w:lang w:val="en-US"/>
        </w:rPr>
        <w:t xml:space="preserve"> </w:t>
      </w:r>
      <w:del w:id="700" w:author="Anthony Ross Otto, Dr" w:date="2017-10-03T11:07:00Z">
        <w:r w:rsidDel="00806330">
          <w:rPr>
            <w:rFonts w:ascii="Times New Roman" w:hAnsi="Times New Roman" w:cs="Times New Roman"/>
            <w:sz w:val="20"/>
            <w:szCs w:val="20"/>
            <w:lang w:val="en-US"/>
          </w:rPr>
          <w:delText xml:space="preserve">represents </w:delText>
        </w:r>
      </w:del>
      <w:ins w:id="701" w:author="Anthony Ross Otto, Dr" w:date="2017-10-03T11:07:00Z">
        <w:r w:rsidR="00806330">
          <w:rPr>
            <w:rFonts w:ascii="Times New Roman" w:hAnsi="Times New Roman" w:cs="Times New Roman"/>
            <w:sz w:val="20"/>
            <w:szCs w:val="20"/>
            <w:lang w:val="en-US"/>
          </w:rPr>
          <w:t xml:space="preserve">depicts </w:t>
        </w:r>
      </w:ins>
      <w:r>
        <w:rPr>
          <w:rFonts w:ascii="Times New Roman" w:hAnsi="Times New Roman" w:cs="Times New Roman"/>
          <w:sz w:val="20"/>
          <w:szCs w:val="20"/>
          <w:lang w:val="en-US"/>
        </w:rPr>
        <w:t xml:space="preserve">the </w:t>
      </w:r>
      <w:ins w:id="702" w:author="Anthony Ross Otto, Dr" w:date="2017-10-03T11:07:00Z">
        <w:r w:rsidR="00806330">
          <w:rPr>
            <w:rFonts w:ascii="Times New Roman" w:hAnsi="Times New Roman" w:cs="Times New Roman"/>
            <w:sz w:val="20"/>
            <w:szCs w:val="20"/>
            <w:lang w:val="en-US"/>
          </w:rPr>
          <w:t xml:space="preserve">proportion of participants </w:t>
        </w:r>
      </w:ins>
      <w:ins w:id="703" w:author="Anthony Ross Otto, Dr" w:date="2017-10-03T11:13:00Z">
        <w:r w:rsidR="005640C2">
          <w:rPr>
            <w:rFonts w:ascii="Times New Roman" w:hAnsi="Times New Roman" w:cs="Times New Roman"/>
            <w:sz w:val="20"/>
            <w:szCs w:val="20"/>
            <w:lang w:val="en-US"/>
          </w:rPr>
          <w:t xml:space="preserve">reporting that </w:t>
        </w:r>
      </w:ins>
      <w:ins w:id="704" w:author="Anthony Ross Otto, Dr" w:date="2017-10-03T11:10:00Z">
        <w:r w:rsidR="00806330">
          <w:rPr>
            <w:rFonts w:ascii="Times New Roman" w:hAnsi="Times New Roman" w:cs="Times New Roman"/>
            <w:sz w:val="20"/>
            <w:szCs w:val="20"/>
            <w:lang w:val="en-US"/>
          </w:rPr>
          <w:t xml:space="preserve">the </w:t>
        </w:r>
      </w:ins>
      <w:ins w:id="705" w:author="Anthony Ross Otto, Dr" w:date="2017-10-03T11:13:00Z">
        <w:r w:rsidR="005640C2">
          <w:rPr>
            <w:rFonts w:ascii="Times New Roman" w:hAnsi="Times New Roman" w:cs="Times New Roman"/>
            <w:sz w:val="20"/>
            <w:szCs w:val="20"/>
            <w:lang w:val="en-US"/>
          </w:rPr>
          <w:t xml:space="preserve">extreme </w:t>
        </w:r>
      </w:ins>
      <w:ins w:id="706" w:author="Anthony Ross Otto, Dr" w:date="2017-10-03T11:10:00Z">
        <w:r w:rsidR="00806330">
          <w:rPr>
            <w:rFonts w:ascii="Times New Roman" w:hAnsi="Times New Roman" w:cs="Times New Roman"/>
            <w:sz w:val="20"/>
            <w:szCs w:val="20"/>
            <w:lang w:val="en-US"/>
          </w:rPr>
          <w:t xml:space="preserve">positive </w:t>
        </w:r>
        <w:r w:rsidR="005640C2">
          <w:rPr>
            <w:rFonts w:ascii="Times New Roman" w:hAnsi="Times New Roman" w:cs="Times New Roman"/>
            <w:sz w:val="20"/>
            <w:szCs w:val="20"/>
            <w:lang w:val="en-US"/>
          </w:rPr>
          <w:t xml:space="preserve">outcome </w:t>
        </w:r>
      </w:ins>
      <w:del w:id="707" w:author="Anthony Ross Otto, Dr" w:date="2017-10-03T11:10:00Z">
        <w:r w:rsidDel="00806330">
          <w:rPr>
            <w:rFonts w:ascii="Times New Roman" w:hAnsi="Times New Roman" w:cs="Times New Roman"/>
            <w:sz w:val="20"/>
            <w:szCs w:val="20"/>
            <w:lang w:val="en-US"/>
          </w:rPr>
          <w:delText xml:space="preserve">first </w:delText>
        </w:r>
      </w:del>
      <w:del w:id="708" w:author="Anthony Ross Otto, Dr" w:date="2017-10-03T11:14:00Z">
        <w:r w:rsidDel="005640C2">
          <w:rPr>
            <w:rFonts w:ascii="Times New Roman" w:hAnsi="Times New Roman" w:cs="Times New Roman"/>
            <w:sz w:val="20"/>
            <w:szCs w:val="20"/>
            <w:lang w:val="en-US"/>
          </w:rPr>
          <w:delText xml:space="preserve">outcome that comes to mind </w:delText>
        </w:r>
      </w:del>
      <w:ins w:id="709" w:author="Anthony Ross Otto, Dr" w:date="2017-10-03T11:14:00Z">
        <w:r w:rsidR="005640C2">
          <w:rPr>
            <w:rFonts w:ascii="Times New Roman" w:hAnsi="Times New Roman" w:cs="Times New Roman"/>
            <w:sz w:val="20"/>
            <w:szCs w:val="20"/>
            <w:lang w:val="en-US"/>
          </w:rPr>
          <w:t>in the first-outcome question.</w:t>
        </w:r>
      </w:ins>
      <w:del w:id="710" w:author="Anthony Ross Otto, Dr" w:date="2017-10-03T11:14:00Z">
        <w:r w:rsidDel="005640C2">
          <w:rPr>
            <w:rFonts w:ascii="Times New Roman" w:hAnsi="Times New Roman" w:cs="Times New Roman"/>
            <w:sz w:val="20"/>
            <w:szCs w:val="20"/>
            <w:lang w:val="en-US"/>
          </w:rPr>
          <w:delText xml:space="preserve">in the </w:delText>
        </w:r>
      </w:del>
      <w:del w:id="711" w:author="Anthony Ross Otto, Dr" w:date="2017-10-03T11:10:00Z">
        <w:r w:rsidDel="00806330">
          <w:rPr>
            <w:rFonts w:ascii="Times New Roman" w:hAnsi="Times New Roman" w:cs="Times New Roman"/>
            <w:sz w:val="20"/>
            <w:szCs w:val="20"/>
            <w:lang w:val="en-US"/>
          </w:rPr>
          <w:delText xml:space="preserve">episodic, control and baseline </w:delText>
        </w:r>
      </w:del>
      <w:del w:id="712" w:author="Anthony Ross Otto, Dr" w:date="2017-10-03T11:14:00Z">
        <w:r w:rsidDel="005640C2">
          <w:rPr>
            <w:rFonts w:ascii="Times New Roman" w:hAnsi="Times New Roman" w:cs="Times New Roman"/>
            <w:sz w:val="20"/>
            <w:szCs w:val="20"/>
            <w:lang w:val="en-US"/>
          </w:rPr>
          <w:delText>conditions</w:delText>
        </w:r>
      </w:del>
      <w:ins w:id="713" w:author="Anthony Ross Otto, Dr" w:date="2017-10-03T11:14:00Z">
        <w:r w:rsidR="005640C2">
          <w:rPr>
            <w:rFonts w:ascii="Times New Roman" w:hAnsi="Times New Roman" w:cs="Times New Roman"/>
            <w:sz w:val="20"/>
            <w:szCs w:val="20"/>
            <w:lang w:val="en-US"/>
          </w:rPr>
          <w:t xml:space="preserve"> </w:t>
        </w:r>
      </w:ins>
      <w:del w:id="714" w:author="Anthony Ross Otto, Dr" w:date="2017-10-03T11:14:00Z">
        <w:r w:rsidDel="005640C2">
          <w:rPr>
            <w:rFonts w:ascii="Times New Roman" w:hAnsi="Times New Roman" w:cs="Times New Roman"/>
            <w:sz w:val="20"/>
            <w:szCs w:val="20"/>
            <w:lang w:val="en-US"/>
          </w:rPr>
          <w:delText xml:space="preserve">. Figure </w:delText>
        </w:r>
      </w:del>
      <w:ins w:id="715" w:author="Anthony Ross Otto, Dr" w:date="2017-10-03T11:14:00Z">
        <w:r w:rsidR="005640C2">
          <w:rPr>
            <w:rFonts w:ascii="Times New Roman" w:hAnsi="Times New Roman" w:cs="Times New Roman"/>
            <w:sz w:val="20"/>
            <w:szCs w:val="20"/>
            <w:lang w:val="en-US"/>
          </w:rPr>
          <w:t xml:space="preserve">Panel </w:t>
        </w:r>
      </w:ins>
      <w:del w:id="716" w:author="Anthony Ross Otto, Dr" w:date="2017-10-03T11:14:00Z">
        <w:r w:rsidDel="005640C2">
          <w:rPr>
            <w:rFonts w:ascii="Times New Roman" w:hAnsi="Times New Roman" w:cs="Times New Roman"/>
            <w:sz w:val="20"/>
            <w:szCs w:val="20"/>
            <w:lang w:val="en-US"/>
          </w:rPr>
          <w:delText>3</w:delText>
        </w:r>
      </w:del>
      <w:r>
        <w:rPr>
          <w:rFonts w:ascii="Times New Roman" w:hAnsi="Times New Roman" w:cs="Times New Roman"/>
          <w:sz w:val="20"/>
          <w:szCs w:val="20"/>
          <w:lang w:val="en-US"/>
        </w:rPr>
        <w:t>B represents</w:t>
      </w:r>
      <w:ins w:id="717" w:author="David St-Amand" w:date="2017-10-04T10:45:00Z">
        <w:r w:rsidR="00B144A5">
          <w:rPr>
            <w:rFonts w:ascii="Times New Roman" w:hAnsi="Times New Roman" w:cs="Times New Roman"/>
            <w:sz w:val="20"/>
            <w:szCs w:val="20"/>
            <w:lang w:val="en-US"/>
          </w:rPr>
          <w:t xml:space="preserve"> average</w:t>
        </w:r>
      </w:ins>
      <w:r>
        <w:rPr>
          <w:rFonts w:ascii="Times New Roman" w:hAnsi="Times New Roman" w:cs="Times New Roman"/>
          <w:sz w:val="20"/>
          <w:szCs w:val="20"/>
          <w:lang w:val="en-US"/>
        </w:rPr>
        <w:t xml:space="preserve"> risk-taking</w:t>
      </w:r>
      <w:ins w:id="718" w:author="David St-Amand" w:date="2017-10-04T10:45:00Z">
        <w:r w:rsidR="00B144A5">
          <w:rPr>
            <w:rFonts w:ascii="Times New Roman" w:hAnsi="Times New Roman" w:cs="Times New Roman"/>
            <w:sz w:val="20"/>
            <w:szCs w:val="20"/>
            <w:lang w:val="en-US"/>
          </w:rPr>
          <w:t xml:space="preserve"> (without the first 24 trials)</w:t>
        </w:r>
      </w:ins>
      <w:del w:id="719" w:author="David St-Amand" w:date="2017-10-04T10:45:00Z">
        <w:r w:rsidDel="00B144A5">
          <w:rPr>
            <w:rFonts w:ascii="Times New Roman" w:hAnsi="Times New Roman" w:cs="Times New Roman"/>
            <w:sz w:val="20"/>
            <w:szCs w:val="20"/>
            <w:lang w:val="en-US"/>
          </w:rPr>
          <w:delText xml:space="preserve"> </w:delText>
        </w:r>
      </w:del>
      <w:r>
        <w:rPr>
          <w:rFonts w:ascii="Times New Roman" w:hAnsi="Times New Roman" w:cs="Times New Roman"/>
          <w:sz w:val="20"/>
          <w:szCs w:val="20"/>
          <w:lang w:val="en-US"/>
        </w:rPr>
        <w:t xml:space="preserve">as a function of the first outcome that comes to mind when thinking of the risk option, in different groups. </w:t>
      </w:r>
    </w:p>
    <w:p w14:paraId="6A7541DB" w14:textId="77777777" w:rsidR="00806330" w:rsidRDefault="00806330" w:rsidP="0091463D">
      <w:pPr>
        <w:spacing w:line="480" w:lineRule="auto"/>
        <w:rPr>
          <w:rFonts w:ascii="Times New Roman" w:hAnsi="Times New Roman" w:cs="Times New Roman"/>
          <w:sz w:val="20"/>
          <w:szCs w:val="20"/>
          <w:lang w:val="en-US"/>
        </w:rPr>
      </w:pPr>
    </w:p>
    <w:p w14:paraId="33C2FCCC" w14:textId="77777777" w:rsidR="0091463D" w:rsidRPr="00724EB6" w:rsidRDefault="0091463D" w:rsidP="0091463D">
      <w:pPr>
        <w:spacing w:line="480" w:lineRule="auto"/>
        <w:rPr>
          <w:rFonts w:ascii="Times New Roman" w:hAnsi="Times New Roman" w:cs="Times New Roman"/>
          <w:i/>
          <w:sz w:val="24"/>
          <w:szCs w:val="24"/>
        </w:rPr>
      </w:pPr>
      <w:commentRangeStart w:id="720"/>
      <w:r w:rsidRPr="00724EB6">
        <w:rPr>
          <w:rFonts w:ascii="Times New Roman" w:hAnsi="Times New Roman" w:cs="Times New Roman"/>
          <w:i/>
          <w:sz w:val="24"/>
          <w:szCs w:val="24"/>
        </w:rPr>
        <w:t xml:space="preserve">Effects of Episodic Specificity Manipulation </w:t>
      </w:r>
      <w:commentRangeEnd w:id="720"/>
      <w:r w:rsidR="00432D66">
        <w:rPr>
          <w:rStyle w:val="CommentReference"/>
        </w:rPr>
        <w:commentReference w:id="720"/>
      </w:r>
      <w:r w:rsidRPr="00724EB6">
        <w:rPr>
          <w:rFonts w:ascii="Times New Roman" w:hAnsi="Times New Roman" w:cs="Times New Roman"/>
          <w:i/>
          <w:sz w:val="24"/>
          <w:szCs w:val="24"/>
        </w:rPr>
        <w:t>on RL Model Parameters</w:t>
      </w:r>
    </w:p>
    <w:p w14:paraId="5A68F866" w14:textId="28731E5D" w:rsidR="0091463D" w:rsidRPr="00724EB6" w:rsidDel="008B1F4E" w:rsidRDefault="0091463D" w:rsidP="0091463D">
      <w:pPr>
        <w:spacing w:line="480" w:lineRule="auto"/>
        <w:ind w:firstLine="720"/>
        <w:rPr>
          <w:del w:id="721" w:author="Anthony Ross Otto, Dr" w:date="2017-10-03T10:22:00Z"/>
          <w:rFonts w:ascii="Times New Roman" w:hAnsi="Times New Roman" w:cs="Times New Roman"/>
          <w:sz w:val="24"/>
          <w:szCs w:val="24"/>
        </w:rPr>
      </w:pPr>
    </w:p>
    <w:p w14:paraId="080E362D" w14:textId="58B88211" w:rsid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The best-fitting RL model parameter estimates are reported in Table 1. Considering the entire sample, we found a significant main effect of PE valence (positive versus negative PEs) such that negative PE learning rates were significantly larger than positive PE learning rates (mixed-effects regression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-0.15,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0.05,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0.026).  Indeed, this observation corroborates previous observations of a ‘negativity </w:t>
      </w:r>
      <w:proofErr w:type="spellStart"/>
      <w:r w:rsidRPr="00724EB6">
        <w:rPr>
          <w:rFonts w:ascii="Times New Roman" w:hAnsi="Times New Roman" w:cs="Times New Roman"/>
          <w:sz w:val="24"/>
          <w:szCs w:val="24"/>
        </w:rPr>
        <w:t>bias’</w:t>
      </w:r>
      <w:proofErr w:type="spellEnd"/>
      <w:r w:rsidRPr="00724EB6">
        <w:rPr>
          <w:rFonts w:ascii="Times New Roman" w:hAnsi="Times New Roman" w:cs="Times New Roman"/>
          <w:sz w:val="24"/>
          <w:szCs w:val="24"/>
        </w:rPr>
        <w:t xml:space="preserve">—a tendency to weigh negative PEs more strongly than positive PEs— in RL updating in </w:t>
      </w:r>
      <w:r w:rsidRPr="00724EB6">
        <w:rPr>
          <w:rFonts w:ascii="Times New Roman" w:hAnsi="Times New Roman" w:cs="Times New Roman"/>
          <w:sz w:val="24"/>
          <w:szCs w:val="24"/>
        </w:rPr>
        <w:lastRenderedPageBreak/>
        <w:t xml:space="preserve">similar tasks </w:t>
      </w:r>
      <w:r w:rsidRPr="00724EB6">
        <w:rPr>
          <w:rFonts w:ascii="Times New Roman" w:hAnsi="Times New Roman" w:cs="Times New Roman"/>
          <w:sz w:val="24"/>
          <w:szCs w:val="24"/>
        </w:rPr>
        <w:fldChar w:fldCharType="begin"/>
      </w:r>
      <w:ins w:id="722" w:author="Anthony Ross Otto, Dr" w:date="2017-10-03T11:35:00Z">
        <w:r w:rsidR="00A5141B">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J."}],"issued":{"date-parts":[["2015",10,1]]}}},{"id":555,"uris":["http://zotero.org/users/55099/items/DSEWJ9WN"],"uri":["http://zotero.org/users/55099/items/DSEWJ9WN"],"itemData":{"id":555,"type":"article-journal","title":"Neural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ins>
      <w:del w:id="723" w:author="Anthony Ross Otto, Dr" w:date="2017-10-03T11:35:00Z">
        <w:r w:rsidRPr="00724EB6" w:rsidDel="00A5141B">
          <w:rPr>
            <w:rFonts w:ascii="Times New Roman" w:hAnsi="Times New Roman" w:cs="Times New Roman"/>
            <w:sz w:val="24"/>
            <w:szCs w:val="24"/>
          </w:rPr>
          <w:del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2012)"},"citationItems":[{"id":3334,"uris":["http://zotero.org/users/55099/items/PX6QIXTN"],"uri":["http://zotero.org/users/55099/items/PX6QIXTN"],"itemData":{"id":3334,"type":"article-journal","title":"Neural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J."}],"issued":{"date-parts":[["2015",10,1]]}}},{"id":3337,"uris":["http://zotero.org/users/55099/items/DSEWJ9WN"],"uri":["http://zotero.org/users/55099/items/DSEWJ9WN"],"itemData":{"id":3337,"type":"article-journal","title":"Neural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delInstrText>
        </w:r>
      </w:del>
      <w:r w:rsidRPr="00724EB6">
        <w:rPr>
          <w:rFonts w:ascii="Times New Roman" w:hAnsi="Times New Roman" w:cs="Times New Roman"/>
          <w:sz w:val="24"/>
          <w:szCs w:val="24"/>
        </w:rPr>
        <w:fldChar w:fldCharType="separate"/>
      </w:r>
      <w:r w:rsidRPr="00724EB6">
        <w:rPr>
          <w:rFonts w:ascii="Times New Roman" w:eastAsia="Times New Roman" w:hAnsi="Times New Roman" w:cs="Times New Roman"/>
          <w:sz w:val="24"/>
          <w:szCs w:val="24"/>
        </w:rPr>
        <w:t>(Christakou et al., 2013; Gershman, 2015; Niv, Edlund, Dayan, &amp; O’Doherty, 2012)</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w:t>
      </w:r>
    </w:p>
    <w:tbl>
      <w:tblPr>
        <w:tblW w:w="8730" w:type="dxa"/>
        <w:tblLayout w:type="fixed"/>
        <w:tblLook w:val="04A0" w:firstRow="1" w:lastRow="0" w:firstColumn="1" w:lastColumn="0" w:noHBand="0" w:noVBand="1"/>
      </w:tblPr>
      <w:tblGrid>
        <w:gridCol w:w="2250"/>
        <w:gridCol w:w="1890"/>
        <w:gridCol w:w="1620"/>
        <w:gridCol w:w="1620"/>
        <w:gridCol w:w="1350"/>
      </w:tblGrid>
      <w:tr w:rsidR="008B1F4E" w:rsidRPr="008B1F4E" w14:paraId="2B609E7D" w14:textId="77777777" w:rsidTr="008B1F4E">
        <w:trPr>
          <w:trHeight w:val="640"/>
        </w:trPr>
        <w:tc>
          <w:tcPr>
            <w:tcW w:w="2250" w:type="dxa"/>
            <w:tcBorders>
              <w:top w:val="nil"/>
              <w:left w:val="nil"/>
              <w:bottom w:val="single" w:sz="4" w:space="0" w:color="auto"/>
              <w:right w:val="nil"/>
            </w:tcBorders>
            <w:shd w:val="clear" w:color="auto" w:fill="auto"/>
            <w:vAlign w:val="bottom"/>
            <w:hideMark/>
          </w:tcPr>
          <w:p w14:paraId="083BCBE1" w14:textId="77777777" w:rsidR="005B2CE8" w:rsidRPr="008B1F4E" w:rsidRDefault="005B2CE8" w:rsidP="00DF788B">
            <w:pPr>
              <w:jc w:val="center"/>
              <w:rPr>
                <w:rFonts w:ascii="Times New Roman" w:eastAsia="Times New Roman" w:hAnsi="Times New Roman" w:cs="Times New Roman"/>
                <w:b/>
                <w:bCs/>
                <w:color w:val="000000"/>
                <w:sz w:val="20"/>
                <w:szCs w:val="20"/>
                <w:rPrChange w:id="724"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725" w:author="Anthony Ross Otto, Dr" w:date="2017-10-03T10:23:00Z">
                  <w:rPr>
                    <w:rFonts w:eastAsia="Times New Roman" w:cs="Times New Roman"/>
                    <w:b/>
                    <w:bCs/>
                    <w:color w:val="000000"/>
                    <w:sz w:val="20"/>
                    <w:szCs w:val="20"/>
                  </w:rPr>
                </w:rPrChange>
              </w:rPr>
              <w:t>Condition</w:t>
            </w:r>
          </w:p>
        </w:tc>
        <w:tc>
          <w:tcPr>
            <w:tcW w:w="1890" w:type="dxa"/>
            <w:tcBorders>
              <w:top w:val="nil"/>
              <w:left w:val="nil"/>
              <w:bottom w:val="single" w:sz="4" w:space="0" w:color="auto"/>
              <w:right w:val="nil"/>
            </w:tcBorders>
            <w:shd w:val="clear" w:color="auto" w:fill="auto"/>
            <w:vAlign w:val="bottom"/>
            <w:hideMark/>
          </w:tcPr>
          <w:p w14:paraId="79092D82" w14:textId="77777777" w:rsidR="005B2CE8" w:rsidRPr="008B1F4E" w:rsidRDefault="005B2CE8" w:rsidP="00DF788B">
            <w:pPr>
              <w:jc w:val="center"/>
              <w:rPr>
                <w:rFonts w:ascii="Times New Roman" w:eastAsia="Times New Roman" w:hAnsi="Times New Roman" w:cs="Times New Roman"/>
                <w:b/>
                <w:bCs/>
                <w:color w:val="000000"/>
                <w:sz w:val="20"/>
                <w:szCs w:val="20"/>
                <w:rPrChange w:id="726"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727" w:author="Anthony Ross Otto, Dr" w:date="2017-10-03T10:23:00Z">
                  <w:rPr>
                    <w:rFonts w:eastAsia="Times New Roman" w:cs="Times New Roman"/>
                    <w:b/>
                    <w:bCs/>
                    <w:color w:val="000000"/>
                    <w:sz w:val="20"/>
                    <w:szCs w:val="20"/>
                  </w:rPr>
                </w:rPrChange>
              </w:rPr>
              <w:t>Learning Rate (Positive PE)</w:t>
            </w:r>
          </w:p>
        </w:tc>
        <w:tc>
          <w:tcPr>
            <w:tcW w:w="1620" w:type="dxa"/>
            <w:tcBorders>
              <w:top w:val="nil"/>
              <w:left w:val="nil"/>
              <w:bottom w:val="single" w:sz="4" w:space="0" w:color="auto"/>
              <w:right w:val="nil"/>
            </w:tcBorders>
            <w:shd w:val="clear" w:color="auto" w:fill="auto"/>
            <w:vAlign w:val="bottom"/>
            <w:hideMark/>
          </w:tcPr>
          <w:p w14:paraId="7023CBF6" w14:textId="77777777" w:rsidR="005B2CE8" w:rsidRPr="008B1F4E" w:rsidRDefault="005B2CE8" w:rsidP="00DF788B">
            <w:pPr>
              <w:jc w:val="center"/>
              <w:rPr>
                <w:rFonts w:ascii="Times New Roman" w:eastAsia="Times New Roman" w:hAnsi="Times New Roman" w:cs="Times New Roman"/>
                <w:b/>
                <w:bCs/>
                <w:color w:val="000000"/>
                <w:sz w:val="20"/>
                <w:szCs w:val="20"/>
                <w:rPrChange w:id="728"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729" w:author="Anthony Ross Otto, Dr" w:date="2017-10-03T10:23:00Z">
                  <w:rPr>
                    <w:rFonts w:eastAsia="Times New Roman" w:cs="Times New Roman"/>
                    <w:b/>
                    <w:bCs/>
                    <w:color w:val="000000"/>
                    <w:sz w:val="20"/>
                    <w:szCs w:val="20"/>
                  </w:rPr>
                </w:rPrChange>
              </w:rPr>
              <w:t>Learning Rate (Negative PE)</w:t>
            </w:r>
          </w:p>
        </w:tc>
        <w:tc>
          <w:tcPr>
            <w:tcW w:w="1620" w:type="dxa"/>
            <w:tcBorders>
              <w:top w:val="nil"/>
              <w:left w:val="nil"/>
              <w:bottom w:val="single" w:sz="4" w:space="0" w:color="auto"/>
              <w:right w:val="nil"/>
            </w:tcBorders>
            <w:shd w:val="clear" w:color="auto" w:fill="auto"/>
            <w:vAlign w:val="bottom"/>
            <w:hideMark/>
          </w:tcPr>
          <w:p w14:paraId="28548066" w14:textId="77777777" w:rsidR="005B2CE8" w:rsidRPr="008B1F4E" w:rsidRDefault="005B2CE8" w:rsidP="00DF788B">
            <w:pPr>
              <w:jc w:val="center"/>
              <w:rPr>
                <w:rFonts w:ascii="Times New Roman" w:eastAsia="Times New Roman" w:hAnsi="Times New Roman" w:cs="Times New Roman"/>
                <w:b/>
                <w:bCs/>
                <w:color w:val="000000"/>
                <w:sz w:val="20"/>
                <w:szCs w:val="20"/>
                <w:rPrChange w:id="730"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731" w:author="Anthony Ross Otto, Dr" w:date="2017-10-03T10:23:00Z">
                  <w:rPr>
                    <w:rFonts w:eastAsia="Times New Roman" w:cs="Times New Roman"/>
                    <w:b/>
                    <w:bCs/>
                    <w:color w:val="000000"/>
                    <w:sz w:val="20"/>
                    <w:szCs w:val="20"/>
                  </w:rPr>
                </w:rPrChange>
              </w:rPr>
              <w:t>Inverse Temperature</w:t>
            </w:r>
          </w:p>
        </w:tc>
        <w:tc>
          <w:tcPr>
            <w:tcW w:w="1350" w:type="dxa"/>
            <w:tcBorders>
              <w:top w:val="nil"/>
              <w:left w:val="nil"/>
              <w:bottom w:val="single" w:sz="4" w:space="0" w:color="auto"/>
              <w:right w:val="nil"/>
            </w:tcBorders>
            <w:shd w:val="clear" w:color="auto" w:fill="auto"/>
            <w:vAlign w:val="bottom"/>
            <w:hideMark/>
          </w:tcPr>
          <w:p w14:paraId="4CCE8F69" w14:textId="48DE5714" w:rsidR="005B2CE8" w:rsidRPr="008B1F4E" w:rsidRDefault="008B1F4E" w:rsidP="00DF788B">
            <w:pPr>
              <w:keepNext/>
              <w:keepLines/>
              <w:spacing w:before="200" w:after="0"/>
              <w:jc w:val="center"/>
              <w:outlineLvl w:val="6"/>
              <w:rPr>
                <w:rFonts w:ascii="Times New Roman" w:eastAsia="Times New Roman" w:hAnsi="Times New Roman" w:cs="Times New Roman"/>
                <w:b/>
                <w:bCs/>
                <w:color w:val="000000"/>
                <w:sz w:val="20"/>
                <w:szCs w:val="20"/>
                <w:rPrChange w:id="732" w:author="Anthony Ross Otto, Dr" w:date="2017-10-03T10:23:00Z">
                  <w:rPr>
                    <w:rFonts w:asciiTheme="majorHAnsi" w:eastAsia="Times New Roman" w:hAnsiTheme="majorHAnsi" w:cs="Times New Roman"/>
                    <w:b/>
                    <w:bCs/>
                    <w:i/>
                    <w:iCs/>
                    <w:color w:val="000000"/>
                    <w:sz w:val="20"/>
                    <w:szCs w:val="20"/>
                  </w:rPr>
                </w:rPrChange>
              </w:rPr>
            </w:pPr>
            <w:ins w:id="733" w:author="Anthony Ross Otto, Dr" w:date="2017-10-03T10:24:00Z">
              <w:r>
                <w:rPr>
                  <w:rFonts w:ascii="Times New Roman" w:eastAsia="Times New Roman" w:hAnsi="Times New Roman" w:cs="Times New Roman"/>
                  <w:b/>
                  <w:bCs/>
                  <w:color w:val="000000"/>
                  <w:sz w:val="20"/>
                  <w:szCs w:val="20"/>
                </w:rPr>
                <w:t xml:space="preserve">Mean </w:t>
              </w:r>
            </w:ins>
            <w:r w:rsidR="005B2CE8" w:rsidRPr="008B1F4E">
              <w:rPr>
                <w:rFonts w:ascii="Times New Roman" w:eastAsia="Times New Roman" w:hAnsi="Times New Roman" w:cs="Times New Roman"/>
                <w:b/>
                <w:bCs/>
                <w:color w:val="000000"/>
                <w:sz w:val="20"/>
                <w:szCs w:val="20"/>
                <w:rPrChange w:id="734" w:author="Anthony Ross Otto, Dr" w:date="2017-10-03T10:23:00Z">
                  <w:rPr>
                    <w:rFonts w:eastAsia="Times New Roman" w:cs="Times New Roman"/>
                    <w:b/>
                    <w:bCs/>
                    <w:color w:val="000000"/>
                    <w:sz w:val="20"/>
                    <w:szCs w:val="20"/>
                  </w:rPr>
                </w:rPrChange>
              </w:rPr>
              <w:t>Log Likelihood</w:t>
            </w:r>
          </w:p>
        </w:tc>
      </w:tr>
      <w:tr w:rsidR="008B1F4E" w:rsidRPr="008B1F4E" w14:paraId="4EBC952F" w14:textId="77777777" w:rsidTr="008B1F4E">
        <w:trPr>
          <w:trHeight w:val="320"/>
        </w:trPr>
        <w:tc>
          <w:tcPr>
            <w:tcW w:w="2250" w:type="dxa"/>
            <w:tcBorders>
              <w:top w:val="nil"/>
              <w:left w:val="nil"/>
              <w:bottom w:val="nil"/>
              <w:right w:val="nil"/>
            </w:tcBorders>
            <w:shd w:val="clear" w:color="auto" w:fill="auto"/>
            <w:noWrap/>
            <w:vAlign w:val="bottom"/>
            <w:hideMark/>
          </w:tcPr>
          <w:p w14:paraId="34ACF81A" w14:textId="77777777" w:rsidR="005B2CE8" w:rsidRPr="008B1F4E" w:rsidRDefault="005B2CE8" w:rsidP="00DF788B">
            <w:pPr>
              <w:rPr>
                <w:rFonts w:ascii="Times New Roman" w:eastAsia="Times New Roman" w:hAnsi="Times New Roman" w:cs="Times New Roman"/>
                <w:i/>
                <w:iCs/>
                <w:color w:val="000000"/>
                <w:sz w:val="20"/>
                <w:szCs w:val="20"/>
                <w:rPrChange w:id="735"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736" w:author="Anthony Ross Otto, Dr" w:date="2017-10-03T10:23:00Z">
                  <w:rPr>
                    <w:rFonts w:eastAsia="Times New Roman" w:cs="Times New Roman"/>
                    <w:i/>
                    <w:iCs/>
                    <w:color w:val="000000"/>
                    <w:sz w:val="20"/>
                    <w:szCs w:val="20"/>
                  </w:rPr>
                </w:rPrChange>
              </w:rPr>
              <w:t>Episodic</w:t>
            </w:r>
          </w:p>
        </w:tc>
        <w:tc>
          <w:tcPr>
            <w:tcW w:w="1890" w:type="dxa"/>
            <w:tcBorders>
              <w:top w:val="nil"/>
              <w:left w:val="nil"/>
              <w:bottom w:val="nil"/>
              <w:right w:val="nil"/>
            </w:tcBorders>
            <w:shd w:val="clear" w:color="auto" w:fill="auto"/>
            <w:noWrap/>
            <w:vAlign w:val="bottom"/>
            <w:hideMark/>
          </w:tcPr>
          <w:p w14:paraId="6AB6DD5A" w14:textId="77777777" w:rsidR="005B2CE8" w:rsidRPr="008B1F4E" w:rsidRDefault="005B2CE8" w:rsidP="00DF788B">
            <w:pPr>
              <w:jc w:val="right"/>
              <w:rPr>
                <w:rFonts w:ascii="Times New Roman" w:eastAsia="Times New Roman" w:hAnsi="Times New Roman" w:cs="Times New Roman"/>
                <w:color w:val="000000"/>
                <w:sz w:val="20"/>
                <w:szCs w:val="20"/>
                <w:rPrChange w:id="737"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38" w:author="Anthony Ross Otto, Dr" w:date="2017-10-03T10:23:00Z">
                  <w:rPr>
                    <w:rFonts w:eastAsia="Times New Roman"/>
                    <w:color w:val="000000"/>
                    <w:sz w:val="20"/>
                    <w:szCs w:val="20"/>
                  </w:rPr>
                </w:rPrChange>
              </w:rPr>
              <w:t>0.385</w:t>
            </w:r>
          </w:p>
        </w:tc>
        <w:tc>
          <w:tcPr>
            <w:tcW w:w="1620" w:type="dxa"/>
            <w:tcBorders>
              <w:top w:val="nil"/>
              <w:left w:val="nil"/>
              <w:bottom w:val="nil"/>
              <w:right w:val="nil"/>
            </w:tcBorders>
            <w:shd w:val="clear" w:color="auto" w:fill="auto"/>
            <w:noWrap/>
            <w:vAlign w:val="bottom"/>
            <w:hideMark/>
          </w:tcPr>
          <w:p w14:paraId="0456B2B8" w14:textId="77777777" w:rsidR="005B2CE8" w:rsidRPr="008B1F4E" w:rsidRDefault="005B2CE8" w:rsidP="00DF788B">
            <w:pPr>
              <w:jc w:val="right"/>
              <w:rPr>
                <w:rFonts w:ascii="Times New Roman" w:eastAsia="Times New Roman" w:hAnsi="Times New Roman" w:cs="Times New Roman"/>
                <w:color w:val="000000"/>
                <w:sz w:val="20"/>
                <w:szCs w:val="20"/>
                <w:rPrChange w:id="739"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40" w:author="Anthony Ross Otto, Dr" w:date="2017-10-03T10:23:00Z">
                  <w:rPr>
                    <w:rFonts w:eastAsia="Times New Roman"/>
                    <w:color w:val="000000"/>
                    <w:sz w:val="20"/>
                    <w:szCs w:val="20"/>
                  </w:rPr>
                </w:rPrChange>
              </w:rPr>
              <w:t>0.395</w:t>
            </w:r>
          </w:p>
        </w:tc>
        <w:tc>
          <w:tcPr>
            <w:tcW w:w="1620" w:type="dxa"/>
            <w:tcBorders>
              <w:top w:val="nil"/>
              <w:left w:val="nil"/>
              <w:bottom w:val="nil"/>
              <w:right w:val="nil"/>
            </w:tcBorders>
            <w:shd w:val="clear" w:color="auto" w:fill="auto"/>
            <w:noWrap/>
            <w:vAlign w:val="bottom"/>
            <w:hideMark/>
          </w:tcPr>
          <w:p w14:paraId="0D12FB56" w14:textId="77777777" w:rsidR="005B2CE8" w:rsidRPr="008B1F4E" w:rsidRDefault="005B2CE8" w:rsidP="00DF788B">
            <w:pPr>
              <w:jc w:val="right"/>
              <w:rPr>
                <w:rFonts w:ascii="Times New Roman" w:eastAsia="Times New Roman" w:hAnsi="Times New Roman" w:cs="Times New Roman"/>
                <w:color w:val="000000"/>
                <w:sz w:val="20"/>
                <w:szCs w:val="20"/>
                <w:rPrChange w:id="741"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42" w:author="Anthony Ross Otto, Dr" w:date="2017-10-03T10:23:00Z">
                  <w:rPr>
                    <w:rFonts w:eastAsia="Times New Roman"/>
                    <w:color w:val="000000"/>
                    <w:sz w:val="20"/>
                    <w:szCs w:val="20"/>
                  </w:rPr>
                </w:rPrChange>
              </w:rPr>
              <w:t>2.776</w:t>
            </w:r>
          </w:p>
        </w:tc>
        <w:tc>
          <w:tcPr>
            <w:tcW w:w="1350" w:type="dxa"/>
            <w:tcBorders>
              <w:top w:val="nil"/>
              <w:left w:val="nil"/>
              <w:bottom w:val="nil"/>
              <w:right w:val="nil"/>
            </w:tcBorders>
            <w:shd w:val="clear" w:color="auto" w:fill="auto"/>
            <w:noWrap/>
            <w:vAlign w:val="bottom"/>
            <w:hideMark/>
          </w:tcPr>
          <w:p w14:paraId="2C40D874" w14:textId="77777777" w:rsidR="005B2CE8" w:rsidRPr="008B1F4E" w:rsidRDefault="005B2CE8" w:rsidP="00DF788B">
            <w:pPr>
              <w:jc w:val="right"/>
              <w:rPr>
                <w:rFonts w:ascii="Times New Roman" w:eastAsia="Times New Roman" w:hAnsi="Times New Roman" w:cs="Times New Roman"/>
                <w:color w:val="000000"/>
                <w:sz w:val="20"/>
                <w:szCs w:val="20"/>
                <w:rPrChange w:id="743"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44" w:author="Anthony Ross Otto, Dr" w:date="2017-10-03T10:23:00Z">
                  <w:rPr>
                    <w:rFonts w:eastAsia="Times New Roman"/>
                    <w:color w:val="000000"/>
                    <w:sz w:val="20"/>
                    <w:szCs w:val="20"/>
                  </w:rPr>
                </w:rPrChange>
              </w:rPr>
              <w:t>-60.371</w:t>
            </w:r>
          </w:p>
        </w:tc>
      </w:tr>
      <w:tr w:rsidR="008B1F4E" w:rsidRPr="008B1F4E" w14:paraId="19930C47" w14:textId="77777777" w:rsidTr="008B1F4E">
        <w:trPr>
          <w:trHeight w:val="360"/>
        </w:trPr>
        <w:tc>
          <w:tcPr>
            <w:tcW w:w="2250" w:type="dxa"/>
            <w:tcBorders>
              <w:top w:val="nil"/>
              <w:left w:val="nil"/>
              <w:bottom w:val="nil"/>
              <w:right w:val="nil"/>
            </w:tcBorders>
            <w:shd w:val="clear" w:color="auto" w:fill="auto"/>
            <w:noWrap/>
            <w:vAlign w:val="bottom"/>
            <w:hideMark/>
          </w:tcPr>
          <w:p w14:paraId="33B40B02" w14:textId="4DC8B16E" w:rsidR="005B2CE8" w:rsidRPr="008B1F4E" w:rsidRDefault="008021F9" w:rsidP="00DF788B">
            <w:pPr>
              <w:rPr>
                <w:rFonts w:ascii="Times New Roman" w:eastAsia="Times New Roman" w:hAnsi="Times New Roman" w:cs="Times New Roman"/>
                <w:i/>
                <w:iCs/>
                <w:color w:val="000000"/>
                <w:sz w:val="20"/>
                <w:szCs w:val="20"/>
                <w:rPrChange w:id="745"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746" w:author="Anthony Ross Otto, Dr" w:date="2017-10-03T10:23:00Z">
                  <w:rPr>
                    <w:rFonts w:eastAsia="Times New Roman" w:cs="Times New Roman"/>
                    <w:i/>
                    <w:iCs/>
                    <w:color w:val="000000"/>
                    <w:sz w:val="20"/>
                    <w:szCs w:val="20"/>
                  </w:rPr>
                </w:rPrChange>
              </w:rPr>
              <w:t>Control</w:t>
            </w:r>
          </w:p>
        </w:tc>
        <w:tc>
          <w:tcPr>
            <w:tcW w:w="1890" w:type="dxa"/>
            <w:tcBorders>
              <w:top w:val="nil"/>
              <w:left w:val="nil"/>
              <w:bottom w:val="nil"/>
              <w:right w:val="nil"/>
            </w:tcBorders>
            <w:shd w:val="clear" w:color="auto" w:fill="auto"/>
            <w:noWrap/>
            <w:vAlign w:val="bottom"/>
            <w:hideMark/>
          </w:tcPr>
          <w:p w14:paraId="1D172AE3" w14:textId="77777777" w:rsidR="005B2CE8" w:rsidRPr="008B1F4E" w:rsidRDefault="005B2CE8" w:rsidP="00DF788B">
            <w:pPr>
              <w:jc w:val="right"/>
              <w:rPr>
                <w:rFonts w:ascii="Times New Roman" w:eastAsia="Times New Roman" w:hAnsi="Times New Roman" w:cs="Times New Roman"/>
                <w:color w:val="000000"/>
                <w:sz w:val="20"/>
                <w:szCs w:val="20"/>
                <w:rPrChange w:id="747"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48" w:author="Anthony Ross Otto, Dr" w:date="2017-10-03T10:23:00Z">
                  <w:rPr>
                    <w:rFonts w:eastAsia="Times New Roman"/>
                    <w:color w:val="000000"/>
                    <w:sz w:val="20"/>
                    <w:szCs w:val="20"/>
                  </w:rPr>
                </w:rPrChange>
              </w:rPr>
              <w:t>0.242</w:t>
            </w:r>
          </w:p>
        </w:tc>
        <w:tc>
          <w:tcPr>
            <w:tcW w:w="1620" w:type="dxa"/>
            <w:tcBorders>
              <w:top w:val="nil"/>
              <w:left w:val="nil"/>
              <w:bottom w:val="nil"/>
              <w:right w:val="nil"/>
            </w:tcBorders>
            <w:shd w:val="clear" w:color="auto" w:fill="auto"/>
            <w:noWrap/>
            <w:vAlign w:val="bottom"/>
            <w:hideMark/>
          </w:tcPr>
          <w:p w14:paraId="1CD5142B" w14:textId="77777777" w:rsidR="005B2CE8" w:rsidRPr="008B1F4E" w:rsidRDefault="005B2CE8" w:rsidP="00DF788B">
            <w:pPr>
              <w:jc w:val="right"/>
              <w:rPr>
                <w:rFonts w:ascii="Times New Roman" w:eastAsia="Times New Roman" w:hAnsi="Times New Roman" w:cs="Times New Roman"/>
                <w:color w:val="000000"/>
                <w:sz w:val="20"/>
                <w:szCs w:val="20"/>
                <w:rPrChange w:id="749"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50" w:author="Anthony Ross Otto, Dr" w:date="2017-10-03T10:23:00Z">
                  <w:rPr>
                    <w:rFonts w:eastAsia="Times New Roman"/>
                    <w:color w:val="000000"/>
                    <w:sz w:val="20"/>
                    <w:szCs w:val="20"/>
                  </w:rPr>
                </w:rPrChange>
              </w:rPr>
              <w:t>0.401</w:t>
            </w:r>
          </w:p>
        </w:tc>
        <w:tc>
          <w:tcPr>
            <w:tcW w:w="1620" w:type="dxa"/>
            <w:tcBorders>
              <w:top w:val="nil"/>
              <w:left w:val="nil"/>
              <w:bottom w:val="nil"/>
              <w:right w:val="nil"/>
            </w:tcBorders>
            <w:shd w:val="clear" w:color="auto" w:fill="auto"/>
            <w:noWrap/>
            <w:vAlign w:val="bottom"/>
            <w:hideMark/>
          </w:tcPr>
          <w:p w14:paraId="357376F6" w14:textId="77777777" w:rsidR="005B2CE8" w:rsidRPr="008B1F4E" w:rsidRDefault="005B2CE8" w:rsidP="00DF788B">
            <w:pPr>
              <w:jc w:val="right"/>
              <w:rPr>
                <w:rFonts w:ascii="Times New Roman" w:eastAsia="Times New Roman" w:hAnsi="Times New Roman" w:cs="Times New Roman"/>
                <w:color w:val="000000"/>
                <w:sz w:val="20"/>
                <w:szCs w:val="20"/>
                <w:rPrChange w:id="751"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52" w:author="Anthony Ross Otto, Dr" w:date="2017-10-03T10:23:00Z">
                  <w:rPr>
                    <w:rFonts w:eastAsia="Times New Roman"/>
                    <w:color w:val="000000"/>
                    <w:sz w:val="20"/>
                    <w:szCs w:val="20"/>
                  </w:rPr>
                </w:rPrChange>
              </w:rPr>
              <w:t>3.759</w:t>
            </w:r>
          </w:p>
        </w:tc>
        <w:tc>
          <w:tcPr>
            <w:tcW w:w="1350" w:type="dxa"/>
            <w:tcBorders>
              <w:top w:val="nil"/>
              <w:left w:val="nil"/>
              <w:bottom w:val="nil"/>
              <w:right w:val="nil"/>
            </w:tcBorders>
            <w:shd w:val="clear" w:color="auto" w:fill="auto"/>
            <w:noWrap/>
            <w:vAlign w:val="bottom"/>
            <w:hideMark/>
          </w:tcPr>
          <w:p w14:paraId="29A77DD5" w14:textId="77777777" w:rsidR="005B2CE8" w:rsidRPr="008B1F4E" w:rsidRDefault="005B2CE8" w:rsidP="00DF788B">
            <w:pPr>
              <w:jc w:val="right"/>
              <w:rPr>
                <w:rFonts w:ascii="Times New Roman" w:eastAsia="Times New Roman" w:hAnsi="Times New Roman" w:cs="Times New Roman"/>
                <w:color w:val="000000"/>
                <w:sz w:val="20"/>
                <w:szCs w:val="20"/>
                <w:rPrChange w:id="753"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54" w:author="Anthony Ross Otto, Dr" w:date="2017-10-03T10:23:00Z">
                  <w:rPr>
                    <w:rFonts w:eastAsia="Times New Roman"/>
                    <w:color w:val="000000"/>
                    <w:sz w:val="20"/>
                    <w:szCs w:val="20"/>
                  </w:rPr>
                </w:rPrChange>
              </w:rPr>
              <w:t>-56.223</w:t>
            </w:r>
          </w:p>
        </w:tc>
      </w:tr>
      <w:tr w:rsidR="008B1F4E" w:rsidRPr="008B1F4E" w14:paraId="182005BF" w14:textId="77777777" w:rsidTr="008B1F4E">
        <w:trPr>
          <w:trHeight w:val="320"/>
        </w:trPr>
        <w:tc>
          <w:tcPr>
            <w:tcW w:w="2250" w:type="dxa"/>
            <w:tcBorders>
              <w:top w:val="nil"/>
              <w:left w:val="nil"/>
              <w:bottom w:val="nil"/>
              <w:right w:val="nil"/>
            </w:tcBorders>
            <w:shd w:val="clear" w:color="auto" w:fill="auto"/>
            <w:noWrap/>
            <w:vAlign w:val="bottom"/>
            <w:hideMark/>
          </w:tcPr>
          <w:p w14:paraId="394AC69A" w14:textId="26998F79" w:rsidR="005B2CE8" w:rsidRPr="008B1F4E" w:rsidRDefault="008021F9" w:rsidP="00DF788B">
            <w:pPr>
              <w:rPr>
                <w:rFonts w:ascii="Times New Roman" w:eastAsia="Times New Roman" w:hAnsi="Times New Roman" w:cs="Times New Roman"/>
                <w:i/>
                <w:iCs/>
                <w:color w:val="000000"/>
                <w:sz w:val="20"/>
                <w:szCs w:val="20"/>
                <w:rPrChange w:id="755"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756" w:author="Anthony Ross Otto, Dr" w:date="2017-10-03T10:23:00Z">
                  <w:rPr>
                    <w:rFonts w:eastAsia="Times New Roman" w:cs="Times New Roman"/>
                    <w:i/>
                    <w:iCs/>
                    <w:color w:val="000000"/>
                    <w:sz w:val="20"/>
                    <w:szCs w:val="20"/>
                  </w:rPr>
                </w:rPrChange>
              </w:rPr>
              <w:t>Baseline</w:t>
            </w:r>
            <w:r w:rsidR="005B2CE8" w:rsidRPr="008B1F4E">
              <w:rPr>
                <w:rFonts w:ascii="Times New Roman" w:eastAsia="Times New Roman" w:hAnsi="Times New Roman" w:cs="Times New Roman"/>
                <w:i/>
                <w:iCs/>
                <w:color w:val="000000"/>
                <w:sz w:val="20"/>
                <w:szCs w:val="20"/>
                <w:rPrChange w:id="757" w:author="Anthony Ross Otto, Dr" w:date="2017-10-03T10:23:00Z">
                  <w:rPr>
                    <w:rFonts w:eastAsia="Times New Roman" w:cs="Times New Roman"/>
                    <w:i/>
                    <w:iCs/>
                    <w:color w:val="000000"/>
                    <w:sz w:val="20"/>
                    <w:szCs w:val="20"/>
                  </w:rPr>
                </w:rPrChange>
              </w:rPr>
              <w:t xml:space="preserve"> (Experiment 2)</w:t>
            </w:r>
          </w:p>
        </w:tc>
        <w:tc>
          <w:tcPr>
            <w:tcW w:w="1890" w:type="dxa"/>
            <w:tcBorders>
              <w:top w:val="nil"/>
              <w:left w:val="nil"/>
              <w:bottom w:val="nil"/>
              <w:right w:val="nil"/>
            </w:tcBorders>
            <w:shd w:val="clear" w:color="auto" w:fill="auto"/>
            <w:noWrap/>
            <w:vAlign w:val="bottom"/>
            <w:hideMark/>
          </w:tcPr>
          <w:p w14:paraId="04B1CE60" w14:textId="77777777" w:rsidR="005B2CE8" w:rsidRPr="008B1F4E" w:rsidRDefault="005B2CE8" w:rsidP="00DF788B">
            <w:pPr>
              <w:jc w:val="right"/>
              <w:rPr>
                <w:rFonts w:ascii="Times New Roman" w:eastAsia="Times New Roman" w:hAnsi="Times New Roman" w:cs="Times New Roman"/>
                <w:color w:val="000000"/>
                <w:sz w:val="20"/>
                <w:szCs w:val="20"/>
                <w:rPrChange w:id="758"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59" w:author="Anthony Ross Otto, Dr" w:date="2017-10-03T10:23:00Z">
                  <w:rPr>
                    <w:rFonts w:eastAsia="Times New Roman"/>
                    <w:color w:val="000000"/>
                    <w:sz w:val="20"/>
                    <w:szCs w:val="20"/>
                  </w:rPr>
                </w:rPrChange>
              </w:rPr>
              <w:t>0.309</w:t>
            </w:r>
          </w:p>
        </w:tc>
        <w:tc>
          <w:tcPr>
            <w:tcW w:w="1620" w:type="dxa"/>
            <w:tcBorders>
              <w:top w:val="nil"/>
              <w:left w:val="nil"/>
              <w:bottom w:val="nil"/>
              <w:right w:val="nil"/>
            </w:tcBorders>
            <w:shd w:val="clear" w:color="auto" w:fill="auto"/>
            <w:noWrap/>
            <w:vAlign w:val="bottom"/>
            <w:hideMark/>
          </w:tcPr>
          <w:p w14:paraId="3446F6D7" w14:textId="77777777" w:rsidR="005B2CE8" w:rsidRPr="008B1F4E" w:rsidRDefault="005B2CE8" w:rsidP="00DF788B">
            <w:pPr>
              <w:jc w:val="right"/>
              <w:rPr>
                <w:rFonts w:ascii="Times New Roman" w:eastAsia="Times New Roman" w:hAnsi="Times New Roman" w:cs="Times New Roman"/>
                <w:color w:val="000000"/>
                <w:sz w:val="20"/>
                <w:szCs w:val="20"/>
                <w:rPrChange w:id="760"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61" w:author="Anthony Ross Otto, Dr" w:date="2017-10-03T10:23:00Z">
                  <w:rPr>
                    <w:rFonts w:eastAsia="Times New Roman"/>
                    <w:color w:val="000000"/>
                    <w:sz w:val="20"/>
                    <w:szCs w:val="20"/>
                  </w:rPr>
                </w:rPrChange>
              </w:rPr>
              <w:t>0.357</w:t>
            </w:r>
          </w:p>
        </w:tc>
        <w:tc>
          <w:tcPr>
            <w:tcW w:w="1620" w:type="dxa"/>
            <w:tcBorders>
              <w:top w:val="nil"/>
              <w:left w:val="nil"/>
              <w:bottom w:val="nil"/>
              <w:right w:val="nil"/>
            </w:tcBorders>
            <w:shd w:val="clear" w:color="auto" w:fill="auto"/>
            <w:noWrap/>
            <w:vAlign w:val="bottom"/>
            <w:hideMark/>
          </w:tcPr>
          <w:p w14:paraId="21787844" w14:textId="77777777" w:rsidR="005B2CE8" w:rsidRPr="008B1F4E" w:rsidRDefault="005B2CE8" w:rsidP="00DF788B">
            <w:pPr>
              <w:jc w:val="right"/>
              <w:rPr>
                <w:rFonts w:ascii="Times New Roman" w:eastAsia="Times New Roman" w:hAnsi="Times New Roman" w:cs="Times New Roman"/>
                <w:color w:val="000000"/>
                <w:sz w:val="20"/>
                <w:szCs w:val="20"/>
                <w:rPrChange w:id="762"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63" w:author="Anthony Ross Otto, Dr" w:date="2017-10-03T10:23:00Z">
                  <w:rPr>
                    <w:rFonts w:eastAsia="Times New Roman"/>
                    <w:color w:val="000000"/>
                    <w:sz w:val="20"/>
                    <w:szCs w:val="20"/>
                  </w:rPr>
                </w:rPrChange>
              </w:rPr>
              <w:t>2.847</w:t>
            </w:r>
          </w:p>
        </w:tc>
        <w:tc>
          <w:tcPr>
            <w:tcW w:w="1350" w:type="dxa"/>
            <w:tcBorders>
              <w:top w:val="nil"/>
              <w:left w:val="nil"/>
              <w:bottom w:val="nil"/>
              <w:right w:val="nil"/>
            </w:tcBorders>
            <w:shd w:val="clear" w:color="auto" w:fill="auto"/>
            <w:noWrap/>
            <w:vAlign w:val="bottom"/>
            <w:hideMark/>
          </w:tcPr>
          <w:p w14:paraId="25AA7A3C" w14:textId="77777777" w:rsidR="005B2CE8" w:rsidRPr="008B1F4E" w:rsidRDefault="005B2CE8" w:rsidP="00DF788B">
            <w:pPr>
              <w:jc w:val="right"/>
              <w:rPr>
                <w:rFonts w:ascii="Times New Roman" w:eastAsia="Times New Roman" w:hAnsi="Times New Roman" w:cs="Times New Roman"/>
                <w:color w:val="000000"/>
                <w:sz w:val="20"/>
                <w:szCs w:val="20"/>
                <w:rPrChange w:id="764"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765" w:author="Anthony Ross Otto, Dr" w:date="2017-10-03T10:23:00Z">
                  <w:rPr>
                    <w:rFonts w:eastAsia="Times New Roman"/>
                    <w:color w:val="000000"/>
                    <w:sz w:val="20"/>
                    <w:szCs w:val="20"/>
                  </w:rPr>
                </w:rPrChange>
              </w:rPr>
              <w:t>-61.283</w:t>
            </w:r>
          </w:p>
        </w:tc>
      </w:tr>
    </w:tbl>
    <w:p w14:paraId="5C43BDE8" w14:textId="63609147" w:rsidR="005B2CE8" w:rsidRPr="005B2CE8" w:rsidRDefault="005B2CE8" w:rsidP="005B2CE8">
      <w:pPr>
        <w:spacing w:line="480" w:lineRule="auto"/>
        <w:rPr>
          <w:rFonts w:ascii="Times New Roman" w:hAnsi="Times New Roman" w:cs="Times New Roman"/>
          <w:sz w:val="20"/>
          <w:szCs w:val="20"/>
        </w:rPr>
      </w:pPr>
      <w:r>
        <w:rPr>
          <w:rFonts w:ascii="Times New Roman" w:hAnsi="Times New Roman" w:cs="Times New Roman"/>
          <w:sz w:val="20"/>
          <w:szCs w:val="20"/>
        </w:rPr>
        <w:t xml:space="preserve">Table 1: </w:t>
      </w:r>
      <w:r w:rsidR="008021F9">
        <w:rPr>
          <w:rFonts w:ascii="Times New Roman" w:hAnsi="Times New Roman" w:cs="Times New Roman"/>
          <w:sz w:val="20"/>
          <w:szCs w:val="20"/>
        </w:rPr>
        <w:t>Positive and negative l</w:t>
      </w:r>
      <w:r>
        <w:rPr>
          <w:rFonts w:ascii="Times New Roman" w:hAnsi="Times New Roman" w:cs="Times New Roman"/>
          <w:sz w:val="20"/>
          <w:szCs w:val="20"/>
        </w:rPr>
        <w:t xml:space="preserve">earning </w:t>
      </w:r>
      <w:ins w:id="766" w:author="Anthony Ross Otto, Dr" w:date="2017-10-03T10:23:00Z">
        <w:r w:rsidR="008B1F4E">
          <w:rPr>
            <w:rFonts w:ascii="Times New Roman" w:hAnsi="Times New Roman" w:cs="Times New Roman"/>
            <w:sz w:val="20"/>
            <w:szCs w:val="20"/>
          </w:rPr>
          <w:t xml:space="preserve">prediction error </w:t>
        </w:r>
      </w:ins>
      <w:r>
        <w:rPr>
          <w:rFonts w:ascii="Times New Roman" w:hAnsi="Times New Roman" w:cs="Times New Roman"/>
          <w:sz w:val="20"/>
          <w:szCs w:val="20"/>
        </w:rPr>
        <w:t>rate</w:t>
      </w:r>
      <w:r w:rsidR="008021F9">
        <w:rPr>
          <w:rFonts w:ascii="Times New Roman" w:hAnsi="Times New Roman" w:cs="Times New Roman"/>
          <w:sz w:val="20"/>
          <w:szCs w:val="20"/>
        </w:rPr>
        <w:t>s</w:t>
      </w:r>
      <w:r>
        <w:rPr>
          <w:rFonts w:ascii="Times New Roman" w:hAnsi="Times New Roman" w:cs="Times New Roman"/>
          <w:sz w:val="20"/>
          <w:szCs w:val="20"/>
        </w:rPr>
        <w:t xml:space="preserve"> for the episodic, control and baseline conditions. </w:t>
      </w:r>
    </w:p>
    <w:p w14:paraId="24411D03" w14:textId="42FDC3BF" w:rsidR="0091463D" w:rsidRP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However, examining the Episodic and </w:t>
      </w:r>
      <w:r>
        <w:rPr>
          <w:rFonts w:ascii="Times New Roman" w:hAnsi="Times New Roman" w:cs="Times New Roman"/>
          <w:sz w:val="24"/>
          <w:szCs w:val="24"/>
        </w:rPr>
        <w:t xml:space="preserve">Control </w:t>
      </w:r>
      <w:del w:id="767" w:author="Signy Sheldon" w:date="2017-10-05T13:17:00Z">
        <w:r w:rsidRPr="00724EB6" w:rsidDel="00432D66">
          <w:rPr>
            <w:rFonts w:ascii="Times New Roman" w:hAnsi="Times New Roman" w:cs="Times New Roman"/>
            <w:sz w:val="24"/>
            <w:szCs w:val="24"/>
          </w:rPr>
          <w:delText xml:space="preserve">conditions </w:delText>
        </w:r>
      </w:del>
      <w:ins w:id="768" w:author="Signy Sheldon" w:date="2017-10-05T13:17:00Z">
        <w:r w:rsidR="00432D66">
          <w:rPr>
            <w:rFonts w:ascii="Times New Roman" w:hAnsi="Times New Roman" w:cs="Times New Roman"/>
            <w:sz w:val="24"/>
            <w:szCs w:val="24"/>
          </w:rPr>
          <w:t>induction groups</w:t>
        </w:r>
        <w:r w:rsidR="00432D66" w:rsidRPr="00724EB6">
          <w:rPr>
            <w:rFonts w:ascii="Times New Roman" w:hAnsi="Times New Roman" w:cs="Times New Roman"/>
            <w:sz w:val="24"/>
            <w:szCs w:val="24"/>
          </w:rPr>
          <w:t xml:space="preserve"> </w:t>
        </w:r>
      </w:ins>
      <w:r w:rsidRPr="00724EB6">
        <w:rPr>
          <w:rFonts w:ascii="Times New Roman" w:hAnsi="Times New Roman" w:cs="Times New Roman"/>
          <w:sz w:val="24"/>
          <w:szCs w:val="24"/>
        </w:rPr>
        <w:t xml:space="preserve">separately, we found that positive and negative PE learning rates </w:t>
      </w:r>
      <w:del w:id="769" w:author="Anthony Ross Otto, Dr" w:date="2017-10-03T10:24:00Z">
        <w:r w:rsidRPr="00724EB6" w:rsidDel="008B1F4E">
          <w:rPr>
            <w:rFonts w:ascii="Times New Roman" w:hAnsi="Times New Roman" w:cs="Times New Roman"/>
            <w:sz w:val="24"/>
            <w:szCs w:val="24"/>
          </w:rPr>
          <w:delText xml:space="preserve">were </w:delText>
        </w:r>
      </w:del>
      <w:ins w:id="770" w:author="Anthony Ross Otto, Dr" w:date="2017-10-03T10:24:00Z">
        <w:r w:rsidR="008B1F4E">
          <w:rPr>
            <w:rFonts w:ascii="Times New Roman" w:hAnsi="Times New Roman" w:cs="Times New Roman"/>
            <w:sz w:val="24"/>
            <w:szCs w:val="24"/>
          </w:rPr>
          <w:t xml:space="preserve">exhibited </w:t>
        </w:r>
      </w:ins>
      <w:r w:rsidRPr="00724EB6">
        <w:rPr>
          <w:rFonts w:ascii="Times New Roman" w:hAnsi="Times New Roman" w:cs="Times New Roman"/>
          <w:sz w:val="24"/>
          <w:szCs w:val="24"/>
        </w:rPr>
        <w:t>less asymmetr</w:t>
      </w:r>
      <w:ins w:id="771" w:author="Anthony Ross Otto, Dr" w:date="2017-10-03T10:24:00Z">
        <w:r w:rsidR="008B1F4E">
          <w:rPr>
            <w:rFonts w:ascii="Times New Roman" w:hAnsi="Times New Roman" w:cs="Times New Roman"/>
            <w:sz w:val="24"/>
            <w:szCs w:val="24"/>
          </w:rPr>
          <w:t>y</w:t>
        </w:r>
      </w:ins>
      <w:del w:id="772" w:author="Anthony Ross Otto, Dr" w:date="2017-10-03T10:24:00Z">
        <w:r w:rsidRPr="00724EB6" w:rsidDel="008B1F4E">
          <w:rPr>
            <w:rFonts w:ascii="Times New Roman" w:hAnsi="Times New Roman" w:cs="Times New Roman"/>
            <w:sz w:val="24"/>
            <w:szCs w:val="24"/>
          </w:rPr>
          <w:delText>ic</w:delText>
        </w:r>
      </w:del>
      <w:r w:rsidRPr="00724EB6">
        <w:rPr>
          <w:rFonts w:ascii="Times New Roman" w:hAnsi="Times New Roman" w:cs="Times New Roman"/>
          <w:sz w:val="24"/>
          <w:szCs w:val="24"/>
        </w:rPr>
        <w:t xml:space="preserve"> in the Episodic Specificity condition </w:t>
      </w:r>
      <w:ins w:id="773" w:author="Anthony Ross Otto, Dr" w:date="2017-10-03T10:24:00Z">
        <w:r w:rsidR="008B1F4E">
          <w:rPr>
            <w:rFonts w:ascii="Times New Roman" w:hAnsi="Times New Roman" w:cs="Times New Roman"/>
            <w:sz w:val="24"/>
            <w:szCs w:val="24"/>
          </w:rPr>
          <w:t xml:space="preserve">than in the Control condition </w:t>
        </w:r>
      </w:ins>
      <w:r w:rsidRPr="00724EB6">
        <w:rPr>
          <w:rFonts w:ascii="Times New Roman" w:hAnsi="Times New Roman" w:cs="Times New Roman"/>
          <w:sz w:val="24"/>
          <w:szCs w:val="24"/>
        </w:rPr>
        <w:t>(</w:t>
      </w:r>
      <w:r w:rsidR="00A84269">
        <w:rPr>
          <w:rFonts w:ascii="Times New Roman" w:hAnsi="Times New Roman" w:cs="Times New Roman"/>
          <w:sz w:val="24"/>
          <w:szCs w:val="24"/>
        </w:rPr>
        <w:t>Figure 4</w:t>
      </w:r>
      <w:r w:rsidRPr="00724EB6">
        <w:rPr>
          <w:rFonts w:ascii="Times New Roman" w:hAnsi="Times New Roman" w:cs="Times New Roman"/>
          <w:sz w:val="24"/>
          <w:szCs w:val="24"/>
        </w:rPr>
        <w:t>). In other words, participants who underwent the Episodic specificity induction appeared to weigh positive and negative</w:t>
      </w:r>
      <w:ins w:id="774" w:author="Signy Sheldon" w:date="2017-10-05T13:18:00Z">
        <w:r w:rsidR="00432D66">
          <w:rPr>
            <w:rFonts w:ascii="Times New Roman" w:hAnsi="Times New Roman" w:cs="Times New Roman"/>
            <w:sz w:val="24"/>
            <w:szCs w:val="24"/>
          </w:rPr>
          <w:t xml:space="preserve"> what?</w:t>
        </w:r>
      </w:ins>
      <w:r w:rsidRPr="00724EB6">
        <w:rPr>
          <w:rFonts w:ascii="Times New Roman" w:hAnsi="Times New Roman" w:cs="Times New Roman"/>
          <w:sz w:val="24"/>
          <w:szCs w:val="24"/>
        </w:rPr>
        <w:t xml:space="preserve"> more equally than participants who underwent the </w:t>
      </w:r>
      <w:r>
        <w:rPr>
          <w:rFonts w:ascii="Times New Roman" w:hAnsi="Times New Roman" w:cs="Times New Roman"/>
          <w:sz w:val="24"/>
          <w:szCs w:val="24"/>
        </w:rPr>
        <w:t xml:space="preserve">Control </w:t>
      </w:r>
      <w:r w:rsidRPr="00724EB6">
        <w:rPr>
          <w:rFonts w:ascii="Times New Roman" w:hAnsi="Times New Roman" w:cs="Times New Roman"/>
          <w:sz w:val="24"/>
          <w:szCs w:val="24"/>
        </w:rPr>
        <w:t xml:space="preserve">induction, who exhibited the typical negativity bias in learning rates (condition × PE type interaction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.16,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0.06,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0.017).  </w:t>
      </w:r>
    </w:p>
    <w:p w14:paraId="7102CC8F" w14:textId="77777777" w:rsidR="0091463D" w:rsidRDefault="0091463D" w:rsidP="0091463D">
      <w:r>
        <w:rPr>
          <w:noProof/>
          <w:lang w:val="en-US"/>
        </w:rPr>
        <w:lastRenderedPageBreak/>
        <w:drawing>
          <wp:inline distT="0" distB="0" distL="0" distR="0" wp14:anchorId="3298AA97" wp14:editId="67D1F2C2">
            <wp:extent cx="4816356" cy="3597215"/>
            <wp:effectExtent l="0" t="0" r="3810" b="3810"/>
            <wp:docPr id="4" name="Picture 4"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3021" cy="3654474"/>
                    </a:xfrm>
                    <a:prstGeom prst="rect">
                      <a:avLst/>
                    </a:prstGeom>
                    <a:noFill/>
                    <a:ln>
                      <a:noFill/>
                    </a:ln>
                  </pic:spPr>
                </pic:pic>
              </a:graphicData>
            </a:graphic>
          </wp:inline>
        </w:drawing>
      </w:r>
    </w:p>
    <w:p w14:paraId="136E8D4D" w14:textId="1D814DB6" w:rsidR="0091463D" w:rsidRPr="00724EB6"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xml:space="preserve">Figure </w:t>
      </w:r>
      <w:r w:rsidR="00A84269">
        <w:rPr>
          <w:rFonts w:ascii="Times New Roman" w:hAnsi="Times New Roman" w:cs="Times New Roman"/>
          <w:sz w:val="20"/>
          <w:szCs w:val="20"/>
          <w:lang w:val="en-US"/>
        </w:rPr>
        <w:t>4</w:t>
      </w:r>
      <w:r>
        <w:rPr>
          <w:rFonts w:ascii="Times New Roman" w:hAnsi="Times New Roman" w:cs="Times New Roman"/>
          <w:sz w:val="20"/>
          <w:szCs w:val="20"/>
          <w:lang w:val="en-US"/>
        </w:rPr>
        <w:t>: Best-fitting learning rate parameters for positive prediction errors and negative prediction errors, by condition. Error bars depict standard error of the mean.</w:t>
      </w:r>
    </w:p>
    <w:p w14:paraId="132F867C" w14:textId="77777777" w:rsidR="0091463D" w:rsidRPr="007F26E1" w:rsidRDefault="0091463D" w:rsidP="0091463D">
      <w:pPr>
        <w:spacing w:line="480" w:lineRule="auto"/>
        <w:rPr>
          <w:rFonts w:ascii="Times New Roman" w:hAnsi="Times New Roman" w:cs="Times New Roman"/>
          <w:sz w:val="20"/>
          <w:szCs w:val="20"/>
          <w:lang w:val="en-US"/>
        </w:rPr>
      </w:pPr>
    </w:p>
    <w:p w14:paraId="58E66878" w14:textId="77777777" w:rsidR="00156468" w:rsidRPr="00FB7376" w:rsidRDefault="00156468" w:rsidP="00156468">
      <w:pPr>
        <w:pStyle w:val="NormalWeb"/>
        <w:spacing w:line="480" w:lineRule="auto"/>
        <w:ind w:firstLine="720"/>
        <w:jc w:val="center"/>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14:paraId="66E20CD1" w14:textId="072D13E2" w:rsidR="005D2FFA" w:rsidRDefault="00F52FE8" w:rsidP="00443A53">
      <w:pPr>
        <w:pStyle w:val="NormalWeb"/>
        <w:spacing w:line="480" w:lineRule="auto"/>
        <w:ind w:firstLine="720"/>
        <w:rPr>
          <w:ins w:id="775" w:author="Anthony Ross Otto, Dr" w:date="2017-10-03T12:17:00Z"/>
          <w:rFonts w:ascii="Times New Roman" w:hAnsi="Times New Roman" w:cs="Times New Roman"/>
          <w:color w:val="000000"/>
          <w:sz w:val="24"/>
          <w:szCs w:val="24"/>
        </w:rPr>
      </w:pPr>
      <w:ins w:id="776" w:author="Anthony Ross Otto, Dr" w:date="2017-10-03T11:18:00Z">
        <w:r>
          <w:rPr>
            <w:rFonts w:ascii="Times New Roman" w:hAnsi="Times New Roman" w:cs="Times New Roman"/>
            <w:color w:val="000000"/>
            <w:sz w:val="24"/>
            <w:szCs w:val="24"/>
          </w:rPr>
          <w:t xml:space="preserve">We examined </w:t>
        </w:r>
      </w:ins>
      <w:ins w:id="777" w:author="Anthony Ross Otto, Dr" w:date="2017-10-03T11:27:00Z">
        <w:r w:rsidR="006B4DF5">
          <w:rPr>
            <w:rFonts w:ascii="Times New Roman" w:hAnsi="Times New Roman" w:cs="Times New Roman"/>
            <w:color w:val="000000"/>
            <w:sz w:val="24"/>
            <w:szCs w:val="24"/>
          </w:rPr>
          <w:t>how</w:t>
        </w:r>
      </w:ins>
      <w:ins w:id="778" w:author="Anthony Ross Otto, Dr" w:date="2017-10-03T11:18:00Z">
        <w:r>
          <w:rPr>
            <w:rFonts w:ascii="Times New Roman" w:hAnsi="Times New Roman" w:cs="Times New Roman"/>
            <w:color w:val="000000"/>
            <w:sz w:val="24"/>
            <w:szCs w:val="24"/>
          </w:rPr>
          <w:t xml:space="preserve"> inducin</w:t>
        </w:r>
        <w:r w:rsidR="001913E9">
          <w:rPr>
            <w:rFonts w:ascii="Times New Roman" w:hAnsi="Times New Roman" w:cs="Times New Roman"/>
            <w:color w:val="000000"/>
            <w:sz w:val="24"/>
            <w:szCs w:val="24"/>
          </w:rPr>
          <w:t>g</w:t>
        </w:r>
        <w:r w:rsidR="006B4DF5">
          <w:rPr>
            <w:rFonts w:ascii="Times New Roman" w:hAnsi="Times New Roman" w:cs="Times New Roman"/>
            <w:color w:val="000000"/>
            <w:sz w:val="24"/>
            <w:szCs w:val="24"/>
          </w:rPr>
          <w:t xml:space="preserve"> an episodic specificity state—</w:t>
        </w:r>
        <w:r w:rsidR="001913E9">
          <w:rPr>
            <w:rFonts w:ascii="Times New Roman" w:hAnsi="Times New Roman" w:cs="Times New Roman"/>
            <w:color w:val="000000"/>
            <w:sz w:val="24"/>
            <w:szCs w:val="24"/>
          </w:rPr>
          <w:t xml:space="preserve">which is </w:t>
        </w:r>
      </w:ins>
      <w:ins w:id="779" w:author="Anthony Ross Otto, Dr" w:date="2017-10-03T11:26:00Z">
        <w:r w:rsidR="006B4DF5">
          <w:rPr>
            <w:rFonts w:ascii="Times New Roman" w:hAnsi="Times New Roman" w:cs="Times New Roman"/>
            <w:color w:val="000000"/>
            <w:sz w:val="24"/>
            <w:szCs w:val="24"/>
          </w:rPr>
          <w:t xml:space="preserve">thought </w:t>
        </w:r>
      </w:ins>
      <w:ins w:id="780" w:author="Anthony Ross Otto, Dr" w:date="2017-10-03T11:18:00Z">
        <w:r w:rsidR="001913E9">
          <w:rPr>
            <w:rFonts w:ascii="Times New Roman" w:hAnsi="Times New Roman" w:cs="Times New Roman"/>
            <w:color w:val="000000"/>
            <w:sz w:val="24"/>
            <w:szCs w:val="24"/>
          </w:rPr>
          <w:t xml:space="preserve">to </w:t>
        </w:r>
      </w:ins>
      <w:ins w:id="781" w:author="Anthony Ross Otto, Dr" w:date="2017-10-03T11:23:00Z">
        <w:r w:rsidR="006B4DF5">
          <w:rPr>
            <w:rFonts w:ascii="Times New Roman" w:hAnsi="Times New Roman" w:cs="Times New Roman"/>
            <w:color w:val="000000"/>
            <w:sz w:val="24"/>
            <w:szCs w:val="24"/>
          </w:rPr>
          <w:t xml:space="preserve">bias </w:t>
        </w:r>
        <w:r w:rsidR="00D11A41" w:rsidRPr="00D11A41">
          <w:rPr>
            <w:rFonts w:ascii="Times New Roman" w:hAnsi="Times New Roman" w:cs="Times New Roman"/>
            <w:color w:val="000000"/>
            <w:sz w:val="24"/>
            <w:szCs w:val="24"/>
          </w:rPr>
          <w:t xml:space="preserve">participants to </w:t>
        </w:r>
        <w:r w:rsidR="006B4DF5">
          <w:rPr>
            <w:rFonts w:ascii="Times New Roman" w:hAnsi="Times New Roman" w:cs="Times New Roman"/>
            <w:color w:val="000000"/>
            <w:sz w:val="24"/>
            <w:szCs w:val="24"/>
          </w:rPr>
          <w:t>focus on specific event details—</w:t>
        </w:r>
      </w:ins>
      <w:ins w:id="782" w:author="Anthony Ross Otto, Dr" w:date="2017-10-03T11:27:00Z">
        <w:r w:rsidR="006B4DF5">
          <w:rPr>
            <w:rFonts w:ascii="Times New Roman" w:hAnsi="Times New Roman" w:cs="Times New Roman"/>
            <w:color w:val="000000"/>
            <w:sz w:val="24"/>
            <w:szCs w:val="24"/>
          </w:rPr>
          <w:t>bears upon risk preferences in a decision-from-experience task.</w:t>
        </w:r>
      </w:ins>
      <w:ins w:id="783" w:author="David St-Amand" w:date="2017-10-09T14:16:00Z">
        <w:r w:rsidR="005217CF">
          <w:rPr>
            <w:rFonts w:ascii="Times New Roman" w:hAnsi="Times New Roman" w:cs="Times New Roman"/>
            <w:color w:val="000000"/>
            <w:sz w:val="24"/>
            <w:szCs w:val="24"/>
          </w:rPr>
          <w:t xml:space="preserve"> </w:t>
        </w:r>
      </w:ins>
      <w:ins w:id="784" w:author="David St-Amand" w:date="2017-10-09T14:18:00Z">
        <w:r w:rsidR="005217CF">
          <w:rPr>
            <w:rFonts w:ascii="Times New Roman" w:hAnsi="Times New Roman" w:cs="Times New Roman"/>
            <w:color w:val="000000"/>
            <w:sz w:val="24"/>
            <w:szCs w:val="24"/>
          </w:rPr>
          <w:t xml:space="preserve">This was achieved by </w:t>
        </w:r>
      </w:ins>
      <w:ins w:id="785" w:author="David St-Amand" w:date="2017-10-09T14:19:00Z">
        <w:r w:rsidR="005217CF">
          <w:rPr>
            <w:rFonts w:ascii="Times New Roman" w:hAnsi="Times New Roman" w:cs="Times New Roman"/>
            <w:color w:val="000000"/>
            <w:sz w:val="24"/>
            <w:szCs w:val="24"/>
          </w:rPr>
          <w:t xml:space="preserve">combining </w:t>
        </w:r>
      </w:ins>
      <w:ins w:id="786" w:author="David St-Amand" w:date="2017-10-09T14:21:00Z">
        <w:r w:rsidR="005217CF">
          <w:rPr>
            <w:rFonts w:ascii="Times New Roman" w:hAnsi="Times New Roman" w:cs="Times New Roman"/>
            <w:color w:val="000000"/>
            <w:sz w:val="24"/>
            <w:szCs w:val="24"/>
          </w:rPr>
          <w:t>a</w:t>
        </w:r>
      </w:ins>
      <w:ins w:id="787" w:author="David St-Amand" w:date="2017-10-09T14:18:00Z">
        <w:r w:rsidR="005217CF">
          <w:rPr>
            <w:rFonts w:ascii="Times New Roman" w:hAnsi="Times New Roman" w:cs="Times New Roman"/>
            <w:color w:val="000000"/>
            <w:sz w:val="24"/>
            <w:szCs w:val="24"/>
          </w:rPr>
          <w:t>n</w:t>
        </w:r>
      </w:ins>
      <w:ins w:id="788" w:author="David St-Amand" w:date="2017-10-09T14:21:00Z">
        <w:r w:rsidR="005217CF">
          <w:rPr>
            <w:rFonts w:ascii="Times New Roman" w:hAnsi="Times New Roman" w:cs="Times New Roman"/>
            <w:color w:val="000000"/>
            <w:sz w:val="24"/>
            <w:szCs w:val="24"/>
          </w:rPr>
          <w:t xml:space="preserve"> episodic induction</w:t>
        </w:r>
      </w:ins>
      <w:ins w:id="789" w:author="David St-Amand" w:date="2017-10-09T14:18:00Z">
        <w:r w:rsidR="005217CF">
          <w:rPr>
            <w:rFonts w:ascii="Times New Roman" w:hAnsi="Times New Roman" w:cs="Times New Roman"/>
            <w:color w:val="000000"/>
            <w:sz w:val="24"/>
            <w:szCs w:val="24"/>
          </w:rPr>
          <w:t xml:space="preserve"> (</w:t>
        </w:r>
      </w:ins>
      <w:ins w:id="790" w:author="David St-Amand" w:date="2017-10-09T14:21:00Z">
        <w:r w:rsidR="005217CF">
          <w:rPr>
            <w:rFonts w:ascii="Times New Roman" w:hAnsi="Times New Roman" w:cs="Times New Roman"/>
            <w:color w:val="000000"/>
            <w:sz w:val="24"/>
            <w:szCs w:val="24"/>
          </w:rPr>
          <w:t>Madore et al., 2014</w:t>
        </w:r>
      </w:ins>
      <w:ins w:id="791" w:author="David St-Amand" w:date="2017-10-09T14:18:00Z">
        <w:r w:rsidR="005217CF">
          <w:rPr>
            <w:rFonts w:ascii="Times New Roman" w:hAnsi="Times New Roman" w:cs="Times New Roman"/>
            <w:color w:val="000000"/>
            <w:sz w:val="24"/>
            <w:szCs w:val="24"/>
          </w:rPr>
          <w:t>) with a gambling task learned from experience (Madan et al.,</w:t>
        </w:r>
      </w:ins>
      <w:ins w:id="792" w:author="David St-Amand" w:date="2017-10-09T14:20:00Z">
        <w:r w:rsidR="005217CF">
          <w:rPr>
            <w:rFonts w:ascii="Times New Roman" w:hAnsi="Times New Roman" w:cs="Times New Roman"/>
            <w:color w:val="000000"/>
            <w:sz w:val="24"/>
            <w:szCs w:val="24"/>
          </w:rPr>
          <w:t xml:space="preserve"> 2013)</w:t>
        </w:r>
      </w:ins>
      <w:ins w:id="793" w:author="David St-Amand" w:date="2017-10-09T14:19:00Z">
        <w:r w:rsidR="005217CF">
          <w:rPr>
            <w:rFonts w:ascii="Times New Roman" w:hAnsi="Times New Roman" w:cs="Times New Roman"/>
            <w:color w:val="000000"/>
            <w:sz w:val="24"/>
            <w:szCs w:val="24"/>
          </w:rPr>
          <w:t>.</w:t>
        </w:r>
      </w:ins>
      <w:ins w:id="794" w:author="Anthony Ross Otto, Dr" w:date="2017-10-03T11:27:00Z">
        <w:r w:rsidR="006B4DF5">
          <w:rPr>
            <w:rFonts w:ascii="Times New Roman" w:hAnsi="Times New Roman" w:cs="Times New Roman"/>
            <w:color w:val="000000"/>
            <w:sz w:val="24"/>
            <w:szCs w:val="24"/>
          </w:rPr>
          <w:t xml:space="preserve"> </w:t>
        </w:r>
      </w:ins>
      <w:commentRangeStart w:id="795"/>
      <w:ins w:id="796" w:author="Anthony Ross Otto, Dr" w:date="2017-10-03T11:28:00Z">
        <w:r w:rsidR="006B127D">
          <w:rPr>
            <w:rFonts w:ascii="Times New Roman" w:hAnsi="Times New Roman" w:cs="Times New Roman"/>
            <w:color w:val="000000"/>
            <w:sz w:val="24"/>
            <w:szCs w:val="24"/>
          </w:rPr>
          <w:t>We</w:t>
        </w:r>
      </w:ins>
      <w:commentRangeEnd w:id="795"/>
      <w:r w:rsidR="001A1BE9">
        <w:rPr>
          <w:rStyle w:val="CommentReference"/>
          <w:rFonts w:asciiTheme="minorHAnsi" w:hAnsiTheme="minorHAnsi" w:cstheme="minorBidi"/>
          <w:lang w:val="en-CA"/>
        </w:rPr>
        <w:commentReference w:id="795"/>
      </w:r>
      <w:ins w:id="797" w:author="Anthony Ross Otto, Dr" w:date="2017-10-03T11:28:00Z">
        <w:r w:rsidR="006B127D">
          <w:rPr>
            <w:rFonts w:ascii="Times New Roman" w:hAnsi="Times New Roman" w:cs="Times New Roman"/>
            <w:color w:val="000000"/>
            <w:sz w:val="24"/>
            <w:szCs w:val="24"/>
          </w:rPr>
          <w:t xml:space="preserve"> found that </w:t>
        </w:r>
      </w:ins>
      <w:del w:id="798" w:author="Anthony Ross Otto, Dr" w:date="2017-10-03T11:18:00Z">
        <w:r w:rsidR="00156468" w:rsidRPr="00256063" w:rsidDel="00F52FE8">
          <w:rPr>
            <w:rFonts w:ascii="Times New Roman" w:hAnsi="Times New Roman" w:cs="Times New Roman"/>
            <w:color w:val="000000"/>
            <w:sz w:val="24"/>
            <w:szCs w:val="24"/>
          </w:rPr>
          <w:delText xml:space="preserve">In </w:delText>
        </w:r>
      </w:del>
      <w:del w:id="799" w:author="Anthony Ross Otto, Dr" w:date="2017-10-03T10:25:00Z">
        <w:r w:rsidR="00156468" w:rsidRPr="00256063" w:rsidDel="008B1F4E">
          <w:rPr>
            <w:rFonts w:ascii="Times New Roman" w:hAnsi="Times New Roman" w:cs="Times New Roman"/>
            <w:color w:val="000000"/>
            <w:sz w:val="24"/>
            <w:szCs w:val="24"/>
          </w:rPr>
          <w:delText>e</w:delText>
        </w:r>
      </w:del>
      <w:del w:id="800" w:author="Anthony Ross Otto, Dr" w:date="2017-10-03T11:18:00Z">
        <w:r w:rsidR="00156468" w:rsidRPr="00256063" w:rsidDel="00F52FE8">
          <w:rPr>
            <w:rFonts w:ascii="Times New Roman" w:hAnsi="Times New Roman" w:cs="Times New Roman"/>
            <w:color w:val="000000"/>
            <w:sz w:val="24"/>
            <w:szCs w:val="24"/>
          </w:rPr>
          <w:delText>xperiment 1</w:delText>
        </w:r>
      </w:del>
      <w:del w:id="801" w:author="Anthony Ross Otto, Dr" w:date="2017-10-03T11:28:00Z">
        <w:r w:rsidR="00156468" w:rsidRPr="00256063" w:rsidDel="006B4DF5">
          <w:rPr>
            <w:rFonts w:ascii="Times New Roman" w:hAnsi="Times New Roman" w:cs="Times New Roman"/>
            <w:color w:val="000000"/>
            <w:sz w:val="24"/>
            <w:szCs w:val="24"/>
          </w:rPr>
          <w:delText>, we have found that</w:delText>
        </w:r>
      </w:del>
      <w:del w:id="802" w:author="Anthony Ross Otto, Dr" w:date="2017-10-03T11:41:00Z">
        <w:r w:rsidR="00156468" w:rsidRPr="00256063" w:rsidDel="006B127D">
          <w:rPr>
            <w:rFonts w:ascii="Times New Roman" w:hAnsi="Times New Roman" w:cs="Times New Roman"/>
            <w:color w:val="000000"/>
            <w:sz w:val="24"/>
            <w:szCs w:val="24"/>
          </w:rPr>
          <w:delText xml:space="preserve"> </w:delText>
        </w:r>
      </w:del>
      <w:r w:rsidR="00156468" w:rsidRPr="00256063">
        <w:rPr>
          <w:rFonts w:ascii="Times New Roman" w:hAnsi="Times New Roman" w:cs="Times New Roman"/>
          <w:color w:val="000000"/>
          <w:sz w:val="24"/>
          <w:szCs w:val="24"/>
        </w:rPr>
        <w:t xml:space="preserve">the episodic specificity induction </w:t>
      </w:r>
      <w:del w:id="803" w:author="Anthony Ross Otto, Dr" w:date="2017-10-03T10:25:00Z">
        <w:r w:rsidR="00156468" w:rsidRPr="00256063" w:rsidDel="008B1F4E">
          <w:rPr>
            <w:rFonts w:ascii="Times New Roman" w:hAnsi="Times New Roman" w:cs="Times New Roman"/>
            <w:color w:val="000000"/>
            <w:sz w:val="24"/>
            <w:szCs w:val="24"/>
          </w:rPr>
          <w:delText xml:space="preserve">reduces </w:delText>
        </w:r>
      </w:del>
      <w:ins w:id="804" w:author="Anthony Ross Otto, Dr" w:date="2017-10-03T10:25:00Z">
        <w:r w:rsidR="008B1F4E">
          <w:rPr>
            <w:rFonts w:ascii="Times New Roman" w:hAnsi="Times New Roman" w:cs="Times New Roman"/>
            <w:color w:val="000000"/>
            <w:sz w:val="24"/>
            <w:szCs w:val="24"/>
          </w:rPr>
          <w:t>increase</w:t>
        </w:r>
      </w:ins>
      <w:ins w:id="805" w:author="Anthony Ross Otto, Dr" w:date="2017-10-03T11:41:00Z">
        <w:r w:rsidR="006B127D">
          <w:rPr>
            <w:rFonts w:ascii="Times New Roman" w:hAnsi="Times New Roman" w:cs="Times New Roman"/>
            <w:color w:val="000000"/>
            <w:sz w:val="24"/>
            <w:szCs w:val="24"/>
          </w:rPr>
          <w:t>d</w:t>
        </w:r>
      </w:ins>
      <w:ins w:id="806" w:author="Anthony Ross Otto, Dr" w:date="2017-10-03T10:25:00Z">
        <w:r w:rsidR="008B1F4E">
          <w:rPr>
            <w:rFonts w:ascii="Times New Roman" w:hAnsi="Times New Roman" w:cs="Times New Roman"/>
            <w:color w:val="000000"/>
            <w:sz w:val="24"/>
            <w:szCs w:val="24"/>
          </w:rPr>
          <w:t xml:space="preserve"> apparent</w:t>
        </w:r>
        <w:r w:rsidR="008B1F4E" w:rsidRPr="00256063">
          <w:rPr>
            <w:rFonts w:ascii="Times New Roman" w:hAnsi="Times New Roman" w:cs="Times New Roman"/>
            <w:color w:val="000000"/>
            <w:sz w:val="24"/>
            <w:szCs w:val="24"/>
          </w:rPr>
          <w:t xml:space="preserve"> </w:t>
        </w:r>
      </w:ins>
      <w:r w:rsidR="00156468" w:rsidRPr="00256063">
        <w:rPr>
          <w:rFonts w:ascii="Times New Roman" w:hAnsi="Times New Roman" w:cs="Times New Roman"/>
          <w:color w:val="000000"/>
          <w:sz w:val="24"/>
          <w:szCs w:val="24"/>
        </w:rPr>
        <w:t>risk-taking compared to a control induction</w:t>
      </w:r>
      <w:ins w:id="807" w:author="Anthony Ross Otto, Dr" w:date="2017-10-03T11:41:00Z">
        <w:r w:rsidR="006B127D" w:rsidRPr="006B127D">
          <w:rPr>
            <w:rFonts w:ascii="Times New Roman" w:hAnsi="Times New Roman" w:cs="Times New Roman"/>
            <w:color w:val="000000"/>
            <w:sz w:val="24"/>
            <w:szCs w:val="24"/>
          </w:rPr>
          <w:t xml:space="preserve"> </w:t>
        </w:r>
        <w:r w:rsidR="006B127D">
          <w:rPr>
            <w:rFonts w:ascii="Times New Roman" w:hAnsi="Times New Roman" w:cs="Times New Roman"/>
            <w:color w:val="000000"/>
            <w:sz w:val="24"/>
            <w:szCs w:val="24"/>
          </w:rPr>
          <w:t xml:space="preserve">wherein participants were instructed to rely upon general impressions and putatively non-episodic memory processes. </w:t>
        </w:r>
      </w:ins>
      <w:ins w:id="808" w:author="Anthony Ross Otto, Dr" w:date="2017-10-03T11:42:00Z">
        <w:r w:rsidR="00F540AD">
          <w:rPr>
            <w:rFonts w:ascii="Times New Roman" w:hAnsi="Times New Roman" w:cs="Times New Roman"/>
            <w:color w:val="000000"/>
            <w:sz w:val="24"/>
            <w:szCs w:val="24"/>
          </w:rPr>
          <w:t>Further, the difference in risk preferences between these two conditions grew over time</w:t>
        </w:r>
      </w:ins>
      <w:del w:id="809" w:author="Anthony Ross Otto, Dr" w:date="2017-10-03T11:42:00Z">
        <w:r w:rsidR="00156468" w:rsidRPr="00256063" w:rsidDel="00F540AD">
          <w:rPr>
            <w:rFonts w:ascii="Times New Roman" w:hAnsi="Times New Roman" w:cs="Times New Roman"/>
            <w:color w:val="000000"/>
            <w:sz w:val="24"/>
            <w:szCs w:val="24"/>
          </w:rPr>
          <w:delText xml:space="preserve"> </w:delText>
        </w:r>
      </w:del>
      <w:del w:id="810" w:author="Anthony Ross Otto, Dr" w:date="2017-10-03T10:25:00Z">
        <w:r w:rsidR="00156468" w:rsidRPr="00256063" w:rsidDel="008B1F4E">
          <w:rPr>
            <w:rFonts w:ascii="Times New Roman" w:hAnsi="Times New Roman" w:cs="Times New Roman"/>
            <w:color w:val="000000"/>
            <w:sz w:val="24"/>
            <w:szCs w:val="24"/>
          </w:rPr>
          <w:delText>(see figure 2</w:delText>
        </w:r>
        <w:r w:rsidR="00B36813" w:rsidDel="008B1F4E">
          <w:rPr>
            <w:rFonts w:ascii="Times New Roman" w:hAnsi="Times New Roman" w:cs="Times New Roman"/>
            <w:color w:val="000000"/>
            <w:sz w:val="24"/>
            <w:szCs w:val="24"/>
          </w:rPr>
          <w:delText>A</w:delText>
        </w:r>
        <w:r w:rsidR="00156468" w:rsidRPr="00256063" w:rsidDel="008B1F4E">
          <w:rPr>
            <w:rFonts w:ascii="Times New Roman" w:hAnsi="Times New Roman" w:cs="Times New Roman"/>
            <w:color w:val="000000"/>
            <w:sz w:val="24"/>
            <w:szCs w:val="24"/>
          </w:rPr>
          <w:delText xml:space="preserve">). This </w:delText>
        </w:r>
      </w:del>
      <w:del w:id="811" w:author="Anthony Ross Otto, Dr" w:date="2017-10-03T11:42:00Z">
        <w:r w:rsidR="00156468" w:rsidRPr="00256063" w:rsidDel="00F540AD">
          <w:rPr>
            <w:rFonts w:ascii="Times New Roman" w:hAnsi="Times New Roman" w:cs="Times New Roman"/>
            <w:color w:val="000000"/>
            <w:sz w:val="24"/>
            <w:szCs w:val="24"/>
          </w:rPr>
          <w:delText>difference grows over time</w:delText>
        </w:r>
      </w:del>
      <w:r w:rsidR="00156468" w:rsidRPr="00256063">
        <w:rPr>
          <w:rFonts w:ascii="Times New Roman" w:hAnsi="Times New Roman" w:cs="Times New Roman"/>
          <w:color w:val="000000"/>
          <w:sz w:val="24"/>
          <w:szCs w:val="24"/>
        </w:rPr>
        <w:t xml:space="preserve">: </w:t>
      </w:r>
      <w:del w:id="812" w:author="Anthony Ross Otto, Dr" w:date="2017-10-03T11:42:00Z">
        <w:r w:rsidR="00156468" w:rsidRPr="00256063" w:rsidDel="00F540AD">
          <w:rPr>
            <w:rFonts w:ascii="Times New Roman" w:hAnsi="Times New Roman" w:cs="Times New Roman"/>
            <w:color w:val="000000"/>
            <w:sz w:val="24"/>
            <w:szCs w:val="24"/>
          </w:rPr>
          <w:delText>W</w:delText>
        </w:r>
      </w:del>
      <w:ins w:id="813" w:author="Anthony Ross Otto, Dr" w:date="2017-10-03T11:42:00Z">
        <w:r w:rsidR="00F540AD">
          <w:rPr>
            <w:rFonts w:ascii="Times New Roman" w:hAnsi="Times New Roman" w:cs="Times New Roman"/>
            <w:color w:val="000000"/>
            <w:sz w:val="24"/>
            <w:szCs w:val="24"/>
          </w:rPr>
          <w:t>w</w:t>
        </w:r>
      </w:ins>
      <w:r w:rsidR="00156468" w:rsidRPr="00256063">
        <w:rPr>
          <w:rFonts w:ascii="Times New Roman" w:hAnsi="Times New Roman" w:cs="Times New Roman"/>
          <w:color w:val="000000"/>
          <w:sz w:val="24"/>
          <w:szCs w:val="24"/>
        </w:rPr>
        <w:t xml:space="preserve">hile the episodic condition </w:t>
      </w:r>
      <w:del w:id="814" w:author="Anthony Ross Otto, Dr" w:date="2017-10-03T10:57:00Z">
        <w:r w:rsidR="00156468" w:rsidRPr="00256063" w:rsidDel="007A24CF">
          <w:rPr>
            <w:rFonts w:ascii="Times New Roman" w:hAnsi="Times New Roman" w:cs="Times New Roman"/>
            <w:color w:val="000000"/>
            <w:sz w:val="24"/>
            <w:szCs w:val="24"/>
          </w:rPr>
          <w:delText xml:space="preserve">seems </w:delText>
        </w:r>
      </w:del>
      <w:ins w:id="815" w:author="Anthony Ross Otto, Dr" w:date="2017-10-03T10:57:00Z">
        <w:r w:rsidR="007A24CF">
          <w:rPr>
            <w:rFonts w:ascii="Times New Roman" w:hAnsi="Times New Roman" w:cs="Times New Roman"/>
            <w:color w:val="000000"/>
            <w:sz w:val="24"/>
            <w:szCs w:val="24"/>
          </w:rPr>
          <w:t xml:space="preserve">appeared to engender </w:t>
        </w:r>
      </w:ins>
      <w:del w:id="816" w:author="Anthony Ross Otto, Dr" w:date="2017-10-03T10:57:00Z">
        <w:r w:rsidR="00156468" w:rsidRPr="00256063" w:rsidDel="007A24CF">
          <w:rPr>
            <w:rFonts w:ascii="Times New Roman" w:hAnsi="Times New Roman" w:cs="Times New Roman"/>
            <w:color w:val="000000"/>
            <w:sz w:val="24"/>
            <w:szCs w:val="24"/>
          </w:rPr>
          <w:delText xml:space="preserve">to be </w:delText>
        </w:r>
      </w:del>
      <w:r w:rsidR="00156468" w:rsidRPr="00256063">
        <w:rPr>
          <w:rFonts w:ascii="Times New Roman" w:hAnsi="Times New Roman" w:cs="Times New Roman"/>
          <w:color w:val="000000"/>
          <w:sz w:val="24"/>
          <w:szCs w:val="24"/>
        </w:rPr>
        <w:t xml:space="preserve">relatively </w:t>
      </w:r>
      <w:del w:id="817" w:author="Anthony Ross Otto, Dr" w:date="2017-10-03T10:56:00Z">
        <w:r w:rsidR="00156468" w:rsidRPr="00256063" w:rsidDel="007A24CF">
          <w:rPr>
            <w:rFonts w:ascii="Times New Roman" w:hAnsi="Times New Roman" w:cs="Times New Roman"/>
            <w:color w:val="000000"/>
            <w:sz w:val="24"/>
            <w:szCs w:val="24"/>
          </w:rPr>
          <w:delText xml:space="preserve">consistent </w:delText>
        </w:r>
      </w:del>
      <w:ins w:id="818" w:author="Anthony Ross Otto, Dr" w:date="2017-10-03T10:56:00Z">
        <w:r w:rsidR="007A24CF">
          <w:rPr>
            <w:rFonts w:ascii="Times New Roman" w:hAnsi="Times New Roman" w:cs="Times New Roman"/>
            <w:color w:val="000000"/>
            <w:sz w:val="24"/>
            <w:szCs w:val="24"/>
          </w:rPr>
          <w:t xml:space="preserve">stable </w:t>
        </w:r>
      </w:ins>
      <w:del w:id="819" w:author="Anthony Ross Otto, Dr" w:date="2017-10-03T10:57:00Z">
        <w:r w:rsidR="00156468" w:rsidRPr="00256063" w:rsidDel="007A24CF">
          <w:rPr>
            <w:rFonts w:ascii="Times New Roman" w:hAnsi="Times New Roman" w:cs="Times New Roman"/>
            <w:color w:val="000000"/>
            <w:sz w:val="24"/>
            <w:szCs w:val="24"/>
          </w:rPr>
          <w:delText xml:space="preserve">in </w:delText>
        </w:r>
      </w:del>
      <w:ins w:id="820" w:author="Anthony Ross Otto, Dr" w:date="2017-10-03T10:56:00Z">
        <w:r w:rsidR="007A24CF">
          <w:rPr>
            <w:rFonts w:ascii="Times New Roman" w:hAnsi="Times New Roman" w:cs="Times New Roman"/>
            <w:color w:val="000000"/>
            <w:sz w:val="24"/>
            <w:szCs w:val="24"/>
          </w:rPr>
          <w:t xml:space="preserve">their </w:t>
        </w:r>
      </w:ins>
      <w:r w:rsidR="00156468" w:rsidRPr="00256063">
        <w:rPr>
          <w:rFonts w:ascii="Times New Roman" w:hAnsi="Times New Roman" w:cs="Times New Roman"/>
          <w:color w:val="000000"/>
          <w:sz w:val="24"/>
          <w:szCs w:val="24"/>
        </w:rPr>
        <w:t xml:space="preserve">risk-preferences over time, </w:t>
      </w:r>
      <w:del w:id="821" w:author="Anthony Ross Otto, Dr" w:date="2017-10-03T10:56:00Z">
        <w:r w:rsidR="00156468" w:rsidRPr="00256063" w:rsidDel="007A24CF">
          <w:rPr>
            <w:rFonts w:ascii="Times New Roman" w:hAnsi="Times New Roman" w:cs="Times New Roman"/>
            <w:color w:val="000000"/>
            <w:sz w:val="24"/>
            <w:szCs w:val="24"/>
          </w:rPr>
          <w:lastRenderedPageBreak/>
          <w:delText xml:space="preserve">people </w:delText>
        </w:r>
      </w:del>
      <w:ins w:id="822" w:author="Anthony Ross Otto, Dr" w:date="2017-10-03T10:56:00Z">
        <w:r w:rsidR="007A24CF">
          <w:rPr>
            <w:rFonts w:ascii="Times New Roman" w:hAnsi="Times New Roman" w:cs="Times New Roman"/>
            <w:color w:val="000000"/>
            <w:sz w:val="24"/>
            <w:szCs w:val="24"/>
          </w:rPr>
          <w:t xml:space="preserve">participants </w:t>
        </w:r>
      </w:ins>
      <w:r w:rsidR="00156468" w:rsidRPr="00256063">
        <w:rPr>
          <w:rFonts w:ascii="Times New Roman" w:hAnsi="Times New Roman" w:cs="Times New Roman"/>
          <w:color w:val="000000"/>
          <w:sz w:val="24"/>
          <w:szCs w:val="24"/>
        </w:rPr>
        <w:t xml:space="preserve">in the control condition </w:t>
      </w:r>
      <w:ins w:id="823" w:author="Anthony Ross Otto, Dr" w:date="2017-10-03T10:57:00Z">
        <w:r w:rsidR="007A24CF">
          <w:rPr>
            <w:rFonts w:ascii="Times New Roman" w:hAnsi="Times New Roman" w:cs="Times New Roman"/>
            <w:color w:val="000000"/>
            <w:sz w:val="24"/>
            <w:szCs w:val="24"/>
          </w:rPr>
          <w:t xml:space="preserve">became progressively more risk-averse in their choices </w:t>
        </w:r>
      </w:ins>
      <w:del w:id="824" w:author="Anthony Ross Otto, Dr" w:date="2017-10-03T10:56:00Z">
        <w:r w:rsidR="00156468" w:rsidRPr="00256063" w:rsidDel="007A24CF">
          <w:rPr>
            <w:rFonts w:ascii="Times New Roman" w:hAnsi="Times New Roman" w:cs="Times New Roman"/>
            <w:color w:val="000000"/>
            <w:sz w:val="24"/>
            <w:szCs w:val="24"/>
          </w:rPr>
          <w:delText xml:space="preserve">tend to </w:delText>
        </w:r>
      </w:del>
      <w:del w:id="825" w:author="Anthony Ross Otto, Dr" w:date="2017-10-03T10:57:00Z">
        <w:r w:rsidR="00156468" w:rsidRPr="00256063" w:rsidDel="007A24CF">
          <w:rPr>
            <w:rFonts w:ascii="Times New Roman" w:hAnsi="Times New Roman" w:cs="Times New Roman"/>
            <w:color w:val="000000"/>
            <w:sz w:val="24"/>
            <w:szCs w:val="24"/>
          </w:rPr>
          <w:delText xml:space="preserve">progressively </w:delText>
        </w:r>
      </w:del>
      <w:del w:id="826" w:author="Anthony Ross Otto, Dr" w:date="2017-10-03T10:56:00Z">
        <w:r w:rsidR="00156468" w:rsidRPr="00256063" w:rsidDel="007A24CF">
          <w:rPr>
            <w:rFonts w:ascii="Times New Roman" w:hAnsi="Times New Roman" w:cs="Times New Roman"/>
            <w:color w:val="000000"/>
            <w:sz w:val="24"/>
            <w:szCs w:val="24"/>
          </w:rPr>
          <w:delText>avoid risk</w:delText>
        </w:r>
      </w:del>
      <w:del w:id="827" w:author="Anthony Ross Otto, Dr" w:date="2017-10-03T10:57:00Z">
        <w:r w:rsidR="00156468" w:rsidRPr="00256063" w:rsidDel="007A24CF">
          <w:rPr>
            <w:rFonts w:ascii="Times New Roman" w:hAnsi="Times New Roman" w:cs="Times New Roman"/>
            <w:color w:val="000000"/>
            <w:sz w:val="24"/>
            <w:szCs w:val="24"/>
          </w:rPr>
          <w:delText xml:space="preserve"> more </w:delText>
        </w:r>
      </w:del>
      <w:r w:rsidR="00156468" w:rsidRPr="00256063">
        <w:rPr>
          <w:rFonts w:ascii="Times New Roman" w:hAnsi="Times New Roman" w:cs="Times New Roman"/>
          <w:color w:val="000000"/>
          <w:sz w:val="24"/>
          <w:szCs w:val="24"/>
        </w:rPr>
        <w:t xml:space="preserve">after </w:t>
      </w:r>
      <w:del w:id="828" w:author="Anthony Ross Otto, Dr" w:date="2017-10-03T10:56:00Z">
        <w:r w:rsidR="00156468" w:rsidRPr="00256063" w:rsidDel="007A24CF">
          <w:rPr>
            <w:rFonts w:ascii="Times New Roman" w:hAnsi="Times New Roman" w:cs="Times New Roman"/>
            <w:color w:val="000000"/>
            <w:sz w:val="24"/>
            <w:szCs w:val="24"/>
          </w:rPr>
          <w:delText>making choices repeatedly</w:delText>
        </w:r>
      </w:del>
      <w:ins w:id="829" w:author="Anthony Ross Otto, Dr" w:date="2017-10-03T10:56:00Z">
        <w:r w:rsidR="007A24CF">
          <w:rPr>
            <w:rFonts w:ascii="Times New Roman" w:hAnsi="Times New Roman" w:cs="Times New Roman"/>
            <w:color w:val="000000"/>
            <w:sz w:val="24"/>
            <w:szCs w:val="24"/>
          </w:rPr>
          <w:t>an apparent initial period of exploration</w:t>
        </w:r>
      </w:ins>
      <w:r w:rsidR="00B36813">
        <w:rPr>
          <w:rFonts w:ascii="Times New Roman" w:hAnsi="Times New Roman" w:cs="Times New Roman"/>
          <w:color w:val="000000"/>
          <w:sz w:val="24"/>
          <w:szCs w:val="24"/>
        </w:rPr>
        <w:t xml:space="preserve"> (</w:t>
      </w:r>
      <w:del w:id="830" w:author="Anthony Ross Otto, Dr" w:date="2017-10-03T10:25:00Z">
        <w:r w:rsidR="00B36813" w:rsidDel="008B1F4E">
          <w:rPr>
            <w:rFonts w:ascii="Times New Roman" w:hAnsi="Times New Roman" w:cs="Times New Roman"/>
            <w:color w:val="000000"/>
            <w:sz w:val="24"/>
            <w:szCs w:val="24"/>
          </w:rPr>
          <w:delText>see f</w:delText>
        </w:r>
      </w:del>
      <w:ins w:id="831" w:author="Anthony Ross Otto, Dr" w:date="2017-10-03T10:25:00Z">
        <w:r w:rsidR="008B1F4E">
          <w:rPr>
            <w:rFonts w:ascii="Times New Roman" w:hAnsi="Times New Roman" w:cs="Times New Roman"/>
            <w:color w:val="000000"/>
            <w:sz w:val="24"/>
            <w:szCs w:val="24"/>
          </w:rPr>
          <w:t>F</w:t>
        </w:r>
      </w:ins>
      <w:r w:rsidR="00B36813">
        <w:rPr>
          <w:rFonts w:ascii="Times New Roman" w:hAnsi="Times New Roman" w:cs="Times New Roman"/>
          <w:color w:val="000000"/>
          <w:sz w:val="24"/>
          <w:szCs w:val="24"/>
        </w:rPr>
        <w:t>igure 2B)</w:t>
      </w:r>
      <w:r w:rsidR="00156468" w:rsidRPr="00256063">
        <w:rPr>
          <w:rFonts w:ascii="Times New Roman" w:hAnsi="Times New Roman" w:cs="Times New Roman"/>
          <w:color w:val="000000"/>
          <w:sz w:val="24"/>
          <w:szCs w:val="24"/>
        </w:rPr>
        <w:t>.</w:t>
      </w:r>
      <w:ins w:id="832" w:author="Anthony Ross Otto, Dr" w:date="2017-10-03T11:05:00Z">
        <w:r w:rsidR="00806330">
          <w:rPr>
            <w:rFonts w:ascii="Times New Roman" w:hAnsi="Times New Roman" w:cs="Times New Roman"/>
            <w:color w:val="000000"/>
            <w:sz w:val="24"/>
            <w:szCs w:val="24"/>
          </w:rPr>
          <w:t xml:space="preserve"> </w:t>
        </w:r>
      </w:ins>
    </w:p>
    <w:p w14:paraId="7F6DBFDA" w14:textId="06616F28" w:rsidR="007C4233" w:rsidRDefault="003120CE" w:rsidP="00443A53">
      <w:pPr>
        <w:pStyle w:val="NormalWeb"/>
        <w:spacing w:line="480" w:lineRule="auto"/>
        <w:ind w:firstLine="720"/>
        <w:rPr>
          <w:ins w:id="833" w:author="Anthony Ross Otto, Dr" w:date="2017-10-03T11:53:00Z"/>
          <w:rFonts w:ascii="Times New Roman" w:hAnsi="Times New Roman" w:cs="Times New Roman"/>
          <w:color w:val="000000"/>
          <w:sz w:val="24"/>
          <w:szCs w:val="24"/>
        </w:rPr>
      </w:pPr>
      <w:ins w:id="834" w:author="Anthony Ross Otto, Dr" w:date="2017-10-03T12:12:00Z">
        <w:r>
          <w:rPr>
            <w:rFonts w:ascii="Times New Roman" w:hAnsi="Times New Roman" w:cs="Times New Roman"/>
            <w:color w:val="000000"/>
            <w:sz w:val="24"/>
            <w:szCs w:val="24"/>
          </w:rPr>
          <w:t>Applying a model-based</w:t>
        </w:r>
      </w:ins>
      <w:ins w:id="835" w:author="Anthony Ross Otto, Dr" w:date="2017-10-03T12:17:00Z">
        <w:r w:rsidR="005D2FFA">
          <w:rPr>
            <w:rFonts w:ascii="Times New Roman" w:hAnsi="Times New Roman" w:cs="Times New Roman"/>
            <w:color w:val="000000"/>
            <w:sz w:val="24"/>
            <w:szCs w:val="24"/>
          </w:rPr>
          <w:t xml:space="preserve"> approach to understanding how </w:t>
        </w:r>
      </w:ins>
      <w:ins w:id="836" w:author="Anthony Ross Otto, Dr" w:date="2017-10-03T12:19:00Z">
        <w:r w:rsidR="005D2FFA">
          <w:rPr>
            <w:rFonts w:ascii="Times New Roman" w:hAnsi="Times New Roman" w:cs="Times New Roman"/>
            <w:color w:val="000000"/>
            <w:sz w:val="24"/>
            <w:szCs w:val="24"/>
          </w:rPr>
          <w:t xml:space="preserve">PEs </w:t>
        </w:r>
      </w:ins>
      <w:ins w:id="837" w:author="Anthony Ross Otto, Dr" w:date="2017-10-03T12:17:00Z">
        <w:r w:rsidR="005D2FFA">
          <w:rPr>
            <w:rFonts w:ascii="Times New Roman" w:hAnsi="Times New Roman" w:cs="Times New Roman"/>
            <w:color w:val="000000"/>
            <w:sz w:val="24"/>
            <w:szCs w:val="24"/>
          </w:rPr>
          <w:t>shape</w:t>
        </w:r>
      </w:ins>
      <w:ins w:id="838" w:author="Anthony Ross Otto, Dr" w:date="2017-10-03T12:19:00Z">
        <w:r w:rsidR="005D2FFA">
          <w:rPr>
            <w:rFonts w:ascii="Times New Roman" w:hAnsi="Times New Roman" w:cs="Times New Roman"/>
            <w:color w:val="000000"/>
            <w:sz w:val="24"/>
            <w:szCs w:val="24"/>
          </w:rPr>
          <w:t>d</w:t>
        </w:r>
      </w:ins>
      <w:ins w:id="839" w:author="Anthony Ross Otto, Dr" w:date="2017-10-03T12:17:00Z">
        <w:r w:rsidR="005D2FFA">
          <w:rPr>
            <w:rFonts w:ascii="Times New Roman" w:hAnsi="Times New Roman" w:cs="Times New Roman"/>
            <w:color w:val="000000"/>
            <w:sz w:val="24"/>
            <w:szCs w:val="24"/>
          </w:rPr>
          <w:t xml:space="preserve"> </w:t>
        </w:r>
      </w:ins>
      <w:ins w:id="840" w:author="Anthony Ross Otto, Dr" w:date="2017-10-03T12:19:00Z">
        <w:r w:rsidR="005D2FFA">
          <w:rPr>
            <w:rFonts w:ascii="Times New Roman" w:hAnsi="Times New Roman" w:cs="Times New Roman"/>
            <w:color w:val="000000"/>
            <w:sz w:val="24"/>
            <w:szCs w:val="24"/>
          </w:rPr>
          <w:t>subsequent risk-taking</w:t>
        </w:r>
      </w:ins>
      <w:ins w:id="841" w:author="Anthony Ross Otto, Dr" w:date="2017-10-03T12:12:00Z">
        <w:r>
          <w:rPr>
            <w:rFonts w:ascii="Times New Roman" w:hAnsi="Times New Roman" w:cs="Times New Roman"/>
            <w:color w:val="000000"/>
            <w:sz w:val="24"/>
            <w:szCs w:val="24"/>
          </w:rPr>
          <w:t xml:space="preserve">, we revealed that </w:t>
        </w:r>
      </w:ins>
      <w:ins w:id="842" w:author="Anthony Ross Otto, Dr" w:date="2017-10-03T12:16:00Z">
        <w:r w:rsidR="005D2FFA">
          <w:rPr>
            <w:rFonts w:ascii="Times New Roman" w:hAnsi="Times New Roman" w:cs="Times New Roman"/>
            <w:color w:val="000000"/>
            <w:sz w:val="24"/>
            <w:szCs w:val="24"/>
          </w:rPr>
          <w:t xml:space="preserve">the </w:t>
        </w:r>
      </w:ins>
      <w:ins w:id="843" w:author="Anthony Ross Otto, Dr" w:date="2017-10-03T12:17:00Z">
        <w:r w:rsidR="005D2FFA">
          <w:rPr>
            <w:rFonts w:ascii="Times New Roman" w:hAnsi="Times New Roman" w:cs="Times New Roman"/>
            <w:color w:val="000000"/>
            <w:sz w:val="24"/>
            <w:szCs w:val="24"/>
          </w:rPr>
          <w:t>episodic specificity induction attenuated the typical ‘</w:t>
        </w:r>
      </w:ins>
      <w:ins w:id="844" w:author="Anthony Ross Otto, Dr" w:date="2017-10-03T12:18:00Z">
        <w:r w:rsidR="005D2FFA">
          <w:rPr>
            <w:rFonts w:ascii="Times New Roman" w:hAnsi="Times New Roman" w:cs="Times New Roman"/>
            <w:color w:val="000000"/>
            <w:sz w:val="24"/>
            <w:szCs w:val="24"/>
          </w:rPr>
          <w:t xml:space="preserve">negativity </w:t>
        </w:r>
        <w:proofErr w:type="spellStart"/>
        <w:r w:rsidR="005D2FFA">
          <w:rPr>
            <w:rFonts w:ascii="Times New Roman" w:hAnsi="Times New Roman" w:cs="Times New Roman"/>
            <w:color w:val="000000"/>
            <w:sz w:val="24"/>
            <w:szCs w:val="24"/>
          </w:rPr>
          <w:t>bias’</w:t>
        </w:r>
        <w:proofErr w:type="spellEnd"/>
        <w:r w:rsidR="005D2FFA">
          <w:rPr>
            <w:rFonts w:ascii="Times New Roman" w:hAnsi="Times New Roman" w:cs="Times New Roman"/>
            <w:color w:val="000000"/>
            <w:sz w:val="24"/>
            <w:szCs w:val="24"/>
          </w:rPr>
          <w:t xml:space="preserve">—whereby negative </w:t>
        </w:r>
      </w:ins>
      <w:ins w:id="845" w:author="Anthony Ross Otto, Dr" w:date="2017-10-03T12:19:00Z">
        <w:r w:rsidR="005D2FFA">
          <w:rPr>
            <w:rFonts w:ascii="Times New Roman" w:hAnsi="Times New Roman" w:cs="Times New Roman"/>
            <w:color w:val="000000"/>
            <w:sz w:val="24"/>
            <w:szCs w:val="24"/>
          </w:rPr>
          <w:t xml:space="preserve">PEs are more strongly weighted than positive PEs </w:t>
        </w:r>
        <w:r w:rsidR="005D2FFA">
          <w:rPr>
            <w:rFonts w:ascii="Times New Roman" w:hAnsi="Times New Roman" w:cs="Times New Roman"/>
            <w:color w:val="000000"/>
            <w:sz w:val="24"/>
            <w:szCs w:val="24"/>
          </w:rPr>
          <w:fldChar w:fldCharType="begin"/>
        </w:r>
        <w:r w:rsidR="005D2FFA">
          <w:rPr>
            <w:rFonts w:ascii="Times New Roman" w:hAnsi="Times New Roman" w:cs="Times New Roman"/>
            <w:color w:val="000000"/>
            <w:sz w:val="24"/>
            <w:szCs w:val="24"/>
          </w:rPr>
          <w:instrText xml:space="preserve"> ADDIN ZOTERO_ITEM CSL_CITATION {"citationID":"2010dun8hs","properties":{"formattedCitation":"(Christakou et al., 2013; Gershman, 2015)","plainCitation":"(Christakou et al., 2013; Gershman, 2015)"},"citationItems":[{"id":1011,"uris":["http://zotero.org/users/55099/items/PX6QIXTN"],"uri":["http://zotero.org/users/55099/items/PX6QIXTN"],"itemData":{"id":1011,"type":"article-journal","title":"Neural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instrText>
        </w:r>
      </w:ins>
      <w:r w:rsidR="005D2FFA">
        <w:rPr>
          <w:rFonts w:ascii="Times New Roman" w:hAnsi="Times New Roman" w:cs="Times New Roman"/>
          <w:color w:val="000000"/>
          <w:sz w:val="24"/>
          <w:szCs w:val="24"/>
        </w:rPr>
        <w:fldChar w:fldCharType="separate"/>
      </w:r>
      <w:ins w:id="846" w:author="Anthony Ross Otto, Dr" w:date="2017-10-03T12:19:00Z">
        <w:r w:rsidR="005D2FFA">
          <w:rPr>
            <w:rFonts w:ascii="Times New Roman" w:hAnsi="Times New Roman" w:cs="Times New Roman"/>
            <w:noProof/>
            <w:color w:val="000000"/>
            <w:sz w:val="24"/>
            <w:szCs w:val="24"/>
          </w:rPr>
          <w:t>(Christakou et al., 2013; Gershman, 2015)</w:t>
        </w:r>
        <w:r w:rsidR="005D2FFA">
          <w:rPr>
            <w:rFonts w:ascii="Times New Roman" w:hAnsi="Times New Roman" w:cs="Times New Roman"/>
            <w:color w:val="000000"/>
            <w:sz w:val="24"/>
            <w:szCs w:val="24"/>
          </w:rPr>
          <w:fldChar w:fldCharType="end"/>
        </w:r>
      </w:ins>
      <w:ins w:id="847" w:author="Anthony Ross Otto, Dr" w:date="2017-10-03T12:20:00Z">
        <w:r w:rsidR="005D2FFA">
          <w:rPr>
            <w:rFonts w:ascii="Times New Roman" w:hAnsi="Times New Roman" w:cs="Times New Roman"/>
            <w:color w:val="000000"/>
            <w:sz w:val="24"/>
            <w:szCs w:val="24"/>
          </w:rPr>
          <w:t xml:space="preserve">—which was observed in the control induction. </w:t>
        </w:r>
      </w:ins>
      <w:ins w:id="848" w:author="Anthony Ross Otto, Dr" w:date="2017-10-03T11:05:00Z">
        <w:r w:rsidR="00806330">
          <w:rPr>
            <w:rFonts w:ascii="Times New Roman" w:hAnsi="Times New Roman" w:cs="Times New Roman"/>
            <w:color w:val="000000"/>
            <w:sz w:val="24"/>
            <w:szCs w:val="24"/>
          </w:rPr>
          <w:t xml:space="preserve">Further, </w:t>
        </w:r>
      </w:ins>
      <w:ins w:id="849" w:author="Anthony Ross Otto, Dr" w:date="2017-10-03T11:06:00Z">
        <w:r w:rsidR="00806330">
          <w:rPr>
            <w:rFonts w:ascii="Times New Roman" w:hAnsi="Times New Roman" w:cs="Times New Roman"/>
            <w:color w:val="000000"/>
            <w:sz w:val="24"/>
            <w:szCs w:val="24"/>
          </w:rPr>
          <w:t xml:space="preserve">participants in the episodic specificity condition </w:t>
        </w:r>
      </w:ins>
      <w:ins w:id="850" w:author="Anthony Ross Otto, Dr" w:date="2017-10-03T11:15:00Z">
        <w:r w:rsidR="006D5520">
          <w:rPr>
            <w:rFonts w:ascii="Times New Roman" w:hAnsi="Times New Roman" w:cs="Times New Roman"/>
            <w:color w:val="000000"/>
            <w:sz w:val="24"/>
            <w:szCs w:val="24"/>
          </w:rPr>
          <w:t xml:space="preserve">were more likely </w:t>
        </w:r>
      </w:ins>
      <w:ins w:id="851" w:author="Anthony Ross Otto, Dr" w:date="2017-10-03T11:06:00Z">
        <w:r w:rsidR="00806330">
          <w:rPr>
            <w:rFonts w:ascii="Times New Roman" w:hAnsi="Times New Roman" w:cs="Times New Roman"/>
            <w:color w:val="000000"/>
            <w:sz w:val="24"/>
            <w:szCs w:val="24"/>
          </w:rPr>
          <w:t xml:space="preserve">to recall the positive </w:t>
        </w:r>
      </w:ins>
      <w:ins w:id="852" w:author="Anthony Ross Otto, Dr" w:date="2017-10-03T11:15:00Z">
        <w:r w:rsidR="006D5520">
          <w:rPr>
            <w:rFonts w:ascii="Times New Roman" w:hAnsi="Times New Roman" w:cs="Times New Roman"/>
            <w:color w:val="000000"/>
            <w:sz w:val="24"/>
            <w:szCs w:val="24"/>
          </w:rPr>
          <w:t xml:space="preserve">extreme </w:t>
        </w:r>
      </w:ins>
      <w:ins w:id="853" w:author="Anthony Ross Otto, Dr" w:date="2017-10-03T11:06:00Z">
        <w:r w:rsidR="00806330">
          <w:rPr>
            <w:rFonts w:ascii="Times New Roman" w:hAnsi="Times New Roman" w:cs="Times New Roman"/>
            <w:color w:val="000000"/>
            <w:sz w:val="24"/>
            <w:szCs w:val="24"/>
          </w:rPr>
          <w:t xml:space="preserve">outcome </w:t>
        </w:r>
      </w:ins>
      <w:ins w:id="854" w:author="Anthony Ross Otto, Dr" w:date="2017-10-03T11:15:00Z">
        <w:r w:rsidR="006D5520">
          <w:rPr>
            <w:rFonts w:ascii="Times New Roman" w:hAnsi="Times New Roman" w:cs="Times New Roman"/>
            <w:color w:val="000000"/>
            <w:sz w:val="24"/>
            <w:szCs w:val="24"/>
          </w:rPr>
          <w:t xml:space="preserve">when asked about the risky action suggesting </w:t>
        </w:r>
      </w:ins>
      <w:ins w:id="855" w:author="Anthony Ross Otto, Dr" w:date="2017-10-03T11:16:00Z">
        <w:r w:rsidR="006D5520">
          <w:rPr>
            <w:rFonts w:ascii="Times New Roman" w:hAnsi="Times New Roman" w:cs="Times New Roman"/>
            <w:color w:val="000000"/>
            <w:sz w:val="24"/>
            <w:szCs w:val="24"/>
          </w:rPr>
          <w:t xml:space="preserve">a memory bias whereby these extreme positive outcomes are </w:t>
        </w:r>
      </w:ins>
      <w:proofErr w:type="spellStart"/>
      <w:ins w:id="856" w:author="Anthony Ross Otto, Dr" w:date="2017-10-03T11:15:00Z">
        <w:r w:rsidR="006D5520">
          <w:rPr>
            <w:rFonts w:ascii="Times New Roman" w:hAnsi="Times New Roman" w:cs="Times New Roman"/>
            <w:color w:val="000000"/>
            <w:sz w:val="24"/>
            <w:szCs w:val="24"/>
          </w:rPr>
          <w:t>overweighted</w:t>
        </w:r>
        <w:proofErr w:type="spellEnd"/>
        <w:r w:rsidR="006D5520">
          <w:rPr>
            <w:rFonts w:ascii="Times New Roman" w:hAnsi="Times New Roman" w:cs="Times New Roman"/>
            <w:color w:val="000000"/>
            <w:sz w:val="24"/>
            <w:szCs w:val="24"/>
          </w:rPr>
          <w:t xml:space="preserve">—indeed, the </w:t>
        </w:r>
      </w:ins>
      <w:ins w:id="857" w:author="Anthony Ross Otto, Dr" w:date="2017-10-03T11:17:00Z">
        <w:r w:rsidR="006D5520">
          <w:rPr>
            <w:rFonts w:ascii="Times New Roman" w:hAnsi="Times New Roman" w:cs="Times New Roman"/>
            <w:color w:val="000000"/>
            <w:sz w:val="24"/>
            <w:szCs w:val="24"/>
          </w:rPr>
          <w:t xml:space="preserve">true rate of positive and negative outcome </w:t>
        </w:r>
      </w:ins>
      <w:ins w:id="858" w:author="Anthony Ross Otto, Dr" w:date="2017-10-03T11:18:00Z">
        <w:r w:rsidR="006D5520">
          <w:rPr>
            <w:rFonts w:ascii="Times New Roman" w:hAnsi="Times New Roman" w:cs="Times New Roman"/>
            <w:color w:val="000000"/>
            <w:sz w:val="24"/>
            <w:szCs w:val="24"/>
          </w:rPr>
          <w:t>occurrences</w:t>
        </w:r>
      </w:ins>
      <w:ins w:id="859" w:author="Anthony Ross Otto, Dr" w:date="2017-10-03T11:17:00Z">
        <w:r w:rsidR="006D5520">
          <w:rPr>
            <w:rFonts w:ascii="Times New Roman" w:hAnsi="Times New Roman" w:cs="Times New Roman"/>
            <w:color w:val="000000"/>
            <w:sz w:val="24"/>
            <w:szCs w:val="24"/>
          </w:rPr>
          <w:t xml:space="preserve"> was 50/50. </w:t>
        </w:r>
      </w:ins>
      <w:ins w:id="860" w:author="Anthony Ross Otto, Dr" w:date="2017-10-03T11:18:00Z">
        <w:r w:rsidR="00F52FE8">
          <w:rPr>
            <w:rFonts w:ascii="Times New Roman" w:hAnsi="Times New Roman" w:cs="Times New Roman"/>
            <w:color w:val="000000"/>
            <w:sz w:val="24"/>
            <w:szCs w:val="24"/>
          </w:rPr>
          <w:t>This memory bias was ab</w:t>
        </w:r>
        <w:r w:rsidR="006B127D">
          <w:rPr>
            <w:rFonts w:ascii="Times New Roman" w:hAnsi="Times New Roman" w:cs="Times New Roman"/>
            <w:color w:val="000000"/>
            <w:sz w:val="24"/>
            <w:szCs w:val="24"/>
          </w:rPr>
          <w:t xml:space="preserve">sent in the control </w:t>
        </w:r>
      </w:ins>
      <w:ins w:id="861" w:author="Anthony Ross Otto, Dr" w:date="2017-10-03T11:39:00Z">
        <w:del w:id="862" w:author="Signy Sheldon" w:date="2017-10-05T13:20:00Z">
          <w:r w:rsidR="006B127D" w:rsidDel="001A1BE9">
            <w:rPr>
              <w:rFonts w:ascii="Times New Roman" w:hAnsi="Times New Roman" w:cs="Times New Roman"/>
              <w:color w:val="000000"/>
              <w:sz w:val="24"/>
              <w:szCs w:val="24"/>
            </w:rPr>
            <w:delText>condition</w:delText>
          </w:r>
        </w:del>
      </w:ins>
      <w:ins w:id="863" w:author="Anthony Ross Otto, Dr" w:date="2017-10-03T11:18:00Z">
        <w:del w:id="864" w:author="Signy Sheldon" w:date="2017-10-05T13:20:00Z">
          <w:r w:rsidR="006B127D" w:rsidDel="001A1BE9">
            <w:rPr>
              <w:rFonts w:ascii="Times New Roman" w:hAnsi="Times New Roman" w:cs="Times New Roman"/>
              <w:color w:val="000000"/>
              <w:sz w:val="24"/>
              <w:szCs w:val="24"/>
            </w:rPr>
            <w:delText>,</w:delText>
          </w:r>
        </w:del>
      </w:ins>
      <w:ins w:id="865" w:author="Anthony Ross Otto, Dr" w:date="2017-10-03T11:39:00Z">
        <w:del w:id="866" w:author="Signy Sheldon" w:date="2017-10-05T13:20:00Z">
          <w:r w:rsidR="006B127D" w:rsidDel="001A1BE9">
            <w:rPr>
              <w:rFonts w:ascii="Times New Roman" w:hAnsi="Times New Roman" w:cs="Times New Roman"/>
              <w:color w:val="000000"/>
              <w:sz w:val="24"/>
              <w:szCs w:val="24"/>
            </w:rPr>
            <w:delText xml:space="preserve"> in which participants </w:delText>
          </w:r>
        </w:del>
      </w:ins>
      <w:ins w:id="867" w:author="Anthony Ross Otto, Dr" w:date="2017-10-03T11:44:00Z">
        <w:del w:id="868" w:author="Signy Sheldon" w:date="2017-10-05T13:20:00Z">
          <w:r w:rsidR="00801DBC" w:rsidDel="001A1BE9">
            <w:rPr>
              <w:rFonts w:ascii="Times New Roman" w:hAnsi="Times New Roman" w:cs="Times New Roman"/>
              <w:color w:val="000000"/>
              <w:sz w:val="24"/>
              <w:szCs w:val="24"/>
            </w:rPr>
            <w:delText>putatively relied</w:delText>
          </w:r>
        </w:del>
      </w:ins>
      <w:ins w:id="869" w:author="Anthony Ross Otto, Dr" w:date="2017-10-03T11:39:00Z">
        <w:del w:id="870" w:author="Signy Sheldon" w:date="2017-10-05T13:20:00Z">
          <w:r w:rsidR="006B127D" w:rsidDel="001A1BE9">
            <w:rPr>
              <w:rFonts w:ascii="Times New Roman" w:hAnsi="Times New Roman" w:cs="Times New Roman"/>
              <w:color w:val="000000"/>
              <w:sz w:val="24"/>
              <w:szCs w:val="24"/>
            </w:rPr>
            <w:delText xml:space="preserve"> upon general </w:delText>
          </w:r>
        </w:del>
      </w:ins>
      <w:ins w:id="871" w:author="Anthony Ross Otto, Dr" w:date="2017-10-03T11:18:00Z">
        <w:del w:id="872" w:author="Signy Sheldon" w:date="2017-10-05T13:20:00Z">
          <w:r w:rsidR="006B127D" w:rsidDel="001A1BE9">
            <w:rPr>
              <w:rFonts w:ascii="Times New Roman" w:hAnsi="Times New Roman" w:cs="Times New Roman"/>
              <w:color w:val="000000"/>
              <w:sz w:val="24"/>
              <w:szCs w:val="24"/>
            </w:rPr>
            <w:delText xml:space="preserve">and non-episodic </w:delText>
          </w:r>
        </w:del>
      </w:ins>
      <w:ins w:id="873" w:author="Anthony Ross Otto, Dr" w:date="2017-10-03T11:44:00Z">
        <w:del w:id="874" w:author="Signy Sheldon" w:date="2017-10-05T13:20:00Z">
          <w:r w:rsidR="00801DBC" w:rsidDel="001A1BE9">
            <w:rPr>
              <w:rFonts w:ascii="Times New Roman" w:hAnsi="Times New Roman" w:cs="Times New Roman"/>
              <w:color w:val="000000"/>
              <w:sz w:val="24"/>
              <w:szCs w:val="24"/>
            </w:rPr>
            <w:delText xml:space="preserve">memory </w:delText>
          </w:r>
        </w:del>
      </w:ins>
      <w:ins w:id="875" w:author="Anthony Ross Otto, Dr" w:date="2017-10-03T11:18:00Z">
        <w:del w:id="876" w:author="Signy Sheldon" w:date="2017-10-05T13:20:00Z">
          <w:r w:rsidR="006B127D" w:rsidDel="001A1BE9">
            <w:rPr>
              <w:rFonts w:ascii="Times New Roman" w:hAnsi="Times New Roman" w:cs="Times New Roman"/>
              <w:color w:val="000000"/>
              <w:sz w:val="24"/>
              <w:szCs w:val="24"/>
            </w:rPr>
            <w:delText>processes</w:delText>
          </w:r>
        </w:del>
      </w:ins>
      <w:ins w:id="877" w:author="Signy Sheldon" w:date="2017-10-05T13:20:00Z">
        <w:r w:rsidR="001A1BE9">
          <w:rPr>
            <w:rFonts w:ascii="Times New Roman" w:hAnsi="Times New Roman" w:cs="Times New Roman"/>
            <w:color w:val="000000"/>
            <w:sz w:val="24"/>
            <w:szCs w:val="24"/>
          </w:rPr>
          <w:t>induction group</w:t>
        </w:r>
      </w:ins>
      <w:ins w:id="878" w:author="Anthony Ross Otto, Dr" w:date="2017-10-03T11:44:00Z">
        <w:r w:rsidR="00801DBC">
          <w:rPr>
            <w:rFonts w:ascii="Times New Roman" w:hAnsi="Times New Roman" w:cs="Times New Roman"/>
            <w:color w:val="000000"/>
            <w:sz w:val="24"/>
            <w:szCs w:val="24"/>
          </w:rPr>
          <w:t>.</w:t>
        </w:r>
      </w:ins>
      <w:ins w:id="879" w:author="Anthony Ross Otto, Dr" w:date="2017-10-03T11:53:00Z">
        <w:r w:rsidR="007C4233">
          <w:rPr>
            <w:rFonts w:ascii="Times New Roman" w:hAnsi="Times New Roman" w:cs="Times New Roman"/>
            <w:color w:val="000000"/>
            <w:sz w:val="24"/>
            <w:szCs w:val="24"/>
          </w:rPr>
          <w:t xml:space="preserve"> </w:t>
        </w:r>
      </w:ins>
      <w:ins w:id="880" w:author="Anthony Ross Otto, Dr" w:date="2017-10-03T11:45:00Z">
        <w:r w:rsidR="00906F16">
          <w:rPr>
            <w:rFonts w:ascii="Times New Roman" w:hAnsi="Times New Roman" w:cs="Times New Roman"/>
            <w:color w:val="000000"/>
            <w:sz w:val="24"/>
            <w:szCs w:val="24"/>
          </w:rPr>
          <w:t>Taken together</w:t>
        </w:r>
      </w:ins>
      <w:ins w:id="881" w:author="Anthony Ross Otto, Dr" w:date="2017-10-03T11:44:00Z">
        <w:r w:rsidR="00906F16">
          <w:rPr>
            <w:rFonts w:ascii="Times New Roman" w:hAnsi="Times New Roman" w:cs="Times New Roman"/>
            <w:color w:val="000000"/>
            <w:sz w:val="24"/>
            <w:szCs w:val="24"/>
          </w:rPr>
          <w:t xml:space="preserve">, these </w:t>
        </w:r>
      </w:ins>
      <w:ins w:id="882" w:author="Anthony Ross Otto, Dr" w:date="2017-10-03T11:46:00Z">
        <w:r w:rsidR="00443A53">
          <w:rPr>
            <w:rFonts w:ascii="Times New Roman" w:hAnsi="Times New Roman" w:cs="Times New Roman"/>
            <w:color w:val="000000"/>
            <w:sz w:val="24"/>
            <w:szCs w:val="24"/>
          </w:rPr>
          <w:t xml:space="preserve">results </w:t>
        </w:r>
      </w:ins>
      <w:ins w:id="883" w:author="Anthony Ross Otto, Dr" w:date="2017-10-03T11:45:00Z">
        <w:r w:rsidR="00906F16">
          <w:rPr>
            <w:rFonts w:ascii="Times New Roman" w:hAnsi="Times New Roman" w:cs="Times New Roman"/>
            <w:color w:val="000000"/>
            <w:sz w:val="24"/>
            <w:szCs w:val="24"/>
          </w:rPr>
          <w:t xml:space="preserve">suggest that episodic memory processes play a critical role in the </w:t>
        </w:r>
        <w:del w:id="884" w:author="Signy Sheldon" w:date="2017-10-05T13:22:00Z">
          <w:r w:rsidR="00906F16" w:rsidDel="001A1BE9">
            <w:rPr>
              <w:rFonts w:ascii="Times New Roman" w:hAnsi="Times New Roman" w:cs="Times New Roman"/>
              <w:color w:val="000000"/>
              <w:sz w:val="24"/>
              <w:szCs w:val="24"/>
            </w:rPr>
            <w:delText>construction</w:delText>
          </w:r>
        </w:del>
      </w:ins>
      <w:ins w:id="885" w:author="Signy Sheldon" w:date="2017-10-05T13:22:00Z">
        <w:r w:rsidR="001A1BE9">
          <w:rPr>
            <w:rFonts w:ascii="Times New Roman" w:hAnsi="Times New Roman" w:cs="Times New Roman"/>
            <w:color w:val="000000"/>
            <w:sz w:val="24"/>
            <w:szCs w:val="24"/>
          </w:rPr>
          <w:t>establishing</w:t>
        </w:r>
      </w:ins>
      <w:ins w:id="886" w:author="Anthony Ross Otto, Dr" w:date="2017-10-03T11:45:00Z">
        <w:r w:rsidR="00906F16">
          <w:rPr>
            <w:rFonts w:ascii="Times New Roman" w:hAnsi="Times New Roman" w:cs="Times New Roman"/>
            <w:color w:val="000000"/>
            <w:sz w:val="24"/>
            <w:szCs w:val="24"/>
          </w:rPr>
          <w:t xml:space="preserve"> </w:t>
        </w:r>
        <w:del w:id="887" w:author="Signy Sheldon" w:date="2017-10-05T13:22:00Z">
          <w:r w:rsidR="00906F16" w:rsidDel="001A1BE9">
            <w:rPr>
              <w:rFonts w:ascii="Times New Roman" w:hAnsi="Times New Roman" w:cs="Times New Roman"/>
              <w:color w:val="000000"/>
              <w:sz w:val="24"/>
              <w:szCs w:val="24"/>
            </w:rPr>
            <w:delText xml:space="preserve">of </w:delText>
          </w:r>
        </w:del>
        <w:r w:rsidR="00906F16">
          <w:rPr>
            <w:rFonts w:ascii="Times New Roman" w:hAnsi="Times New Roman" w:cs="Times New Roman"/>
            <w:color w:val="000000"/>
            <w:sz w:val="24"/>
            <w:szCs w:val="24"/>
          </w:rPr>
          <w:t>risk preferences from direct experience.</w:t>
        </w:r>
      </w:ins>
      <w:ins w:id="888" w:author="Anthony Ross Otto, Dr" w:date="2017-10-03T11:52:00Z">
        <w:r w:rsidR="007C4233">
          <w:rPr>
            <w:rFonts w:ascii="Times New Roman" w:hAnsi="Times New Roman" w:cs="Times New Roman"/>
            <w:color w:val="000000"/>
            <w:sz w:val="24"/>
            <w:szCs w:val="24"/>
          </w:rPr>
          <w:t xml:space="preserve"> </w:t>
        </w:r>
      </w:ins>
    </w:p>
    <w:p w14:paraId="73379314" w14:textId="7D3C0FBB" w:rsidR="00186E67" w:rsidDel="007C4233" w:rsidRDefault="007C4233" w:rsidP="007C4233">
      <w:pPr>
        <w:pStyle w:val="NormalWeb"/>
        <w:spacing w:line="480" w:lineRule="auto"/>
        <w:ind w:firstLine="720"/>
        <w:rPr>
          <w:del w:id="889" w:author="Anthony Ross Otto, Dr" w:date="2017-10-03T11:53:00Z"/>
          <w:rFonts w:ascii="Times New Roman" w:hAnsi="Times New Roman" w:cs="Times New Roman"/>
          <w:color w:val="000000"/>
          <w:sz w:val="24"/>
          <w:szCs w:val="24"/>
        </w:rPr>
      </w:pPr>
      <w:ins w:id="890" w:author="Anthony Ross Otto, Dr" w:date="2017-10-03T11:53:00Z">
        <w:r>
          <w:rPr>
            <w:rFonts w:ascii="Times New Roman" w:hAnsi="Times New Roman" w:cs="Times New Roman"/>
            <w:color w:val="000000"/>
            <w:sz w:val="24"/>
            <w:szCs w:val="24"/>
          </w:rPr>
          <w:t xml:space="preserve">These findings are also interesting </w:t>
        </w:r>
        <w:proofErr w:type="gramStart"/>
        <w:r>
          <w:rPr>
            <w:rFonts w:ascii="Times New Roman" w:hAnsi="Times New Roman" w:cs="Times New Roman"/>
            <w:color w:val="000000"/>
            <w:sz w:val="24"/>
            <w:szCs w:val="24"/>
          </w:rPr>
          <w:t>in</w:t>
        </w:r>
      </w:ins>
      <w:ins w:id="891" w:author="Anthony Ross Otto, Dr" w:date="2017-10-03T11:46:00Z">
        <w:r w:rsidR="00443A53">
          <w:rPr>
            <w:rFonts w:ascii="Times New Roman" w:hAnsi="Times New Roman" w:cs="Times New Roman"/>
            <w:color w:val="000000"/>
            <w:sz w:val="24"/>
            <w:szCs w:val="24"/>
          </w:rPr>
          <w:t xml:space="preserve"> light of</w:t>
        </w:r>
        <w:proofErr w:type="gramEnd"/>
        <w:r w:rsidR="00443A53">
          <w:rPr>
            <w:rFonts w:ascii="Times New Roman" w:hAnsi="Times New Roman" w:cs="Times New Roman"/>
            <w:color w:val="000000"/>
            <w:sz w:val="24"/>
            <w:szCs w:val="24"/>
          </w:rPr>
          <w:t xml:space="preserve"> </w:t>
        </w:r>
      </w:ins>
      <w:ins w:id="892" w:author="Anthony Ross Otto, Dr" w:date="2017-10-03T11:47:00Z">
        <w:r w:rsidR="00443A53">
          <w:rPr>
            <w:rFonts w:ascii="Times New Roman" w:hAnsi="Times New Roman" w:cs="Times New Roman"/>
            <w:color w:val="000000"/>
            <w:sz w:val="24"/>
            <w:szCs w:val="24"/>
          </w:rPr>
          <w:t xml:space="preserve">the results </w:t>
        </w:r>
        <w:r w:rsidR="005258A0">
          <w:rPr>
            <w:rFonts w:ascii="Times New Roman" w:hAnsi="Times New Roman" w:cs="Times New Roman"/>
            <w:color w:val="000000"/>
            <w:sz w:val="24"/>
            <w:szCs w:val="24"/>
          </w:rPr>
          <w:t xml:space="preserve">of </w:t>
        </w:r>
      </w:ins>
      <w:ins w:id="893" w:author="Anthony Ross Otto, Dr" w:date="2017-10-03T10:58:00Z">
        <w:r w:rsidR="00420FF9">
          <w:rPr>
            <w:rFonts w:ascii="Times New Roman" w:hAnsi="Times New Roman" w:cs="Times New Roman"/>
            <w:color w:val="000000"/>
            <w:sz w:val="24"/>
            <w:szCs w:val="24"/>
          </w:rPr>
          <w:t xml:space="preserve">Madan </w:t>
        </w:r>
      </w:ins>
      <w:ins w:id="894" w:author="Anthony Ross Otto, Dr" w:date="2017-10-03T11:46:00Z">
        <w:r w:rsidR="00443A53">
          <w:rPr>
            <w:rFonts w:ascii="Times New Roman" w:hAnsi="Times New Roman" w:cs="Times New Roman"/>
            <w:color w:val="000000"/>
            <w:sz w:val="24"/>
            <w:szCs w:val="24"/>
          </w:rPr>
          <w:t xml:space="preserve">et al. </w:t>
        </w:r>
      </w:ins>
      <w:ins w:id="895" w:author="Anthony Ross Otto, Dr" w:date="2017-10-03T10:58:00Z">
        <w:r>
          <w:rPr>
            <w:rFonts w:ascii="Times New Roman" w:hAnsi="Times New Roman" w:cs="Times New Roman"/>
            <w:color w:val="000000"/>
            <w:sz w:val="24"/>
            <w:szCs w:val="24"/>
          </w:rPr>
          <w:t>(2013</w:t>
        </w:r>
        <w:r w:rsidR="004F2480">
          <w:rPr>
            <w:rFonts w:ascii="Times New Roman" w:hAnsi="Times New Roman" w:cs="Times New Roman"/>
            <w:color w:val="000000"/>
            <w:sz w:val="24"/>
            <w:szCs w:val="24"/>
          </w:rPr>
          <w:t>)</w:t>
        </w:r>
      </w:ins>
      <w:ins w:id="896" w:author="Anthony Ross Otto, Dr" w:date="2017-10-03T11:46:00Z">
        <w:r w:rsidR="00443A53">
          <w:rPr>
            <w:rFonts w:ascii="Times New Roman" w:hAnsi="Times New Roman" w:cs="Times New Roman"/>
            <w:color w:val="000000"/>
            <w:sz w:val="24"/>
            <w:szCs w:val="24"/>
          </w:rPr>
          <w:t xml:space="preserve"> and </w:t>
        </w:r>
        <w:proofErr w:type="spellStart"/>
        <w:r w:rsidR="00443A53">
          <w:rPr>
            <w:rFonts w:ascii="Times New Roman" w:hAnsi="Times New Roman" w:cs="Times New Roman"/>
            <w:color w:val="000000"/>
            <w:sz w:val="24"/>
            <w:szCs w:val="24"/>
          </w:rPr>
          <w:t>Ludvig</w:t>
        </w:r>
        <w:del w:id="897" w:author="David St-Amand" w:date="2017-10-04T23:32:00Z">
          <w:r w:rsidR="00443A53" w:rsidDel="006420A9">
            <w:rPr>
              <w:rFonts w:ascii="Times New Roman" w:hAnsi="Times New Roman" w:cs="Times New Roman"/>
              <w:color w:val="000000"/>
              <w:sz w:val="24"/>
              <w:szCs w:val="24"/>
            </w:rPr>
            <w:delText xml:space="preserve"> </w:delText>
          </w:r>
        </w:del>
      </w:ins>
      <w:ins w:id="898" w:author="David St-Amand" w:date="2017-10-04T23:36:00Z">
        <w:r w:rsidR="005C7CBD">
          <w:rPr>
            <w:rFonts w:ascii="Times New Roman" w:hAnsi="Times New Roman" w:cs="Times New Roman"/>
            <w:color w:val="000000"/>
            <w:sz w:val="24"/>
            <w:szCs w:val="24"/>
          </w:rPr>
          <w:t>et</w:t>
        </w:r>
        <w:proofErr w:type="spellEnd"/>
        <w:r w:rsidR="005C7CBD">
          <w:rPr>
            <w:rFonts w:ascii="Times New Roman" w:hAnsi="Times New Roman" w:cs="Times New Roman"/>
            <w:color w:val="000000"/>
            <w:sz w:val="24"/>
            <w:szCs w:val="24"/>
          </w:rPr>
          <w:t xml:space="preserve"> al.</w:t>
        </w:r>
      </w:ins>
      <w:ins w:id="899" w:author="Anthony Ross Otto, Dr" w:date="2017-10-03T11:46:00Z">
        <w:del w:id="900" w:author="David St-Amand" w:date="2017-10-04T23:32:00Z">
          <w:r w:rsidR="00443A53" w:rsidDel="006420A9">
            <w:rPr>
              <w:rFonts w:ascii="Times New Roman" w:hAnsi="Times New Roman" w:cs="Times New Roman"/>
              <w:color w:val="000000"/>
              <w:sz w:val="24"/>
              <w:szCs w:val="24"/>
            </w:rPr>
            <w:delText>et al</w:delText>
          </w:r>
        </w:del>
        <w:del w:id="901" w:author="David St-Amand" w:date="2017-10-04T23:36:00Z">
          <w:r w:rsidR="00443A53" w:rsidDel="005C7CBD">
            <w:rPr>
              <w:rFonts w:ascii="Times New Roman" w:hAnsi="Times New Roman" w:cs="Times New Roman"/>
              <w:color w:val="000000"/>
              <w:sz w:val="24"/>
              <w:szCs w:val="24"/>
            </w:rPr>
            <w:delText>.</w:delText>
          </w:r>
        </w:del>
        <w:r w:rsidR="00443A53">
          <w:rPr>
            <w:rFonts w:ascii="Times New Roman" w:hAnsi="Times New Roman" w:cs="Times New Roman"/>
            <w:color w:val="000000"/>
            <w:sz w:val="24"/>
            <w:szCs w:val="24"/>
          </w:rPr>
          <w:t xml:space="preserve"> (201</w:t>
        </w:r>
      </w:ins>
      <w:ins w:id="902" w:author="David St-Amand" w:date="2017-10-04T23:36:00Z">
        <w:r w:rsidR="005C7CBD">
          <w:rPr>
            <w:rFonts w:ascii="Times New Roman" w:hAnsi="Times New Roman" w:cs="Times New Roman"/>
            <w:color w:val="000000"/>
            <w:sz w:val="24"/>
            <w:szCs w:val="24"/>
          </w:rPr>
          <w:t>4</w:t>
        </w:r>
      </w:ins>
      <w:ins w:id="903" w:author="Anthony Ross Otto, Dr" w:date="2017-10-03T11:46:00Z">
        <w:del w:id="904" w:author="David St-Amand" w:date="2017-10-04T23:36:00Z">
          <w:r w:rsidR="00443A53" w:rsidDel="005C7CBD">
            <w:rPr>
              <w:rFonts w:ascii="Times New Roman" w:hAnsi="Times New Roman" w:cs="Times New Roman"/>
              <w:color w:val="000000"/>
              <w:sz w:val="24"/>
              <w:szCs w:val="24"/>
            </w:rPr>
            <w:delText>5</w:delText>
          </w:r>
        </w:del>
        <w:r w:rsidR="00443A53">
          <w:rPr>
            <w:rFonts w:ascii="Times New Roman" w:hAnsi="Times New Roman" w:cs="Times New Roman"/>
            <w:color w:val="000000"/>
            <w:sz w:val="24"/>
            <w:szCs w:val="24"/>
          </w:rPr>
          <w:t>)</w:t>
        </w:r>
      </w:ins>
      <w:ins w:id="905" w:author="Anthony Ross Otto, Dr" w:date="2017-10-03T10:58:00Z">
        <w:r>
          <w:rPr>
            <w:rFonts w:ascii="Times New Roman" w:hAnsi="Times New Roman" w:cs="Times New Roman"/>
            <w:color w:val="000000"/>
            <w:sz w:val="24"/>
            <w:szCs w:val="24"/>
          </w:rPr>
          <w:t>.</w:t>
        </w:r>
      </w:ins>
      <w:ins w:id="906" w:author="Anthony Ross Otto, Dr" w:date="2017-10-03T12:04:00Z">
        <w:r w:rsidR="00F80690">
          <w:rPr>
            <w:rFonts w:ascii="Times New Roman" w:hAnsi="Times New Roman" w:cs="Times New Roman"/>
            <w:color w:val="000000"/>
            <w:sz w:val="24"/>
            <w:szCs w:val="24"/>
          </w:rPr>
          <w:t xml:space="preserve"> In</w:t>
        </w:r>
      </w:ins>
      <w:ins w:id="907" w:author="Anthony Ross Otto, Dr" w:date="2017-10-03T12:05:00Z">
        <w:r w:rsidR="00F80690">
          <w:rPr>
            <w:rFonts w:ascii="Times New Roman" w:hAnsi="Times New Roman" w:cs="Times New Roman"/>
            <w:color w:val="000000"/>
            <w:sz w:val="24"/>
            <w:szCs w:val="24"/>
          </w:rPr>
          <w:t xml:space="preserve"> the gains conditions of these studies (which our procedure replicates), </w:t>
        </w:r>
      </w:ins>
      <w:del w:id="908" w:author="Anthony Ross Otto, Dr" w:date="2017-10-03T10:38:00Z">
        <w:r w:rsidR="00156468" w:rsidRPr="00256063" w:rsidDel="005C1DD2">
          <w:rPr>
            <w:rFonts w:ascii="Times New Roman" w:hAnsi="Times New Roman" w:cs="Times New Roman"/>
            <w:color w:val="000000"/>
            <w:sz w:val="24"/>
            <w:szCs w:val="24"/>
          </w:rPr>
          <w:delText xml:space="preserve"> </w:delText>
        </w:r>
        <w:r w:rsidR="00B36813" w:rsidDel="005C1DD2">
          <w:rPr>
            <w:rFonts w:ascii="Times New Roman" w:hAnsi="Times New Roman" w:cs="Times New Roman"/>
            <w:color w:val="000000"/>
            <w:sz w:val="24"/>
            <w:szCs w:val="24"/>
          </w:rPr>
          <w:delText xml:space="preserve">The </w:delText>
        </w:r>
      </w:del>
      <w:del w:id="909" w:author="Anthony Ross Otto, Dr" w:date="2017-10-03T11:53:00Z">
        <w:r w:rsidR="00B36813" w:rsidDel="007C4233">
          <w:rPr>
            <w:rFonts w:ascii="Times New Roman" w:hAnsi="Times New Roman" w:cs="Times New Roman"/>
            <w:color w:val="000000"/>
            <w:sz w:val="24"/>
            <w:szCs w:val="24"/>
          </w:rPr>
          <w:delText xml:space="preserve">positive outcome was </w:delText>
        </w:r>
      </w:del>
      <w:del w:id="910" w:author="Anthony Ross Otto, Dr" w:date="2017-10-03T10:38:00Z">
        <w:r w:rsidR="00B36813" w:rsidDel="005C1DD2">
          <w:rPr>
            <w:rFonts w:ascii="Times New Roman" w:hAnsi="Times New Roman" w:cs="Times New Roman"/>
            <w:color w:val="000000"/>
            <w:sz w:val="24"/>
            <w:szCs w:val="24"/>
          </w:rPr>
          <w:delText xml:space="preserve">also </w:delText>
        </w:r>
      </w:del>
      <w:del w:id="911" w:author="Anthony Ross Otto, Dr" w:date="2017-10-03T11:53:00Z">
        <w:r w:rsidR="00156468" w:rsidRPr="00256063" w:rsidDel="007C4233">
          <w:rPr>
            <w:rFonts w:ascii="Times New Roman" w:hAnsi="Times New Roman" w:cs="Times New Roman"/>
            <w:color w:val="000000"/>
            <w:sz w:val="24"/>
            <w:szCs w:val="24"/>
          </w:rPr>
          <w:delText xml:space="preserve">more salient for </w:delText>
        </w:r>
      </w:del>
      <w:del w:id="912" w:author="Anthony Ross Otto, Dr" w:date="2017-10-03T10:38:00Z">
        <w:r w:rsidR="00156468" w:rsidRPr="00256063" w:rsidDel="005C1DD2">
          <w:rPr>
            <w:rFonts w:ascii="Times New Roman" w:hAnsi="Times New Roman" w:cs="Times New Roman"/>
            <w:color w:val="000000"/>
            <w:sz w:val="24"/>
            <w:szCs w:val="24"/>
          </w:rPr>
          <w:delText xml:space="preserve">the </w:delText>
        </w:r>
        <w:r w:rsidR="00B36813" w:rsidDel="005C1DD2">
          <w:rPr>
            <w:rFonts w:ascii="Times New Roman" w:hAnsi="Times New Roman" w:cs="Times New Roman"/>
            <w:color w:val="000000"/>
            <w:sz w:val="24"/>
            <w:szCs w:val="24"/>
          </w:rPr>
          <w:delText xml:space="preserve">episodic condition </w:delText>
        </w:r>
      </w:del>
      <w:del w:id="913" w:author="Anthony Ross Otto, Dr" w:date="2017-10-03T11:53:00Z">
        <w:r w:rsidR="00B36813" w:rsidDel="007C4233">
          <w:rPr>
            <w:rFonts w:ascii="Times New Roman" w:hAnsi="Times New Roman" w:cs="Times New Roman"/>
            <w:color w:val="000000"/>
            <w:sz w:val="24"/>
            <w:szCs w:val="24"/>
          </w:rPr>
          <w:delText>(see figure 3A</w:delText>
        </w:r>
        <w:r w:rsidR="00156468" w:rsidRPr="00256063" w:rsidDel="007C4233">
          <w:rPr>
            <w:rFonts w:ascii="Times New Roman" w:hAnsi="Times New Roman" w:cs="Times New Roman"/>
            <w:color w:val="000000"/>
            <w:sz w:val="24"/>
            <w:szCs w:val="24"/>
          </w:rPr>
          <w:delText>)</w:delText>
        </w:r>
        <w:r w:rsidR="00186E67" w:rsidDel="007C4233">
          <w:rPr>
            <w:rFonts w:ascii="Times New Roman" w:hAnsi="Times New Roman" w:cs="Times New Roman"/>
            <w:color w:val="000000"/>
            <w:sz w:val="24"/>
            <w:szCs w:val="24"/>
          </w:rPr>
          <w:delText>, even though it did not serve as a significant predictor of risky decisions (see figure 3B)</w:delText>
        </w:r>
        <w:r w:rsidR="00156468" w:rsidRPr="00256063" w:rsidDel="007C4233">
          <w:rPr>
            <w:rFonts w:ascii="Times New Roman" w:hAnsi="Times New Roman" w:cs="Times New Roman"/>
            <w:color w:val="000000"/>
            <w:sz w:val="24"/>
            <w:szCs w:val="24"/>
          </w:rPr>
          <w:delText xml:space="preserve">.  </w:delText>
        </w:r>
      </w:del>
    </w:p>
    <w:p w14:paraId="092876CB" w14:textId="0EA43595" w:rsidR="00156468" w:rsidRDefault="00186E67" w:rsidP="00186E67">
      <w:pPr>
        <w:pStyle w:val="NormalWeb"/>
        <w:spacing w:line="480" w:lineRule="auto"/>
        <w:ind w:firstLine="720"/>
        <w:rPr>
          <w:rFonts w:ascii="Times New Roman" w:hAnsi="Times New Roman" w:cs="Times New Roman"/>
          <w:color w:val="000000"/>
          <w:sz w:val="24"/>
          <w:szCs w:val="24"/>
        </w:rPr>
      </w:pPr>
      <w:del w:id="914" w:author="Anthony Ross Otto, Dr" w:date="2017-10-03T12:05:00Z">
        <w:r w:rsidDel="00F80690">
          <w:rPr>
            <w:rFonts w:ascii="Times New Roman" w:hAnsi="Times New Roman" w:cs="Times New Roman"/>
            <w:color w:val="000000"/>
            <w:sz w:val="24"/>
            <w:szCs w:val="24"/>
          </w:rPr>
          <w:delText>R</w:delText>
        </w:r>
      </w:del>
      <w:ins w:id="915" w:author="Anthony Ross Otto, Dr" w:date="2017-10-03T12:05:00Z">
        <w:r w:rsidR="00F80690">
          <w:rPr>
            <w:rFonts w:ascii="Times New Roman" w:hAnsi="Times New Roman" w:cs="Times New Roman"/>
            <w:color w:val="000000"/>
            <w:sz w:val="24"/>
            <w:szCs w:val="24"/>
          </w:rPr>
          <w:t>r</w:t>
        </w:r>
      </w:ins>
      <w:r w:rsidR="00156468" w:rsidRPr="00256063">
        <w:rPr>
          <w:rFonts w:ascii="Times New Roman" w:hAnsi="Times New Roman" w:cs="Times New Roman"/>
          <w:color w:val="000000"/>
          <w:sz w:val="24"/>
          <w:szCs w:val="24"/>
        </w:rPr>
        <w:t xml:space="preserve">isk-taking did not </w:t>
      </w:r>
      <w:r w:rsidR="00156468">
        <w:rPr>
          <w:rFonts w:ascii="Times New Roman" w:hAnsi="Times New Roman" w:cs="Times New Roman"/>
          <w:color w:val="000000"/>
          <w:sz w:val="24"/>
          <w:szCs w:val="24"/>
        </w:rPr>
        <w:t xml:space="preserve">significantly </w:t>
      </w:r>
      <w:r w:rsidR="00156468" w:rsidRPr="00256063">
        <w:rPr>
          <w:rFonts w:ascii="Times New Roman" w:hAnsi="Times New Roman" w:cs="Times New Roman"/>
          <w:color w:val="000000"/>
          <w:sz w:val="24"/>
          <w:szCs w:val="24"/>
        </w:rPr>
        <w:t>change over time</w:t>
      </w:r>
      <w:ins w:id="916" w:author="David St-Amand" w:date="2017-10-04T23:33:00Z">
        <w:r w:rsidR="006420A9">
          <w:rPr>
            <w:rFonts w:ascii="Times New Roman" w:hAnsi="Times New Roman" w:cs="Times New Roman"/>
            <w:color w:val="000000"/>
            <w:sz w:val="24"/>
            <w:szCs w:val="24"/>
          </w:rPr>
          <w:t xml:space="preserve">. </w:t>
        </w:r>
      </w:ins>
      <w:del w:id="917" w:author="David St-Amand" w:date="2017-10-04T23:33:00Z">
        <w:r w:rsidR="00156468" w:rsidRPr="00256063" w:rsidDel="006420A9">
          <w:rPr>
            <w:rFonts w:ascii="Times New Roman" w:hAnsi="Times New Roman" w:cs="Times New Roman"/>
            <w:color w:val="000000"/>
            <w:sz w:val="24"/>
            <w:szCs w:val="24"/>
          </w:rPr>
          <w:delText xml:space="preserve"> in the original study from Madan, Ludvig and Spetch</w:delText>
        </w:r>
      </w:del>
      <w:ins w:id="918" w:author="Anthony Ross Otto, Dr" w:date="2017-10-03T11:58:00Z">
        <w:del w:id="919" w:author="David St-Amand" w:date="2017-10-04T23:33:00Z">
          <w:r w:rsidR="00DB1EDD" w:rsidDel="006420A9">
            <w:rPr>
              <w:rFonts w:ascii="Times New Roman" w:hAnsi="Times New Roman" w:cs="Times New Roman"/>
              <w:color w:val="000000"/>
              <w:sz w:val="24"/>
              <w:szCs w:val="24"/>
            </w:rPr>
            <w:delText xml:space="preserve"> et al</w:delText>
          </w:r>
        </w:del>
      </w:ins>
      <w:del w:id="920" w:author="David St-Amand" w:date="2017-10-04T23:33:00Z">
        <w:r w:rsidR="00156468" w:rsidRPr="00256063" w:rsidDel="006420A9">
          <w:rPr>
            <w:rFonts w:ascii="Times New Roman" w:hAnsi="Times New Roman" w:cs="Times New Roman"/>
            <w:color w:val="000000"/>
            <w:sz w:val="24"/>
            <w:szCs w:val="24"/>
          </w:rPr>
          <w:delText xml:space="preserve"> (2013). </w:delText>
        </w:r>
      </w:del>
      <w:r w:rsidR="00156468" w:rsidRPr="00256063">
        <w:rPr>
          <w:rFonts w:ascii="Times New Roman" w:hAnsi="Times New Roman" w:cs="Times New Roman"/>
          <w:color w:val="000000"/>
          <w:sz w:val="24"/>
          <w:szCs w:val="24"/>
        </w:rPr>
        <w:t xml:space="preserve">Because of this, we wondered whether the difference between the two groups might have been due not to the episodic specificity induction but to the control induction (which still probes general impressions). </w:t>
      </w:r>
      <w:commentRangeStart w:id="921"/>
      <w:r w:rsidR="00156468" w:rsidRPr="00256063">
        <w:rPr>
          <w:rFonts w:ascii="Times New Roman" w:hAnsi="Times New Roman" w:cs="Times New Roman"/>
          <w:color w:val="000000"/>
          <w:sz w:val="24"/>
          <w:szCs w:val="24"/>
        </w:rPr>
        <w:t xml:space="preserve">In </w:t>
      </w:r>
      <w:ins w:id="922" w:author="Anthony Ross Otto, Dr" w:date="2017-10-03T11:57:00Z">
        <w:r w:rsidR="00DB1EDD">
          <w:rPr>
            <w:rFonts w:ascii="Times New Roman" w:hAnsi="Times New Roman" w:cs="Times New Roman"/>
            <w:color w:val="000000"/>
            <w:sz w:val="24"/>
            <w:szCs w:val="24"/>
          </w:rPr>
          <w:t>E</w:t>
        </w:r>
      </w:ins>
      <w:del w:id="923" w:author="Anthony Ross Otto, Dr" w:date="2017-10-03T11:57:00Z">
        <w:r w:rsidR="00156468" w:rsidRPr="00256063" w:rsidDel="00DB1EDD">
          <w:rPr>
            <w:rFonts w:ascii="Times New Roman" w:hAnsi="Times New Roman" w:cs="Times New Roman"/>
            <w:color w:val="000000"/>
            <w:sz w:val="24"/>
            <w:szCs w:val="24"/>
          </w:rPr>
          <w:delText>e</w:delText>
        </w:r>
      </w:del>
      <w:r w:rsidR="00156468" w:rsidRPr="00256063">
        <w:rPr>
          <w:rFonts w:ascii="Times New Roman" w:hAnsi="Times New Roman" w:cs="Times New Roman"/>
          <w:color w:val="000000"/>
          <w:sz w:val="24"/>
          <w:szCs w:val="24"/>
        </w:rPr>
        <w:t xml:space="preserve">xperiment 2, </w:t>
      </w:r>
      <w:del w:id="924" w:author="Anthony Ross Otto, Dr" w:date="2017-10-03T11:57:00Z">
        <w:r w:rsidR="00156468" w:rsidRPr="00256063" w:rsidDel="00DB1EDD">
          <w:rPr>
            <w:rFonts w:ascii="Times New Roman" w:hAnsi="Times New Roman" w:cs="Times New Roman"/>
            <w:color w:val="000000"/>
            <w:sz w:val="24"/>
            <w:szCs w:val="24"/>
          </w:rPr>
          <w:delText xml:space="preserve">we found that a baseline </w:delText>
        </w:r>
        <w:r w:rsidR="00040243" w:rsidDel="00DB1EDD">
          <w:rPr>
            <w:rFonts w:ascii="Times New Roman" w:hAnsi="Times New Roman" w:cs="Times New Roman"/>
            <w:color w:val="000000"/>
            <w:sz w:val="24"/>
            <w:szCs w:val="24"/>
          </w:rPr>
          <w:delText xml:space="preserve">induction with </w:delText>
        </w:r>
      </w:del>
      <w:ins w:id="925" w:author="Anthony Ross Otto, Dr" w:date="2017-10-03T11:57:00Z">
        <w:del w:id="926" w:author="David St-Amand" w:date="2017-10-04T14:44:00Z">
          <w:r w:rsidR="00DB1EDD" w:rsidDel="008D3129">
            <w:rPr>
              <w:rFonts w:ascii="Times New Roman" w:hAnsi="Times New Roman" w:cs="Times New Roman"/>
              <w:color w:val="000000"/>
              <w:sz w:val="24"/>
              <w:szCs w:val="24"/>
            </w:rPr>
            <w:delText xml:space="preserve">that </w:delText>
          </w:r>
        </w:del>
        <w:r w:rsidR="00DB1EDD">
          <w:rPr>
            <w:rFonts w:ascii="Times New Roman" w:hAnsi="Times New Roman" w:cs="Times New Roman"/>
            <w:color w:val="000000"/>
            <w:sz w:val="24"/>
            <w:szCs w:val="24"/>
          </w:rPr>
          <w:t xml:space="preserve">the absence of an </w:t>
        </w:r>
      </w:ins>
      <w:del w:id="927" w:author="Anthony Ross Otto, Dr" w:date="2017-10-03T11:57:00Z">
        <w:r w:rsidR="00040243" w:rsidDel="00DB1EDD">
          <w:rPr>
            <w:rFonts w:ascii="Times New Roman" w:hAnsi="Times New Roman" w:cs="Times New Roman"/>
            <w:color w:val="000000"/>
            <w:sz w:val="24"/>
            <w:szCs w:val="24"/>
          </w:rPr>
          <w:delText xml:space="preserve">no </w:delText>
        </w:r>
      </w:del>
      <w:r w:rsidR="00040243">
        <w:rPr>
          <w:rFonts w:ascii="Times New Roman" w:hAnsi="Times New Roman" w:cs="Times New Roman"/>
          <w:color w:val="000000"/>
          <w:sz w:val="24"/>
          <w:szCs w:val="24"/>
        </w:rPr>
        <w:t xml:space="preserve">induction </w:t>
      </w:r>
      <w:ins w:id="928" w:author="Anthony Ross Otto, Dr" w:date="2017-10-03T11:57:00Z">
        <w:r w:rsidR="00DB1EDD">
          <w:rPr>
            <w:rFonts w:ascii="Times New Roman" w:hAnsi="Times New Roman" w:cs="Times New Roman"/>
            <w:color w:val="000000"/>
            <w:sz w:val="24"/>
            <w:szCs w:val="24"/>
          </w:rPr>
          <w:t xml:space="preserve">procedure </w:t>
        </w:r>
      </w:ins>
      <w:ins w:id="929" w:author="David St-Amand" w:date="2017-10-04T14:44:00Z">
        <w:r w:rsidR="008D3129">
          <w:rPr>
            <w:rFonts w:ascii="Times New Roman" w:hAnsi="Times New Roman" w:cs="Times New Roman"/>
            <w:color w:val="000000"/>
            <w:sz w:val="24"/>
            <w:szCs w:val="24"/>
          </w:rPr>
          <w:t xml:space="preserve">did not </w:t>
        </w:r>
      </w:ins>
      <w:r w:rsidR="00040243">
        <w:rPr>
          <w:rFonts w:ascii="Times New Roman" w:hAnsi="Times New Roman" w:cs="Times New Roman"/>
          <w:color w:val="000000"/>
          <w:sz w:val="24"/>
          <w:szCs w:val="24"/>
        </w:rPr>
        <w:t>le</w:t>
      </w:r>
      <w:del w:id="930" w:author="Anthony Ross Otto, Dr" w:date="2017-10-03T11:57:00Z">
        <w:r w:rsidR="00040243" w:rsidDel="00DB1EDD">
          <w:rPr>
            <w:rFonts w:ascii="Times New Roman" w:hAnsi="Times New Roman" w:cs="Times New Roman"/>
            <w:color w:val="000000"/>
            <w:sz w:val="24"/>
            <w:szCs w:val="24"/>
          </w:rPr>
          <w:delText>a</w:delText>
        </w:r>
      </w:del>
      <w:r w:rsidR="00040243">
        <w:rPr>
          <w:rFonts w:ascii="Times New Roman" w:hAnsi="Times New Roman" w:cs="Times New Roman"/>
          <w:color w:val="000000"/>
          <w:sz w:val="24"/>
          <w:szCs w:val="24"/>
        </w:rPr>
        <w:t>d to</w:t>
      </w:r>
      <w:ins w:id="931" w:author="David St-Amand" w:date="2017-10-04T14:44:00Z">
        <w:r w:rsidR="008D3129">
          <w:rPr>
            <w:rFonts w:ascii="Times New Roman" w:hAnsi="Times New Roman" w:cs="Times New Roman"/>
            <w:color w:val="000000"/>
            <w:sz w:val="24"/>
            <w:szCs w:val="24"/>
          </w:rPr>
          <w:t xml:space="preserve"> </w:t>
        </w:r>
        <w:proofErr w:type="spellStart"/>
        <w:r w:rsidR="008D3129">
          <w:rPr>
            <w:rFonts w:ascii="Times New Roman" w:hAnsi="Times New Roman" w:cs="Times New Roman"/>
            <w:color w:val="000000"/>
            <w:sz w:val="24"/>
            <w:szCs w:val="24"/>
          </w:rPr>
          <w:t>less</w:t>
        </w:r>
      </w:ins>
      <w:del w:id="932" w:author="David St-Amand" w:date="2017-10-04T14:44:00Z">
        <w:r w:rsidR="00040243" w:rsidDel="008D3129">
          <w:rPr>
            <w:rFonts w:ascii="Times New Roman" w:hAnsi="Times New Roman" w:cs="Times New Roman"/>
            <w:color w:val="000000"/>
            <w:sz w:val="24"/>
            <w:szCs w:val="24"/>
          </w:rPr>
          <w:delText xml:space="preserve"> more </w:delText>
        </w:r>
      </w:del>
      <w:r w:rsidR="00040243">
        <w:rPr>
          <w:rFonts w:ascii="Times New Roman" w:hAnsi="Times New Roman" w:cs="Times New Roman"/>
          <w:color w:val="000000"/>
          <w:sz w:val="24"/>
          <w:szCs w:val="24"/>
        </w:rPr>
        <w:t>risk</w:t>
      </w:r>
      <w:proofErr w:type="spellEnd"/>
      <w:r w:rsidR="00040243">
        <w:rPr>
          <w:rFonts w:ascii="Times New Roman" w:hAnsi="Times New Roman" w:cs="Times New Roman"/>
          <w:color w:val="000000"/>
          <w:sz w:val="24"/>
          <w:szCs w:val="24"/>
        </w:rPr>
        <w:t>-taking than the</w:t>
      </w:r>
      <w:ins w:id="933" w:author="David St-Amand" w:date="2017-10-04T14:44:00Z">
        <w:r w:rsidR="008D3129">
          <w:rPr>
            <w:rFonts w:ascii="Times New Roman" w:hAnsi="Times New Roman" w:cs="Times New Roman"/>
            <w:color w:val="000000"/>
            <w:sz w:val="24"/>
            <w:szCs w:val="24"/>
          </w:rPr>
          <w:t xml:space="preserve"> </w:t>
        </w:r>
        <w:proofErr w:type="spellStart"/>
        <w:r w:rsidR="008D3129">
          <w:rPr>
            <w:rFonts w:ascii="Times New Roman" w:hAnsi="Times New Roman" w:cs="Times New Roman"/>
            <w:color w:val="000000"/>
            <w:sz w:val="24"/>
            <w:szCs w:val="24"/>
          </w:rPr>
          <w:t>episodic</w:t>
        </w:r>
      </w:ins>
      <w:del w:id="934" w:author="David St-Amand" w:date="2017-10-04T14:44:00Z">
        <w:r w:rsidR="00040243" w:rsidDel="008D3129">
          <w:rPr>
            <w:rFonts w:ascii="Times New Roman" w:hAnsi="Times New Roman" w:cs="Times New Roman"/>
            <w:color w:val="000000"/>
            <w:sz w:val="24"/>
            <w:szCs w:val="24"/>
          </w:rPr>
          <w:delText xml:space="preserve"> control </w:delText>
        </w:r>
      </w:del>
      <w:r w:rsidR="00040243">
        <w:rPr>
          <w:rFonts w:ascii="Times New Roman" w:hAnsi="Times New Roman" w:cs="Times New Roman"/>
          <w:color w:val="000000"/>
          <w:sz w:val="24"/>
          <w:szCs w:val="24"/>
        </w:rPr>
        <w:t>induction</w:t>
      </w:r>
      <w:proofErr w:type="spellEnd"/>
      <w:ins w:id="935" w:author="Anthony Ross Otto, Dr" w:date="2017-10-03T11:57:00Z">
        <w:r w:rsidR="00DB1EDD">
          <w:rPr>
            <w:rFonts w:ascii="Times New Roman" w:hAnsi="Times New Roman" w:cs="Times New Roman"/>
            <w:color w:val="000000"/>
            <w:sz w:val="24"/>
            <w:szCs w:val="24"/>
          </w:rPr>
          <w:t xml:space="preserve"> in Experiment 1</w:t>
        </w:r>
      </w:ins>
      <w:r w:rsidR="0078000C">
        <w:rPr>
          <w:rFonts w:ascii="Times New Roman" w:hAnsi="Times New Roman" w:cs="Times New Roman"/>
          <w:color w:val="000000"/>
          <w:sz w:val="24"/>
          <w:szCs w:val="24"/>
        </w:rPr>
        <w:t xml:space="preserve"> (</w:t>
      </w:r>
      <w:del w:id="936" w:author="Anthony Ross Otto, Dr" w:date="2017-10-03T11:57:00Z">
        <w:r w:rsidR="0078000C" w:rsidDel="00DB1EDD">
          <w:rPr>
            <w:rFonts w:ascii="Times New Roman" w:hAnsi="Times New Roman" w:cs="Times New Roman"/>
            <w:color w:val="000000"/>
            <w:sz w:val="24"/>
            <w:szCs w:val="24"/>
          </w:rPr>
          <w:delText>see f</w:delText>
        </w:r>
      </w:del>
      <w:ins w:id="937" w:author="Anthony Ross Otto, Dr" w:date="2017-10-03T11:57:00Z">
        <w:r w:rsidR="00DB1EDD">
          <w:rPr>
            <w:rFonts w:ascii="Times New Roman" w:hAnsi="Times New Roman" w:cs="Times New Roman"/>
            <w:color w:val="000000"/>
            <w:sz w:val="24"/>
            <w:szCs w:val="24"/>
          </w:rPr>
          <w:t>F</w:t>
        </w:r>
      </w:ins>
      <w:r w:rsidR="0078000C">
        <w:rPr>
          <w:rFonts w:ascii="Times New Roman" w:hAnsi="Times New Roman" w:cs="Times New Roman"/>
          <w:color w:val="000000"/>
          <w:sz w:val="24"/>
          <w:szCs w:val="24"/>
        </w:rPr>
        <w:t>igure 2</w:t>
      </w:r>
      <w:del w:id="938" w:author="Anthony Ross Otto, Dr" w:date="2017-10-03T11:57:00Z">
        <w:r w:rsidR="00AA03D7" w:rsidDel="00DB1EDD">
          <w:rPr>
            <w:rFonts w:ascii="Times New Roman" w:hAnsi="Times New Roman" w:cs="Times New Roman"/>
            <w:color w:val="000000"/>
            <w:sz w:val="24"/>
            <w:szCs w:val="24"/>
          </w:rPr>
          <w:delText>A</w:delText>
        </w:r>
      </w:del>
      <w:r w:rsidR="0078000C">
        <w:rPr>
          <w:rFonts w:ascii="Times New Roman" w:hAnsi="Times New Roman" w:cs="Times New Roman"/>
          <w:color w:val="000000"/>
          <w:sz w:val="24"/>
          <w:szCs w:val="24"/>
        </w:rPr>
        <w:t>)</w:t>
      </w:r>
      <w:r w:rsidR="00AA03D7">
        <w:rPr>
          <w:rFonts w:ascii="Times New Roman" w:hAnsi="Times New Roman" w:cs="Times New Roman"/>
          <w:color w:val="000000"/>
          <w:sz w:val="24"/>
          <w:szCs w:val="24"/>
        </w:rPr>
        <w:t>.</w:t>
      </w:r>
      <w:r w:rsidR="00156468">
        <w:rPr>
          <w:rFonts w:ascii="Times New Roman" w:hAnsi="Times New Roman" w:cs="Times New Roman"/>
          <w:color w:val="000000"/>
          <w:sz w:val="24"/>
          <w:szCs w:val="24"/>
        </w:rPr>
        <w:t xml:space="preserve"> This suggests that the differences between </w:t>
      </w:r>
      <w:del w:id="939" w:author="Anthony Ross Otto, Dr" w:date="2017-10-03T11:57:00Z">
        <w:r w:rsidR="00156468" w:rsidDel="00DB1EDD">
          <w:rPr>
            <w:rFonts w:ascii="Times New Roman" w:hAnsi="Times New Roman" w:cs="Times New Roman"/>
            <w:color w:val="000000"/>
            <w:sz w:val="24"/>
            <w:szCs w:val="24"/>
          </w:rPr>
          <w:delText>bo</w:delText>
        </w:r>
        <w:r w:rsidDel="00DB1EDD">
          <w:rPr>
            <w:rFonts w:ascii="Times New Roman" w:hAnsi="Times New Roman" w:cs="Times New Roman"/>
            <w:color w:val="000000"/>
            <w:sz w:val="24"/>
            <w:szCs w:val="24"/>
          </w:rPr>
          <w:delText xml:space="preserve">th </w:delText>
        </w:r>
      </w:del>
      <w:ins w:id="940" w:author="Anthony Ross Otto, Dr" w:date="2017-10-03T11:57:00Z">
        <w:r w:rsidR="00DB1EDD">
          <w:rPr>
            <w:rFonts w:ascii="Times New Roman" w:hAnsi="Times New Roman" w:cs="Times New Roman"/>
            <w:color w:val="000000"/>
            <w:sz w:val="24"/>
            <w:szCs w:val="24"/>
          </w:rPr>
          <w:t xml:space="preserve">the episodic and control induction </w:t>
        </w:r>
      </w:ins>
      <w:r>
        <w:rPr>
          <w:rFonts w:ascii="Times New Roman" w:hAnsi="Times New Roman" w:cs="Times New Roman"/>
          <w:color w:val="000000"/>
          <w:sz w:val="24"/>
          <w:szCs w:val="24"/>
        </w:rPr>
        <w:t>condition</w:t>
      </w:r>
      <w:ins w:id="941" w:author="Anthony Ross Otto, Dr" w:date="2017-10-03T11:57:00Z">
        <w:r w:rsidR="00DB1EDD">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of </w:t>
      </w:r>
      <w:del w:id="942" w:author="Anthony Ross Otto, Dr" w:date="2017-10-03T11:57:00Z">
        <w:r w:rsidDel="00DB1EDD">
          <w:rPr>
            <w:rFonts w:ascii="Times New Roman" w:hAnsi="Times New Roman" w:cs="Times New Roman"/>
            <w:color w:val="000000"/>
            <w:sz w:val="24"/>
            <w:szCs w:val="24"/>
          </w:rPr>
          <w:delText>e</w:delText>
        </w:r>
      </w:del>
      <w:ins w:id="943" w:author="Anthony Ross Otto, Dr" w:date="2017-10-03T11:57:00Z">
        <w:r w:rsidR="00DB1EDD">
          <w:rPr>
            <w:rFonts w:ascii="Times New Roman" w:hAnsi="Times New Roman" w:cs="Times New Roman"/>
            <w:color w:val="000000"/>
            <w:sz w:val="24"/>
            <w:szCs w:val="24"/>
          </w:rPr>
          <w:t>E</w:t>
        </w:r>
      </w:ins>
      <w:r>
        <w:rPr>
          <w:rFonts w:ascii="Times New Roman" w:hAnsi="Times New Roman" w:cs="Times New Roman"/>
          <w:color w:val="000000"/>
          <w:sz w:val="24"/>
          <w:szCs w:val="24"/>
        </w:rPr>
        <w:t xml:space="preserve">xperiment 1 might </w:t>
      </w:r>
      <w:ins w:id="944" w:author="David St-Amand" w:date="2017-10-04T14:44:00Z">
        <w:r w:rsidR="008D3129">
          <w:rPr>
            <w:rFonts w:ascii="Times New Roman" w:hAnsi="Times New Roman" w:cs="Times New Roman"/>
            <w:color w:val="000000"/>
            <w:sz w:val="24"/>
            <w:szCs w:val="24"/>
          </w:rPr>
          <w:t xml:space="preserve">possibly </w:t>
        </w:r>
      </w:ins>
      <w:ins w:id="945" w:author="Anthony Ross Otto, Dr" w:date="2017-10-03T11:58:00Z">
        <w:r w:rsidR="00DB1EDD">
          <w:rPr>
            <w:rFonts w:ascii="Times New Roman" w:hAnsi="Times New Roman" w:cs="Times New Roman"/>
            <w:color w:val="000000"/>
            <w:sz w:val="24"/>
            <w:szCs w:val="24"/>
          </w:rPr>
          <w:t xml:space="preserve">not be the result </w:t>
        </w:r>
      </w:ins>
      <w:del w:id="946" w:author="Anthony Ross Otto, Dr" w:date="2017-10-03T11:58:00Z">
        <w:r w:rsidDel="00DB1EDD">
          <w:rPr>
            <w:rFonts w:ascii="Times New Roman" w:hAnsi="Times New Roman" w:cs="Times New Roman"/>
            <w:color w:val="000000"/>
            <w:sz w:val="24"/>
            <w:szCs w:val="24"/>
          </w:rPr>
          <w:delText>have been</w:delText>
        </w:r>
        <w:r w:rsidR="00156468" w:rsidDel="00DB1EDD">
          <w:rPr>
            <w:rFonts w:ascii="Times New Roman" w:hAnsi="Times New Roman" w:cs="Times New Roman"/>
            <w:color w:val="000000"/>
            <w:sz w:val="24"/>
            <w:szCs w:val="24"/>
          </w:rPr>
          <w:delText xml:space="preserve"> due</w:delText>
        </w:r>
        <w:r w:rsidDel="00DB1EDD">
          <w:rPr>
            <w:rFonts w:ascii="Times New Roman" w:hAnsi="Times New Roman" w:cs="Times New Roman"/>
            <w:color w:val="000000"/>
            <w:sz w:val="24"/>
            <w:szCs w:val="24"/>
          </w:rPr>
          <w:delText xml:space="preserve"> not</w:delText>
        </w:r>
        <w:r w:rsidR="00156468" w:rsidDel="00DB1EDD">
          <w:rPr>
            <w:rFonts w:ascii="Times New Roman" w:hAnsi="Times New Roman" w:cs="Times New Roman"/>
            <w:color w:val="000000"/>
            <w:sz w:val="24"/>
            <w:szCs w:val="24"/>
          </w:rPr>
          <w:delText xml:space="preserve"> to </w:delText>
        </w:r>
      </w:del>
      <w:ins w:id="947" w:author="Anthony Ross Otto, Dr" w:date="2017-10-03T11:58:00Z">
        <w:r w:rsidR="00DB1EDD">
          <w:rPr>
            <w:rFonts w:ascii="Times New Roman" w:hAnsi="Times New Roman" w:cs="Times New Roman"/>
            <w:color w:val="000000"/>
            <w:sz w:val="24"/>
            <w:szCs w:val="24"/>
          </w:rPr>
          <w:t xml:space="preserve">of </w:t>
        </w:r>
      </w:ins>
      <w:r w:rsidR="00156468">
        <w:rPr>
          <w:rFonts w:ascii="Times New Roman" w:hAnsi="Times New Roman" w:cs="Times New Roman"/>
          <w:color w:val="000000"/>
          <w:sz w:val="24"/>
          <w:szCs w:val="24"/>
        </w:rPr>
        <w:t xml:space="preserve">the episodic specificity induction enhancing risk-taking, but to the control condition lowering risk-taking. </w:t>
      </w:r>
      <w:commentRangeEnd w:id="921"/>
      <w:r w:rsidR="008C7FC2">
        <w:rPr>
          <w:rStyle w:val="CommentReference"/>
          <w:rFonts w:asciiTheme="minorHAnsi" w:hAnsiTheme="minorHAnsi" w:cstheme="minorBidi"/>
          <w:lang w:val="en-CA"/>
        </w:rPr>
        <w:commentReference w:id="921"/>
      </w:r>
    </w:p>
    <w:p w14:paraId="7061F6C6" w14:textId="5DE214A4"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Why would this happen? When learning a task purely from experience, the only information we have are previous outcomes and we are forced to rely on our memory of these outcomes. One possibility is that learning choices from experience already requires and induces episodic memory, and the episodic specificity induction could not enhance the use of episodic memory </w:t>
      </w:r>
      <w:ins w:id="948" w:author="David St-Amand" w:date="2017-10-04T23:45:00Z">
        <w:r w:rsidR="001C5C75">
          <w:rPr>
            <w:rFonts w:ascii="Times New Roman" w:hAnsi="Times New Roman" w:cs="Times New Roman"/>
            <w:color w:val="000000"/>
            <w:sz w:val="24"/>
            <w:szCs w:val="24"/>
          </w:rPr>
          <w:t xml:space="preserve">much </w:t>
        </w:r>
      </w:ins>
      <w:r>
        <w:rPr>
          <w:rFonts w:ascii="Times New Roman" w:hAnsi="Times New Roman" w:cs="Times New Roman"/>
          <w:color w:val="000000"/>
          <w:sz w:val="24"/>
          <w:szCs w:val="24"/>
        </w:rPr>
        <w:t xml:space="preserve">beyond that point. However, even though the control induction was meant as a control, it requires participants to recall information in a general manner. </w:t>
      </w:r>
      <w:r w:rsidRPr="005E6257">
        <w:rPr>
          <w:rFonts w:ascii="Times New Roman" w:hAnsi="Times New Roman" w:cs="Times New Roman"/>
          <w:color w:val="000000"/>
          <w:sz w:val="24"/>
          <w:szCs w:val="24"/>
        </w:rPr>
        <w:t>I</w:t>
      </w:r>
      <w:r>
        <w:rPr>
          <w:rFonts w:ascii="Times New Roman" w:hAnsi="Times New Roman" w:cs="Times New Roman"/>
          <w:color w:val="000000"/>
          <w:sz w:val="24"/>
          <w:szCs w:val="24"/>
        </w:rPr>
        <w:t>t is possible that doing so dampens the normal use of episodic retrieval or enhances semantic retrieval in learning from experience. This would be coherent with results by Madan et al. (2013), which were closer to the baseline and the episodic conditions than to the control condition.</w:t>
      </w:r>
    </w:p>
    <w:p w14:paraId="7945107F" w14:textId="1F8471CF"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Madore</w:t>
      </w:r>
      <w:ins w:id="949" w:author="David St-Amand" w:date="2017-10-04T23:37:00Z">
        <w:r w:rsidR="004439EA">
          <w:rPr>
            <w:rFonts w:ascii="Times New Roman" w:hAnsi="Times New Roman" w:cs="Times New Roman"/>
            <w:color w:val="000000"/>
            <w:sz w:val="24"/>
            <w:szCs w:val="24"/>
          </w:rPr>
          <w:t xml:space="preserve"> et al.</w:t>
        </w:r>
      </w:ins>
      <w:del w:id="950" w:author="David St-Amand" w:date="2017-10-04T23:37:00Z">
        <w:r w:rsidDel="004439EA">
          <w:rPr>
            <w:rFonts w:ascii="Times New Roman" w:hAnsi="Times New Roman" w:cs="Times New Roman"/>
            <w:color w:val="000000"/>
            <w:sz w:val="24"/>
            <w:szCs w:val="24"/>
          </w:rPr>
          <w:delText xml:space="preserve">, Gaesser and Schacter </w:delText>
        </w:r>
      </w:del>
      <w:r>
        <w:rPr>
          <w:rFonts w:ascii="Times New Roman" w:hAnsi="Times New Roman" w:cs="Times New Roman"/>
          <w:color w:val="000000"/>
          <w:sz w:val="24"/>
          <w:szCs w:val="24"/>
        </w:rPr>
        <w:t xml:space="preserve">(2014) have previously addressed this issue by showing that the episodic specificity induction increases the number of </w:t>
      </w:r>
      <w:ins w:id="951" w:author="Signy Sheldon" w:date="2017-10-05T13:22:00Z">
        <w:r w:rsidR="001A1BE9">
          <w:rPr>
            <w:rFonts w:ascii="Times New Roman" w:hAnsi="Times New Roman" w:cs="Times New Roman"/>
            <w:color w:val="000000"/>
            <w:sz w:val="24"/>
            <w:szCs w:val="24"/>
          </w:rPr>
          <w:t xml:space="preserve">episodic content and not general content when recalling memories or solving problems, </w:t>
        </w:r>
      </w:ins>
      <w:del w:id="952" w:author="Signy Sheldon" w:date="2017-10-05T13:22:00Z">
        <w:r w:rsidDel="001A1BE9">
          <w:rPr>
            <w:rFonts w:ascii="Times New Roman" w:hAnsi="Times New Roman" w:cs="Times New Roman"/>
            <w:color w:val="000000"/>
            <w:sz w:val="24"/>
            <w:szCs w:val="24"/>
          </w:rPr>
          <w:delText xml:space="preserve">internal (episodic) details recalled but not the number of external (semantic) details </w:delText>
        </w:r>
      </w:del>
      <w:r>
        <w:rPr>
          <w:rFonts w:ascii="Times New Roman" w:hAnsi="Times New Roman" w:cs="Times New Roman"/>
          <w:color w:val="000000"/>
          <w:sz w:val="24"/>
          <w:szCs w:val="24"/>
        </w:rPr>
        <w:t xml:space="preserve">even in a second control condition where participants had to solve mathematical problems. However, this second control </w:t>
      </w:r>
      <w:ins w:id="953" w:author="Anthony Ross Otto, Dr" w:date="2017-10-05T15:39:00Z">
        <w:r w:rsidR="0020754B">
          <w:rPr>
            <w:rFonts w:ascii="Times New Roman" w:hAnsi="Times New Roman" w:cs="Times New Roman"/>
            <w:color w:val="000000"/>
            <w:sz w:val="24"/>
            <w:szCs w:val="24"/>
          </w:rPr>
          <w:t xml:space="preserve">(or baseline) </w:t>
        </w:r>
      </w:ins>
      <w:r>
        <w:rPr>
          <w:rFonts w:ascii="Times New Roman" w:hAnsi="Times New Roman" w:cs="Times New Roman"/>
          <w:color w:val="000000"/>
          <w:sz w:val="24"/>
          <w:szCs w:val="24"/>
        </w:rPr>
        <w:t xml:space="preserve">group had a small sample size (N = 12) and there was no explicit comparison between the two control conditions to see whether these were significantly different from each other. The </w:t>
      </w:r>
      <w:commentRangeStart w:id="954"/>
      <w:commentRangeStart w:id="955"/>
      <w:r>
        <w:rPr>
          <w:rFonts w:ascii="Times New Roman" w:hAnsi="Times New Roman" w:cs="Times New Roman"/>
          <w:color w:val="000000"/>
          <w:sz w:val="24"/>
          <w:szCs w:val="24"/>
        </w:rPr>
        <w:t>task we used measured something quite different (learning from experience) and it is also possible that the control induction interacted with our task but not theirs</w:t>
      </w:r>
      <w:commentRangeEnd w:id="954"/>
      <w:r w:rsidR="001A1BE9">
        <w:rPr>
          <w:rStyle w:val="CommentReference"/>
          <w:rFonts w:asciiTheme="minorHAnsi" w:hAnsiTheme="minorHAnsi" w:cstheme="minorBidi"/>
          <w:lang w:val="en-CA"/>
        </w:rPr>
        <w:commentReference w:id="954"/>
      </w:r>
      <w:commentRangeEnd w:id="955"/>
      <w:r w:rsidR="00053318">
        <w:rPr>
          <w:rStyle w:val="CommentReference"/>
          <w:rFonts w:asciiTheme="minorHAnsi" w:hAnsiTheme="minorHAnsi" w:cstheme="minorBidi"/>
          <w:lang w:val="en-CA"/>
        </w:rPr>
        <w:commentReference w:id="955"/>
      </w:r>
      <w:r>
        <w:rPr>
          <w:rFonts w:ascii="Times New Roman" w:hAnsi="Times New Roman" w:cs="Times New Roman"/>
          <w:color w:val="000000"/>
          <w:sz w:val="24"/>
          <w:szCs w:val="24"/>
        </w:rPr>
        <w:t xml:space="preserve">. </w:t>
      </w:r>
    </w:p>
    <w:p w14:paraId="21470FC7" w14:textId="21025A76" w:rsidR="00DF788B" w:rsidRPr="00AB7DD9" w:rsidDel="00D3531A" w:rsidRDefault="00AA03D7" w:rsidP="00AB7DD9">
      <w:pPr>
        <w:pStyle w:val="NormalWeb"/>
        <w:spacing w:line="480" w:lineRule="auto"/>
        <w:ind w:firstLine="720"/>
        <w:rPr>
          <w:del w:id="956" w:author="Anthony Ross Otto, Dr" w:date="2017-10-03T12:06:00Z"/>
          <w:rFonts w:ascii="Times New Roman" w:hAnsi="Times New Roman" w:cs="Times New Roman"/>
          <w:color w:val="000000"/>
          <w:sz w:val="24"/>
          <w:szCs w:val="24"/>
        </w:rPr>
      </w:pPr>
      <w:del w:id="957" w:author="Anthony Ross Otto, Dr" w:date="2017-10-03T12:06:00Z">
        <w:r w:rsidDel="00D3531A">
          <w:rPr>
            <w:rFonts w:ascii="Times New Roman" w:hAnsi="Times New Roman" w:cs="Times New Roman"/>
            <w:color w:val="000000"/>
            <w:sz w:val="24"/>
            <w:szCs w:val="24"/>
          </w:rPr>
          <w:delText xml:space="preserve">The mixed-model regression approach assumes learning to be linear. One limitation of this study is that linearity of risk-taking over time does not seem to hold for the control and baseline conditions (see figure 2B). Breaking this assumption might have prevented us to detect difference in learning across groups. </w:delText>
        </w:r>
      </w:del>
    </w:p>
    <w:p w14:paraId="739D8247" w14:textId="0C4D1A04" w:rsidR="0078000C" w:rsidRDefault="0078000C" w:rsidP="00662E46">
      <w:pPr>
        <w:spacing w:line="480" w:lineRule="auto"/>
        <w:rPr>
          <w:ins w:id="958" w:author="Anthony Ross Otto, Dr" w:date="2017-10-03T10:32:00Z"/>
          <w:rFonts w:ascii="Times New Roman" w:hAnsi="Times New Roman" w:cs="Times New Roman"/>
          <w:sz w:val="24"/>
          <w:szCs w:val="24"/>
          <w:lang w:val="en-US"/>
        </w:rPr>
      </w:pPr>
      <w:r w:rsidRPr="00662E46">
        <w:rPr>
          <w:rFonts w:ascii="Times New Roman" w:hAnsi="Times New Roman" w:cs="Times New Roman"/>
          <w:sz w:val="24"/>
          <w:szCs w:val="24"/>
          <w:lang w:val="en-US"/>
        </w:rPr>
        <w:tab/>
      </w:r>
      <w:commentRangeStart w:id="959"/>
      <w:r w:rsidR="00662E46" w:rsidRPr="00662E46">
        <w:rPr>
          <w:rFonts w:ascii="Times New Roman" w:hAnsi="Times New Roman" w:cs="Times New Roman"/>
          <w:sz w:val="24"/>
          <w:szCs w:val="24"/>
          <w:lang w:val="en-US"/>
        </w:rPr>
        <w:t xml:space="preserve">Regarding recall, we could only replicate overweighting of the positive outcome in memory for the episodic condition but not for the baseline condition (see figure 3A). </w:t>
      </w:r>
      <w:r w:rsidR="00662E46">
        <w:rPr>
          <w:rFonts w:ascii="Times New Roman" w:hAnsi="Times New Roman" w:cs="Times New Roman"/>
          <w:sz w:val="24"/>
          <w:szCs w:val="24"/>
          <w:lang w:val="en-US"/>
        </w:rPr>
        <w:t xml:space="preserve">Similarly, the tendency for participants who reported the positive outcome to be more risk-seeking could only be observed in the baseline condition (see figure 3B). </w:t>
      </w:r>
      <w:commentRangeEnd w:id="959"/>
      <w:r w:rsidR="00D3531A">
        <w:rPr>
          <w:rStyle w:val="CommentReference"/>
        </w:rPr>
        <w:commentReference w:id="959"/>
      </w:r>
    </w:p>
    <w:p w14:paraId="4E6E29AF" w14:textId="77777777" w:rsidR="00CB5313" w:rsidRDefault="00CB5313" w:rsidP="00662E46">
      <w:pPr>
        <w:spacing w:line="480" w:lineRule="auto"/>
        <w:rPr>
          <w:ins w:id="960" w:author="Anthony Ross Otto, Dr" w:date="2017-10-03T12:06:00Z"/>
          <w:rFonts w:ascii="Times New Roman" w:hAnsi="Times New Roman" w:cs="Times New Roman"/>
          <w:sz w:val="24"/>
          <w:szCs w:val="24"/>
          <w:lang w:val="en-US"/>
        </w:rPr>
      </w:pPr>
    </w:p>
    <w:p w14:paraId="725524D3" w14:textId="6F342712" w:rsidR="00D3531A" w:rsidRDefault="00D3531A" w:rsidP="00662E46">
      <w:pPr>
        <w:spacing w:line="480" w:lineRule="auto"/>
        <w:rPr>
          <w:ins w:id="961" w:author="David St-Amand" w:date="2017-10-04T22:03:00Z"/>
          <w:rFonts w:ascii="Times New Roman" w:hAnsi="Times New Roman" w:cs="Times New Roman"/>
          <w:sz w:val="24"/>
          <w:szCs w:val="24"/>
          <w:lang w:val="en-US"/>
        </w:rPr>
      </w:pPr>
    </w:p>
    <w:p w14:paraId="3ECBDD71" w14:textId="2DFB144A" w:rsidR="009269E2" w:rsidRDefault="009269E2" w:rsidP="00662E46">
      <w:pPr>
        <w:spacing w:line="480" w:lineRule="auto"/>
        <w:rPr>
          <w:ins w:id="962" w:author="David St-Amand" w:date="2017-10-04T22:03:00Z"/>
          <w:rFonts w:ascii="Times New Roman" w:hAnsi="Times New Roman" w:cs="Times New Roman"/>
          <w:sz w:val="24"/>
          <w:szCs w:val="24"/>
          <w:lang w:val="en-US"/>
        </w:rPr>
      </w:pPr>
    </w:p>
    <w:p w14:paraId="1446255D" w14:textId="62142964" w:rsidR="009269E2" w:rsidRDefault="009269E2" w:rsidP="00662E46">
      <w:pPr>
        <w:spacing w:line="480" w:lineRule="auto"/>
        <w:rPr>
          <w:ins w:id="963" w:author="David St-Amand" w:date="2017-10-04T22:03:00Z"/>
          <w:rFonts w:ascii="Times New Roman" w:hAnsi="Times New Roman" w:cs="Times New Roman"/>
          <w:sz w:val="24"/>
          <w:szCs w:val="24"/>
          <w:lang w:val="en-US"/>
        </w:rPr>
      </w:pPr>
    </w:p>
    <w:p w14:paraId="69AF5216" w14:textId="05ED0C75" w:rsidR="009269E2" w:rsidRDefault="009269E2" w:rsidP="00662E46">
      <w:pPr>
        <w:spacing w:line="480" w:lineRule="auto"/>
        <w:rPr>
          <w:ins w:id="964" w:author="Anthony Ross Otto, Dr" w:date="2017-10-03T10:32:00Z"/>
          <w:rFonts w:ascii="Times New Roman" w:hAnsi="Times New Roman" w:cs="Times New Roman"/>
          <w:sz w:val="24"/>
          <w:szCs w:val="24"/>
          <w:lang w:val="en-US"/>
        </w:rPr>
      </w:pPr>
    </w:p>
    <w:p w14:paraId="73420A65" w14:textId="4DFC5457" w:rsidR="00CB5313" w:rsidRDefault="00B92C5F">
      <w:pPr>
        <w:spacing w:line="480" w:lineRule="auto"/>
        <w:jc w:val="center"/>
        <w:rPr>
          <w:ins w:id="965" w:author="David St-Amand" w:date="2017-10-04T22:05:00Z"/>
          <w:rFonts w:ascii="Times New Roman" w:hAnsi="Times New Roman" w:cs="Times New Roman"/>
          <w:b/>
          <w:sz w:val="24"/>
          <w:szCs w:val="24"/>
          <w:lang w:val="en-US"/>
        </w:rPr>
        <w:pPrChange w:id="966" w:author="Anthony Ross Otto, Dr" w:date="2017-10-03T10:32:00Z">
          <w:pPr>
            <w:spacing w:line="480" w:lineRule="auto"/>
          </w:pPr>
        </w:pPrChange>
      </w:pPr>
      <w:commentRangeStart w:id="967"/>
      <w:ins w:id="968" w:author="Anthony Ross Otto, Dr" w:date="2017-10-03T10:32:00Z">
        <w:r>
          <w:rPr>
            <w:rFonts w:ascii="Times New Roman" w:hAnsi="Times New Roman" w:cs="Times New Roman"/>
            <w:b/>
            <w:sz w:val="24"/>
            <w:szCs w:val="24"/>
            <w:lang w:val="en-US"/>
          </w:rPr>
          <w:t>References</w:t>
        </w:r>
        <w:commentRangeEnd w:id="967"/>
        <w:r>
          <w:rPr>
            <w:rStyle w:val="CommentReference"/>
          </w:rPr>
          <w:commentReference w:id="967"/>
        </w:r>
      </w:ins>
    </w:p>
    <w:p w14:paraId="7F977688" w14:textId="6BC79653" w:rsidR="00626469" w:rsidRPr="00626469" w:rsidRDefault="00626469">
      <w:pPr>
        <w:pStyle w:val="Bibliography"/>
        <w:spacing w:line="480" w:lineRule="auto"/>
        <w:rPr>
          <w:ins w:id="969" w:author="David St-Amand" w:date="2017-10-04T22:18:00Z"/>
          <w:rFonts w:ascii="Arial" w:hAnsi="Arial" w:cs="Arial"/>
          <w:sz w:val="20"/>
          <w:szCs w:val="20"/>
          <w:rPrChange w:id="970" w:author="David St-Amand" w:date="2017-10-04T22:18:00Z">
            <w:rPr>
              <w:ins w:id="971" w:author="David St-Amand" w:date="2017-10-04T22:18:00Z"/>
              <w:rFonts w:ascii="Arial" w:hAnsi="Arial" w:cs="Arial"/>
              <w:color w:val="222222"/>
              <w:sz w:val="20"/>
              <w:szCs w:val="20"/>
              <w:shd w:val="clear" w:color="auto" w:fill="FFFFFF"/>
            </w:rPr>
          </w:rPrChange>
        </w:rPr>
        <w:pPrChange w:id="972" w:author="David St-Amand" w:date="2017-10-04T22:18:00Z">
          <w:pPr>
            <w:spacing w:line="480" w:lineRule="auto"/>
          </w:pPr>
        </w:pPrChange>
      </w:pPr>
      <w:proofErr w:type="spellStart"/>
      <w:ins w:id="973" w:author="David St-Amand" w:date="2017-10-04T22:18:00Z">
        <w:r w:rsidRPr="00626469">
          <w:rPr>
            <w:rFonts w:ascii="Arial" w:hAnsi="Arial" w:cs="Arial"/>
            <w:sz w:val="20"/>
            <w:szCs w:val="20"/>
            <w:rPrChange w:id="974" w:author="David St-Amand" w:date="2017-10-04T22:18:00Z">
              <w:rPr>
                <w:rFonts w:cs="Times New Roman"/>
              </w:rPr>
            </w:rPrChange>
          </w:rPr>
          <w:t>Christakou</w:t>
        </w:r>
        <w:proofErr w:type="spellEnd"/>
        <w:r w:rsidRPr="00626469">
          <w:rPr>
            <w:rFonts w:ascii="Arial" w:hAnsi="Arial" w:cs="Arial"/>
            <w:sz w:val="20"/>
            <w:szCs w:val="20"/>
            <w:rPrChange w:id="975" w:author="David St-Amand" w:date="2017-10-04T22:18:00Z">
              <w:rPr>
                <w:rFonts w:cs="Times New Roman"/>
              </w:rPr>
            </w:rPrChange>
          </w:rPr>
          <w:t xml:space="preserve">, A., </w:t>
        </w:r>
        <w:proofErr w:type="spellStart"/>
        <w:r w:rsidRPr="00626469">
          <w:rPr>
            <w:rFonts w:ascii="Arial" w:hAnsi="Arial" w:cs="Arial"/>
            <w:sz w:val="20"/>
            <w:szCs w:val="20"/>
            <w:rPrChange w:id="976" w:author="David St-Amand" w:date="2017-10-04T22:18:00Z">
              <w:rPr>
                <w:rFonts w:cs="Times New Roman"/>
              </w:rPr>
            </w:rPrChange>
          </w:rPr>
          <w:t>Gershman</w:t>
        </w:r>
        <w:proofErr w:type="spellEnd"/>
        <w:r w:rsidRPr="00626469">
          <w:rPr>
            <w:rFonts w:ascii="Arial" w:hAnsi="Arial" w:cs="Arial"/>
            <w:sz w:val="20"/>
            <w:szCs w:val="20"/>
            <w:rPrChange w:id="977" w:author="David St-Amand" w:date="2017-10-04T22:18:00Z">
              <w:rPr>
                <w:rFonts w:cs="Times New Roman"/>
              </w:rPr>
            </w:rPrChange>
          </w:rPr>
          <w:t xml:space="preserve">, S. J., </w:t>
        </w:r>
        <w:proofErr w:type="spellStart"/>
        <w:r w:rsidRPr="00626469">
          <w:rPr>
            <w:rFonts w:ascii="Arial" w:hAnsi="Arial" w:cs="Arial"/>
            <w:sz w:val="20"/>
            <w:szCs w:val="20"/>
            <w:rPrChange w:id="978" w:author="David St-Amand" w:date="2017-10-04T22:18:00Z">
              <w:rPr>
                <w:rFonts w:cs="Times New Roman"/>
              </w:rPr>
            </w:rPrChange>
          </w:rPr>
          <w:t>Niv</w:t>
        </w:r>
        <w:proofErr w:type="spellEnd"/>
        <w:r w:rsidRPr="00626469">
          <w:rPr>
            <w:rFonts w:ascii="Arial" w:hAnsi="Arial" w:cs="Arial"/>
            <w:sz w:val="20"/>
            <w:szCs w:val="20"/>
            <w:rPrChange w:id="979" w:author="David St-Amand" w:date="2017-10-04T22:18:00Z">
              <w:rPr>
                <w:rFonts w:cs="Times New Roman"/>
              </w:rPr>
            </w:rPrChange>
          </w:rPr>
          <w:t xml:space="preserve">, Y., Simmons, A., Brammer, M., &amp; </w:t>
        </w:r>
        <w:proofErr w:type="spellStart"/>
        <w:r w:rsidRPr="00626469">
          <w:rPr>
            <w:rFonts w:ascii="Arial" w:hAnsi="Arial" w:cs="Arial"/>
            <w:sz w:val="20"/>
            <w:szCs w:val="20"/>
            <w:rPrChange w:id="980" w:author="David St-Amand" w:date="2017-10-04T22:18:00Z">
              <w:rPr>
                <w:rFonts w:cs="Times New Roman"/>
              </w:rPr>
            </w:rPrChange>
          </w:rPr>
          <w:t>Rubia</w:t>
        </w:r>
        <w:proofErr w:type="spellEnd"/>
        <w:r w:rsidRPr="00626469">
          <w:rPr>
            <w:rFonts w:ascii="Arial" w:hAnsi="Arial" w:cs="Arial"/>
            <w:sz w:val="20"/>
            <w:szCs w:val="20"/>
            <w:rPrChange w:id="981" w:author="David St-Amand" w:date="2017-10-04T22:18:00Z">
              <w:rPr>
                <w:rFonts w:cs="Times New Roman"/>
              </w:rPr>
            </w:rPrChange>
          </w:rPr>
          <w:t xml:space="preserve">, K. (2013). Neural and Psychological Maturation of Decision-making in Adolescence and Young Adulthood. </w:t>
        </w:r>
        <w:r w:rsidRPr="00626469">
          <w:rPr>
            <w:rFonts w:ascii="Arial" w:hAnsi="Arial" w:cs="Arial"/>
            <w:i/>
            <w:iCs/>
            <w:sz w:val="20"/>
            <w:szCs w:val="20"/>
            <w:rPrChange w:id="982" w:author="David St-Amand" w:date="2017-10-04T22:18:00Z">
              <w:rPr>
                <w:rFonts w:cs="Times New Roman"/>
                <w:i/>
                <w:iCs/>
              </w:rPr>
            </w:rPrChange>
          </w:rPr>
          <w:t>Journal of Cognitive Neuroscience</w:t>
        </w:r>
        <w:r w:rsidRPr="00626469">
          <w:rPr>
            <w:rFonts w:ascii="Arial" w:hAnsi="Arial" w:cs="Arial"/>
            <w:sz w:val="20"/>
            <w:szCs w:val="20"/>
            <w:rPrChange w:id="983" w:author="David St-Amand" w:date="2017-10-04T22:18:00Z">
              <w:rPr>
                <w:rFonts w:cs="Times New Roman"/>
              </w:rPr>
            </w:rPrChange>
          </w:rPr>
          <w:t xml:space="preserve">, </w:t>
        </w:r>
        <w:r w:rsidRPr="00626469">
          <w:rPr>
            <w:rFonts w:ascii="Arial" w:hAnsi="Arial" w:cs="Arial"/>
            <w:i/>
            <w:iCs/>
            <w:sz w:val="20"/>
            <w:szCs w:val="20"/>
            <w:rPrChange w:id="984" w:author="David St-Amand" w:date="2017-10-04T22:18:00Z">
              <w:rPr>
                <w:rFonts w:cs="Times New Roman"/>
                <w:i/>
                <w:iCs/>
              </w:rPr>
            </w:rPrChange>
          </w:rPr>
          <w:t>25</w:t>
        </w:r>
        <w:r w:rsidRPr="00626469">
          <w:rPr>
            <w:rFonts w:ascii="Arial" w:hAnsi="Arial" w:cs="Arial"/>
            <w:sz w:val="20"/>
            <w:szCs w:val="20"/>
            <w:rPrChange w:id="985" w:author="David St-Amand" w:date="2017-10-04T22:18:00Z">
              <w:rPr>
                <w:rFonts w:cs="Times New Roman"/>
              </w:rPr>
            </w:rPrChange>
          </w:rPr>
          <w:t>(11), 1807–1823. https://doi.org/10.1162/jocn_a_00447</w:t>
        </w:r>
      </w:ins>
    </w:p>
    <w:p w14:paraId="643C777A" w14:textId="43892684" w:rsidR="009C3827" w:rsidRDefault="009C3827" w:rsidP="009C3827">
      <w:pPr>
        <w:spacing w:line="480" w:lineRule="auto"/>
        <w:rPr>
          <w:ins w:id="986" w:author="David St-Amand" w:date="2017-10-04T22:15:00Z"/>
          <w:rFonts w:ascii="Arial" w:hAnsi="Arial" w:cs="Arial"/>
          <w:color w:val="222222"/>
          <w:sz w:val="20"/>
          <w:szCs w:val="20"/>
          <w:shd w:val="clear" w:color="auto" w:fill="FFFFFF"/>
        </w:rPr>
      </w:pPr>
      <w:ins w:id="987" w:author="David St-Amand" w:date="2017-10-04T22:05:00Z">
        <w:r>
          <w:rPr>
            <w:rFonts w:ascii="Arial" w:hAnsi="Arial" w:cs="Arial"/>
            <w:color w:val="222222"/>
            <w:sz w:val="20"/>
            <w:szCs w:val="20"/>
            <w:shd w:val="clear" w:color="auto" w:fill="FFFFFF"/>
          </w:rPr>
          <w:t xml:space="preserve">Duncan, K. D.,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(2016). Memory states influence value-based decisions.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(11), 1420.</w:t>
        </w:r>
      </w:ins>
    </w:p>
    <w:p w14:paraId="1035D8D8" w14:textId="77777777" w:rsidR="00626469" w:rsidRPr="00626469" w:rsidRDefault="00626469">
      <w:pPr>
        <w:pStyle w:val="Bibliography"/>
        <w:spacing w:line="480" w:lineRule="auto"/>
        <w:rPr>
          <w:ins w:id="988" w:author="David St-Amand" w:date="2017-10-04T22:15:00Z"/>
          <w:rFonts w:ascii="Arial" w:hAnsi="Arial" w:cs="Arial"/>
          <w:sz w:val="20"/>
          <w:szCs w:val="20"/>
          <w:rPrChange w:id="989" w:author="David St-Amand" w:date="2017-10-04T22:15:00Z">
            <w:rPr>
              <w:ins w:id="990" w:author="David St-Amand" w:date="2017-10-04T22:15:00Z"/>
              <w:rFonts w:cs="Times New Roman"/>
            </w:rPr>
          </w:rPrChange>
        </w:rPr>
        <w:pPrChange w:id="991" w:author="David St-Amand" w:date="2017-10-04T22:15:00Z">
          <w:pPr>
            <w:pStyle w:val="Bibliography"/>
          </w:pPr>
        </w:pPrChange>
      </w:pPr>
      <w:proofErr w:type="spellStart"/>
      <w:ins w:id="992" w:author="David St-Amand" w:date="2017-10-04T22:15:00Z">
        <w:r w:rsidRPr="00626469">
          <w:rPr>
            <w:rFonts w:ascii="Arial" w:hAnsi="Arial" w:cs="Arial"/>
            <w:sz w:val="20"/>
            <w:szCs w:val="20"/>
            <w:rPrChange w:id="993" w:author="David St-Amand" w:date="2017-10-04T22:15:00Z">
              <w:rPr>
                <w:rFonts w:cs="Times New Roman"/>
              </w:rPr>
            </w:rPrChange>
          </w:rPr>
          <w:t>Gershman</w:t>
        </w:r>
        <w:proofErr w:type="spellEnd"/>
        <w:r w:rsidRPr="00626469">
          <w:rPr>
            <w:rFonts w:ascii="Arial" w:hAnsi="Arial" w:cs="Arial"/>
            <w:sz w:val="20"/>
            <w:szCs w:val="20"/>
            <w:rPrChange w:id="994" w:author="David St-Amand" w:date="2017-10-04T22:15:00Z">
              <w:rPr>
                <w:rFonts w:cs="Times New Roman"/>
              </w:rPr>
            </w:rPrChange>
          </w:rPr>
          <w:t xml:space="preserve">, S. J. (2015). Do learning rates adapt to the distribution of rewards? </w:t>
        </w:r>
        <w:r w:rsidRPr="00626469">
          <w:rPr>
            <w:rFonts w:ascii="Arial" w:hAnsi="Arial" w:cs="Arial"/>
            <w:i/>
            <w:iCs/>
            <w:sz w:val="20"/>
            <w:szCs w:val="20"/>
            <w:rPrChange w:id="995" w:author="David St-Amand" w:date="2017-10-04T22:15:00Z">
              <w:rPr>
                <w:rFonts w:cs="Times New Roman"/>
                <w:i/>
                <w:iCs/>
              </w:rPr>
            </w:rPrChange>
          </w:rPr>
          <w:t>Psychonomic Bulletin &amp; Review</w:t>
        </w:r>
        <w:r w:rsidRPr="00626469">
          <w:rPr>
            <w:rFonts w:ascii="Arial" w:hAnsi="Arial" w:cs="Arial"/>
            <w:sz w:val="20"/>
            <w:szCs w:val="20"/>
            <w:rPrChange w:id="996" w:author="David St-Amand" w:date="2017-10-04T22:15:00Z">
              <w:rPr>
                <w:rFonts w:cs="Times New Roman"/>
              </w:rPr>
            </w:rPrChange>
          </w:rPr>
          <w:t xml:space="preserve">, </w:t>
        </w:r>
        <w:r w:rsidRPr="00626469">
          <w:rPr>
            <w:rFonts w:ascii="Arial" w:hAnsi="Arial" w:cs="Arial"/>
            <w:i/>
            <w:iCs/>
            <w:sz w:val="20"/>
            <w:szCs w:val="20"/>
            <w:rPrChange w:id="997" w:author="David St-Amand" w:date="2017-10-04T22:15:00Z">
              <w:rPr>
                <w:rFonts w:cs="Times New Roman"/>
                <w:i/>
                <w:iCs/>
              </w:rPr>
            </w:rPrChange>
          </w:rPr>
          <w:t>22</w:t>
        </w:r>
        <w:r w:rsidRPr="00626469">
          <w:rPr>
            <w:rFonts w:ascii="Arial" w:hAnsi="Arial" w:cs="Arial"/>
            <w:sz w:val="20"/>
            <w:szCs w:val="20"/>
            <w:rPrChange w:id="998" w:author="David St-Amand" w:date="2017-10-04T22:15:00Z">
              <w:rPr>
                <w:rFonts w:cs="Times New Roman"/>
              </w:rPr>
            </w:rPrChange>
          </w:rPr>
          <w:t>(5), 1320–1327. https://doi.org/10.3758/s13423-014-0790-3</w:t>
        </w:r>
      </w:ins>
    </w:p>
    <w:p w14:paraId="5818C063" w14:textId="7CCC9A47" w:rsidR="00626469" w:rsidRPr="00626469" w:rsidRDefault="00626469" w:rsidP="00626469">
      <w:pPr>
        <w:spacing w:line="480" w:lineRule="auto"/>
        <w:rPr>
          <w:ins w:id="999" w:author="David St-Amand" w:date="2017-10-04T21:50:00Z"/>
          <w:rFonts w:ascii="Arial" w:hAnsi="Arial" w:cs="Arial"/>
          <w:sz w:val="20"/>
          <w:szCs w:val="20"/>
          <w:lang w:val="en-US"/>
          <w:rPrChange w:id="1000" w:author="David St-Amand" w:date="2017-10-04T22:15:00Z">
            <w:rPr>
              <w:ins w:id="1001" w:author="David St-Amand" w:date="2017-10-04T21:50:00Z"/>
              <w:rFonts w:ascii="Times New Roman" w:hAnsi="Times New Roman" w:cs="Times New Roman"/>
              <w:b/>
              <w:sz w:val="24"/>
              <w:szCs w:val="24"/>
              <w:lang w:val="en-US"/>
            </w:rPr>
          </w:rPrChange>
        </w:rPr>
      </w:pPr>
      <w:proofErr w:type="spellStart"/>
      <w:ins w:id="1002" w:author="David St-Amand" w:date="2017-10-04T22:15:00Z">
        <w:r w:rsidRPr="00626469">
          <w:rPr>
            <w:rFonts w:ascii="Arial" w:hAnsi="Arial" w:cs="Arial"/>
            <w:sz w:val="20"/>
            <w:szCs w:val="20"/>
            <w:rPrChange w:id="1003" w:author="David St-Amand" w:date="2017-10-04T22:15:00Z">
              <w:rPr>
                <w:rFonts w:cs="Times New Roman"/>
              </w:rPr>
            </w:rPrChange>
          </w:rPr>
          <w:t>Nelder</w:t>
        </w:r>
        <w:proofErr w:type="spellEnd"/>
        <w:r w:rsidRPr="00626469">
          <w:rPr>
            <w:rFonts w:ascii="Arial" w:hAnsi="Arial" w:cs="Arial"/>
            <w:sz w:val="20"/>
            <w:szCs w:val="20"/>
            <w:rPrChange w:id="1004" w:author="David St-Amand" w:date="2017-10-04T22:15:00Z">
              <w:rPr>
                <w:rFonts w:cs="Times New Roman"/>
              </w:rPr>
            </w:rPrChange>
          </w:rPr>
          <w:t xml:space="preserve">, J. A., &amp; Mead, R. (1998). A simplex method for function minimisation. </w:t>
        </w:r>
        <w:r w:rsidRPr="00626469">
          <w:rPr>
            <w:rFonts w:ascii="Arial" w:hAnsi="Arial" w:cs="Arial"/>
            <w:i/>
            <w:iCs/>
            <w:sz w:val="20"/>
            <w:szCs w:val="20"/>
            <w:rPrChange w:id="1005" w:author="David St-Amand" w:date="2017-10-04T22:15:00Z">
              <w:rPr>
                <w:rFonts w:cs="Times New Roman"/>
                <w:i/>
                <w:iCs/>
              </w:rPr>
            </w:rPrChange>
          </w:rPr>
          <w:t>Computer Journal</w:t>
        </w:r>
        <w:r w:rsidRPr="00626469">
          <w:rPr>
            <w:rFonts w:ascii="Arial" w:hAnsi="Arial" w:cs="Arial"/>
            <w:sz w:val="20"/>
            <w:szCs w:val="20"/>
            <w:rPrChange w:id="1006" w:author="David St-Amand" w:date="2017-10-04T22:15:00Z">
              <w:rPr>
                <w:rFonts w:cs="Times New Roman"/>
              </w:rPr>
            </w:rPrChange>
          </w:rPr>
          <w:t xml:space="preserve">, </w:t>
        </w:r>
        <w:r w:rsidRPr="00626469">
          <w:rPr>
            <w:rFonts w:ascii="Arial" w:hAnsi="Arial" w:cs="Arial"/>
            <w:i/>
            <w:iCs/>
            <w:sz w:val="20"/>
            <w:szCs w:val="20"/>
            <w:rPrChange w:id="1007" w:author="David St-Amand" w:date="2017-10-04T22:15:00Z">
              <w:rPr>
                <w:rFonts w:cs="Times New Roman"/>
                <w:i/>
                <w:iCs/>
              </w:rPr>
            </w:rPrChange>
          </w:rPr>
          <w:t>7</w:t>
        </w:r>
        <w:r w:rsidRPr="00626469">
          <w:rPr>
            <w:rFonts w:ascii="Arial" w:hAnsi="Arial" w:cs="Arial"/>
            <w:sz w:val="20"/>
            <w:szCs w:val="20"/>
            <w:rPrChange w:id="1008" w:author="David St-Amand" w:date="2017-10-04T22:15:00Z">
              <w:rPr>
                <w:rFonts w:cs="Times New Roman"/>
              </w:rPr>
            </w:rPrChange>
          </w:rPr>
          <w:t>, 308–313</w:t>
        </w:r>
      </w:ins>
    </w:p>
    <w:p w14:paraId="4A745424" w14:textId="72E5A692" w:rsidR="009269E2" w:rsidRDefault="009269E2" w:rsidP="00B55ADB">
      <w:pPr>
        <w:spacing w:line="480" w:lineRule="auto"/>
        <w:rPr>
          <w:ins w:id="1009" w:author="David St-Amand" w:date="2017-10-04T22:03:00Z"/>
          <w:rFonts w:ascii="Arial" w:hAnsi="Arial" w:cs="Arial"/>
          <w:color w:val="222222"/>
          <w:sz w:val="20"/>
          <w:szCs w:val="20"/>
          <w:shd w:val="clear" w:color="auto" w:fill="FFFFFF"/>
        </w:rPr>
      </w:pPr>
      <w:proofErr w:type="spellStart"/>
      <w:ins w:id="1010" w:author="David St-Amand" w:date="2017-10-04T22:03:00Z">
        <w:r>
          <w:rPr>
            <w:rFonts w:ascii="Arial" w:hAnsi="Arial" w:cs="Arial"/>
            <w:color w:val="222222"/>
            <w:sz w:val="20"/>
            <w:szCs w:val="20"/>
            <w:shd w:val="clear" w:color="auto" w:fill="FFFFFF"/>
          </w:rPr>
          <w:t>Hertwig</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Erev</w:t>
        </w:r>
        <w:proofErr w:type="spellEnd"/>
        <w:r>
          <w:rPr>
            <w:rFonts w:ascii="Arial" w:hAnsi="Arial" w:cs="Arial"/>
            <w:color w:val="222222"/>
            <w:sz w:val="20"/>
            <w:szCs w:val="20"/>
            <w:shd w:val="clear" w:color="auto" w:fill="FFFFFF"/>
          </w:rPr>
          <w:t>, I. (2009). The description–experience gap in risky choice. </w:t>
        </w:r>
        <w:r>
          <w:rPr>
            <w:rFonts w:ascii="Arial" w:hAnsi="Arial" w:cs="Arial"/>
            <w:i/>
            <w:iCs/>
            <w:color w:val="222222"/>
            <w:sz w:val="20"/>
            <w:szCs w:val="20"/>
            <w:shd w:val="clear" w:color="auto" w:fill="FFFFFF"/>
          </w:rPr>
          <w:t>Trends in cognitive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(12), 517-523.</w:t>
        </w:r>
      </w:ins>
    </w:p>
    <w:p w14:paraId="1A352184" w14:textId="5DCADC5A" w:rsidR="004C2358" w:rsidRDefault="004C2358" w:rsidP="00B55ADB">
      <w:pPr>
        <w:spacing w:line="480" w:lineRule="auto"/>
        <w:rPr>
          <w:ins w:id="1011" w:author="David St-Amand" w:date="2017-10-04T22:01:00Z"/>
          <w:rFonts w:ascii="Arial" w:hAnsi="Arial" w:cs="Arial"/>
          <w:color w:val="222222"/>
          <w:sz w:val="20"/>
          <w:szCs w:val="20"/>
          <w:shd w:val="clear" w:color="auto" w:fill="FFFFFF"/>
        </w:rPr>
      </w:pPr>
      <w:ins w:id="1012" w:author="David St-Amand" w:date="2017-10-04T21:54:00Z">
        <w:r>
          <w:rPr>
            <w:rFonts w:ascii="Arial" w:hAnsi="Arial" w:cs="Arial"/>
            <w:color w:val="222222"/>
            <w:sz w:val="20"/>
            <w:szCs w:val="20"/>
            <w:shd w:val="clear" w:color="auto" w:fill="FFFFFF"/>
          </w:rPr>
          <w:t>Jing, H. G., Madore, K. P., &amp; Schacter, D. L. (2016). Worrying about the future: An episodic specificity induction impacts problem solving, reappraisal, and well-being.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(4), 402.</w:t>
        </w:r>
      </w:ins>
    </w:p>
    <w:p w14:paraId="7500B4C8" w14:textId="665C10F8" w:rsidR="003C240C" w:rsidRDefault="003C240C" w:rsidP="00B55ADB">
      <w:pPr>
        <w:spacing w:line="480" w:lineRule="auto"/>
        <w:rPr>
          <w:ins w:id="1013" w:author="David St-Amand" w:date="2017-10-04T22:00:00Z"/>
          <w:rFonts w:ascii="Arial" w:hAnsi="Arial" w:cs="Arial"/>
          <w:color w:val="222222"/>
          <w:sz w:val="20"/>
          <w:szCs w:val="20"/>
          <w:shd w:val="clear" w:color="auto" w:fill="FFFFFF"/>
        </w:rPr>
      </w:pPr>
      <w:ins w:id="1014" w:author="David St-Amand" w:date="2017-10-04T22:01:00Z">
        <w:r>
          <w:rPr>
            <w:rFonts w:ascii="Arial" w:hAnsi="Arial" w:cs="Arial"/>
            <w:color w:val="222222"/>
            <w:sz w:val="20"/>
            <w:szCs w:val="20"/>
            <w:shd w:val="clear" w:color="auto" w:fill="FFFFFF"/>
          </w:rPr>
          <w:t>Kahneman, D., &amp; Tversky, A. (1979). Prospect theory: An analysis of decision under risk. </w:t>
        </w:r>
        <w:proofErr w:type="spellStart"/>
        <w:r>
          <w:rPr>
            <w:rFonts w:ascii="Arial" w:hAnsi="Arial" w:cs="Arial"/>
            <w:i/>
            <w:iCs/>
            <w:color w:val="222222"/>
            <w:sz w:val="20"/>
            <w:szCs w:val="20"/>
            <w:shd w:val="clear" w:color="auto" w:fill="FFFFFF"/>
          </w:rPr>
          <w:t>Econometrica</w:t>
        </w:r>
        <w:proofErr w:type="spellEnd"/>
        <w:r>
          <w:rPr>
            <w:rFonts w:ascii="Arial" w:hAnsi="Arial" w:cs="Arial"/>
            <w:i/>
            <w:iCs/>
            <w:color w:val="222222"/>
            <w:sz w:val="20"/>
            <w:szCs w:val="20"/>
            <w:shd w:val="clear" w:color="auto" w:fill="FFFFFF"/>
          </w:rPr>
          <w:t>: Journal of the econometric society</w:t>
        </w:r>
        <w:r>
          <w:rPr>
            <w:rFonts w:ascii="Arial" w:hAnsi="Arial" w:cs="Arial"/>
            <w:color w:val="222222"/>
            <w:sz w:val="20"/>
            <w:szCs w:val="20"/>
            <w:shd w:val="clear" w:color="auto" w:fill="FFFFFF"/>
          </w:rPr>
          <w:t>, 263-291.</w:t>
        </w:r>
      </w:ins>
    </w:p>
    <w:p w14:paraId="4BD551E6" w14:textId="4CA85F02" w:rsidR="00651DF7" w:rsidRDefault="00651DF7" w:rsidP="00B55ADB">
      <w:pPr>
        <w:spacing w:line="480" w:lineRule="auto"/>
        <w:rPr>
          <w:ins w:id="1015" w:author="David St-Amand" w:date="2017-10-04T23:34:00Z"/>
          <w:rFonts w:ascii="Arial" w:hAnsi="Arial" w:cs="Arial"/>
          <w:color w:val="222222"/>
          <w:sz w:val="20"/>
          <w:szCs w:val="20"/>
          <w:shd w:val="clear" w:color="auto" w:fill="FFFFFF"/>
        </w:rPr>
      </w:pPr>
      <w:proofErr w:type="spellStart"/>
      <w:ins w:id="1016" w:author="David St-Amand" w:date="2017-10-04T22:00:00Z">
        <w:r>
          <w:rPr>
            <w:rFonts w:ascii="Arial" w:hAnsi="Arial" w:cs="Arial"/>
            <w:color w:val="222222"/>
            <w:sz w:val="20"/>
            <w:szCs w:val="20"/>
            <w:shd w:val="clear" w:color="auto" w:fill="FFFFFF"/>
          </w:rPr>
          <w:lastRenderedPageBreak/>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Extreme outcomes sway risky decisions from experience. </w:t>
        </w:r>
        <w:r>
          <w:rPr>
            <w:rFonts w:ascii="Arial" w:hAnsi="Arial" w:cs="Arial"/>
            <w:i/>
            <w:iCs/>
            <w:color w:val="222222"/>
            <w:sz w:val="20"/>
            <w:szCs w:val="20"/>
            <w:shd w:val="clear" w:color="auto" w:fill="FFFFFF"/>
          </w:rPr>
          <w:t>Journal of Behavioral Decision Making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(2), 146-156.</w:t>
        </w:r>
      </w:ins>
    </w:p>
    <w:p w14:paraId="7251AD4F" w14:textId="18869B75" w:rsidR="006420A9" w:rsidRDefault="006420A9" w:rsidP="00B55ADB">
      <w:pPr>
        <w:spacing w:line="480" w:lineRule="auto"/>
        <w:rPr>
          <w:ins w:id="1017" w:author="David St-Amand" w:date="2017-10-04T22:00:00Z"/>
          <w:rFonts w:ascii="Arial" w:hAnsi="Arial" w:cs="Arial"/>
          <w:color w:val="222222"/>
          <w:sz w:val="20"/>
          <w:szCs w:val="20"/>
          <w:shd w:val="clear" w:color="auto" w:fill="FFFFFF"/>
        </w:rPr>
      </w:pPr>
      <w:proofErr w:type="spellStart"/>
      <w:ins w:id="1018" w:author="David St-Amand" w:date="2017-10-04T23:34:00Z">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(2015). Priming memories of past wins induces risk seeking.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144</w:t>
        </w:r>
        <w:r>
          <w:rPr>
            <w:rFonts w:ascii="Arial" w:hAnsi="Arial" w:cs="Arial"/>
            <w:color w:val="222222"/>
            <w:sz w:val="20"/>
            <w:szCs w:val="20"/>
            <w:shd w:val="clear" w:color="auto" w:fill="FFFFFF"/>
          </w:rPr>
          <w:t>(1), 24.</w:t>
        </w:r>
      </w:ins>
    </w:p>
    <w:p w14:paraId="52E8B0E5" w14:textId="02BA8C01" w:rsidR="00651DF7" w:rsidRDefault="00651DF7" w:rsidP="00B55ADB">
      <w:pPr>
        <w:spacing w:line="480" w:lineRule="auto"/>
        <w:rPr>
          <w:ins w:id="1019" w:author="David St-Amand" w:date="2017-10-04T21:54:00Z"/>
          <w:rFonts w:ascii="Arial" w:hAnsi="Arial" w:cs="Arial"/>
          <w:color w:val="222222"/>
          <w:sz w:val="20"/>
          <w:szCs w:val="20"/>
          <w:shd w:val="clear" w:color="auto" w:fill="FFFFFF"/>
        </w:rPr>
      </w:pPr>
      <w:ins w:id="1020" w:author="David St-Amand" w:date="2017-10-04T22:00:00Z">
        <w:r>
          <w:rPr>
            <w:rFonts w:ascii="Arial" w:hAnsi="Arial" w:cs="Arial"/>
            <w:color w:val="222222"/>
            <w:sz w:val="20"/>
            <w:szCs w:val="20"/>
            <w:shd w:val="clear" w:color="auto" w:fill="FFFFFF"/>
          </w:rPr>
          <w:t xml:space="preserve">Madan, C. R., </w:t>
        </w:r>
        <w:proofErr w:type="spellStart"/>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Remembering the best and worst of times: Memories for extreme outcomes bias risky decisions. </w:t>
        </w:r>
        <w:r>
          <w:rPr>
            <w:rFonts w:ascii="Arial" w:hAnsi="Arial" w:cs="Arial"/>
            <w:i/>
            <w:iCs/>
            <w:color w:val="222222"/>
            <w:sz w:val="20"/>
            <w:szCs w:val="20"/>
            <w:shd w:val="clear" w:color="auto" w:fill="FFFFFF"/>
          </w:rPr>
          <w:t>Psychonomic bulletin &amp;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(3), 629-636.</w:t>
        </w:r>
      </w:ins>
    </w:p>
    <w:p w14:paraId="1B297036" w14:textId="47260FB3" w:rsidR="004C2358" w:rsidRPr="0052332A" w:rsidRDefault="004C2358" w:rsidP="00B55ADB">
      <w:pPr>
        <w:spacing w:line="480" w:lineRule="auto"/>
        <w:rPr>
          <w:ins w:id="1021" w:author="David St-Amand" w:date="2017-10-04T21:52:00Z"/>
          <w:rFonts w:ascii="Arial" w:hAnsi="Arial" w:cs="Arial"/>
          <w:color w:val="222222"/>
          <w:sz w:val="20"/>
          <w:szCs w:val="20"/>
          <w:shd w:val="clear" w:color="auto" w:fill="FFFFFF"/>
          <w:lang w:val="fr-CA"/>
          <w:rPrChange w:id="1022" w:author="David St-Amand" w:date="2017-10-09T13:54:00Z">
            <w:rPr>
              <w:ins w:id="1023" w:author="David St-Amand" w:date="2017-10-04T21:52:00Z"/>
              <w:rFonts w:ascii="Arial" w:hAnsi="Arial" w:cs="Arial"/>
              <w:color w:val="222222"/>
              <w:sz w:val="20"/>
              <w:szCs w:val="20"/>
              <w:shd w:val="clear" w:color="auto" w:fill="FFFFFF"/>
            </w:rPr>
          </w:rPrChange>
        </w:rPr>
      </w:pPr>
      <w:ins w:id="1024" w:author="David St-Amand" w:date="2017-10-04T21:52:00Z">
        <w:r>
          <w:rPr>
            <w:rFonts w:ascii="Arial" w:hAnsi="Arial" w:cs="Arial"/>
            <w:color w:val="222222"/>
            <w:sz w:val="20"/>
            <w:szCs w:val="20"/>
            <w:shd w:val="clear" w:color="auto" w:fill="FFFFFF"/>
          </w:rPr>
          <w:t>Madore, K. P., Addis, D. R., &amp; Schacter, D. L. (2015). Creativity and memory: effects of an episodic-specificity induction on divergent thinking. </w:t>
        </w:r>
        <w:proofErr w:type="spellStart"/>
        <w:r w:rsidRPr="0052332A">
          <w:rPr>
            <w:rFonts w:ascii="Arial" w:hAnsi="Arial" w:cs="Arial"/>
            <w:i/>
            <w:iCs/>
            <w:color w:val="222222"/>
            <w:sz w:val="20"/>
            <w:szCs w:val="20"/>
            <w:shd w:val="clear" w:color="auto" w:fill="FFFFFF"/>
            <w:lang w:val="fr-CA"/>
            <w:rPrChange w:id="1025" w:author="David St-Amand" w:date="2017-10-09T13:54:00Z">
              <w:rPr>
                <w:rFonts w:ascii="Arial" w:hAnsi="Arial" w:cs="Arial"/>
                <w:i/>
                <w:iCs/>
                <w:color w:val="222222"/>
                <w:sz w:val="20"/>
                <w:szCs w:val="20"/>
                <w:shd w:val="clear" w:color="auto" w:fill="FFFFFF"/>
              </w:rPr>
            </w:rPrChange>
          </w:rPr>
          <w:t>Psychological</w:t>
        </w:r>
        <w:proofErr w:type="spellEnd"/>
        <w:r w:rsidRPr="0052332A">
          <w:rPr>
            <w:rFonts w:ascii="Arial" w:hAnsi="Arial" w:cs="Arial"/>
            <w:i/>
            <w:iCs/>
            <w:color w:val="222222"/>
            <w:sz w:val="20"/>
            <w:szCs w:val="20"/>
            <w:shd w:val="clear" w:color="auto" w:fill="FFFFFF"/>
            <w:lang w:val="fr-CA"/>
            <w:rPrChange w:id="1026" w:author="David St-Amand" w:date="2017-10-09T13:54:00Z">
              <w:rPr>
                <w:rFonts w:ascii="Arial" w:hAnsi="Arial" w:cs="Arial"/>
                <w:i/>
                <w:iCs/>
                <w:color w:val="222222"/>
                <w:sz w:val="20"/>
                <w:szCs w:val="20"/>
                <w:shd w:val="clear" w:color="auto" w:fill="FFFFFF"/>
              </w:rPr>
            </w:rPrChange>
          </w:rPr>
          <w:t xml:space="preserve"> science</w:t>
        </w:r>
        <w:r w:rsidRPr="0052332A">
          <w:rPr>
            <w:rFonts w:ascii="Arial" w:hAnsi="Arial" w:cs="Arial"/>
            <w:color w:val="222222"/>
            <w:sz w:val="20"/>
            <w:szCs w:val="20"/>
            <w:shd w:val="clear" w:color="auto" w:fill="FFFFFF"/>
            <w:lang w:val="fr-CA"/>
            <w:rPrChange w:id="1027" w:author="David St-Amand" w:date="2017-10-09T13:54:00Z">
              <w:rPr>
                <w:rFonts w:ascii="Arial" w:hAnsi="Arial" w:cs="Arial"/>
                <w:color w:val="222222"/>
                <w:sz w:val="20"/>
                <w:szCs w:val="20"/>
                <w:shd w:val="clear" w:color="auto" w:fill="FFFFFF"/>
              </w:rPr>
            </w:rPrChange>
          </w:rPr>
          <w:t>, </w:t>
        </w:r>
        <w:r w:rsidRPr="0052332A">
          <w:rPr>
            <w:rFonts w:ascii="Arial" w:hAnsi="Arial" w:cs="Arial"/>
            <w:i/>
            <w:iCs/>
            <w:color w:val="222222"/>
            <w:sz w:val="20"/>
            <w:szCs w:val="20"/>
            <w:shd w:val="clear" w:color="auto" w:fill="FFFFFF"/>
            <w:lang w:val="fr-CA"/>
            <w:rPrChange w:id="1028" w:author="David St-Amand" w:date="2017-10-09T13:54:00Z">
              <w:rPr>
                <w:rFonts w:ascii="Arial" w:hAnsi="Arial" w:cs="Arial"/>
                <w:i/>
                <w:iCs/>
                <w:color w:val="222222"/>
                <w:sz w:val="20"/>
                <w:szCs w:val="20"/>
                <w:shd w:val="clear" w:color="auto" w:fill="FFFFFF"/>
              </w:rPr>
            </w:rPrChange>
          </w:rPr>
          <w:t>26</w:t>
        </w:r>
        <w:r w:rsidRPr="0052332A">
          <w:rPr>
            <w:rFonts w:ascii="Arial" w:hAnsi="Arial" w:cs="Arial"/>
            <w:color w:val="222222"/>
            <w:sz w:val="20"/>
            <w:szCs w:val="20"/>
            <w:shd w:val="clear" w:color="auto" w:fill="FFFFFF"/>
            <w:lang w:val="fr-CA"/>
            <w:rPrChange w:id="1029" w:author="David St-Amand" w:date="2017-10-09T13:54:00Z">
              <w:rPr>
                <w:rFonts w:ascii="Arial" w:hAnsi="Arial" w:cs="Arial"/>
                <w:color w:val="222222"/>
                <w:sz w:val="20"/>
                <w:szCs w:val="20"/>
                <w:shd w:val="clear" w:color="auto" w:fill="FFFFFF"/>
              </w:rPr>
            </w:rPrChange>
          </w:rPr>
          <w:t>(9), 1461-1468.</w:t>
        </w:r>
      </w:ins>
    </w:p>
    <w:p w14:paraId="407A0BD6" w14:textId="491AB349" w:rsidR="00B55ADB" w:rsidRDefault="00B55ADB" w:rsidP="00B55ADB">
      <w:pPr>
        <w:spacing w:line="480" w:lineRule="auto"/>
        <w:rPr>
          <w:ins w:id="1030" w:author="David St-Amand" w:date="2017-10-04T21:58:00Z"/>
          <w:rFonts w:ascii="Arial" w:hAnsi="Arial" w:cs="Arial"/>
          <w:color w:val="222222"/>
          <w:sz w:val="20"/>
          <w:szCs w:val="20"/>
          <w:shd w:val="clear" w:color="auto" w:fill="FFFFFF"/>
        </w:rPr>
      </w:pPr>
      <w:proofErr w:type="spellStart"/>
      <w:ins w:id="1031" w:author="David St-Amand" w:date="2017-10-04T21:51:00Z">
        <w:r w:rsidRPr="0052332A">
          <w:rPr>
            <w:rFonts w:ascii="Arial" w:hAnsi="Arial" w:cs="Arial"/>
            <w:color w:val="222222"/>
            <w:sz w:val="20"/>
            <w:szCs w:val="20"/>
            <w:shd w:val="clear" w:color="auto" w:fill="FFFFFF"/>
            <w:lang w:val="fr-CA"/>
            <w:rPrChange w:id="1032" w:author="David St-Amand" w:date="2017-10-09T13:54:00Z">
              <w:rPr>
                <w:rFonts w:ascii="Arial" w:hAnsi="Arial" w:cs="Arial"/>
                <w:color w:val="222222"/>
                <w:sz w:val="20"/>
                <w:szCs w:val="20"/>
                <w:shd w:val="clear" w:color="auto" w:fill="FFFFFF"/>
              </w:rPr>
            </w:rPrChange>
          </w:rPr>
          <w:t>Madore</w:t>
        </w:r>
        <w:proofErr w:type="spellEnd"/>
        <w:r w:rsidRPr="0052332A">
          <w:rPr>
            <w:rFonts w:ascii="Arial" w:hAnsi="Arial" w:cs="Arial"/>
            <w:color w:val="222222"/>
            <w:sz w:val="20"/>
            <w:szCs w:val="20"/>
            <w:shd w:val="clear" w:color="auto" w:fill="FFFFFF"/>
            <w:lang w:val="fr-CA"/>
            <w:rPrChange w:id="1033" w:author="David St-Amand" w:date="2017-10-09T13:54:00Z">
              <w:rPr>
                <w:rFonts w:ascii="Arial" w:hAnsi="Arial" w:cs="Arial"/>
                <w:color w:val="222222"/>
                <w:sz w:val="20"/>
                <w:szCs w:val="20"/>
                <w:shd w:val="clear" w:color="auto" w:fill="FFFFFF"/>
              </w:rPr>
            </w:rPrChange>
          </w:rPr>
          <w:t xml:space="preserve">, K. P., </w:t>
        </w:r>
        <w:proofErr w:type="spellStart"/>
        <w:r w:rsidRPr="0052332A">
          <w:rPr>
            <w:rFonts w:ascii="Arial" w:hAnsi="Arial" w:cs="Arial"/>
            <w:color w:val="222222"/>
            <w:sz w:val="20"/>
            <w:szCs w:val="20"/>
            <w:shd w:val="clear" w:color="auto" w:fill="FFFFFF"/>
            <w:lang w:val="fr-CA"/>
            <w:rPrChange w:id="1034" w:author="David St-Amand" w:date="2017-10-09T13:54:00Z">
              <w:rPr>
                <w:rFonts w:ascii="Arial" w:hAnsi="Arial" w:cs="Arial"/>
                <w:color w:val="222222"/>
                <w:sz w:val="20"/>
                <w:szCs w:val="20"/>
                <w:shd w:val="clear" w:color="auto" w:fill="FFFFFF"/>
              </w:rPr>
            </w:rPrChange>
          </w:rPr>
          <w:t>Gaesser</w:t>
        </w:r>
        <w:proofErr w:type="spellEnd"/>
        <w:r w:rsidRPr="0052332A">
          <w:rPr>
            <w:rFonts w:ascii="Arial" w:hAnsi="Arial" w:cs="Arial"/>
            <w:color w:val="222222"/>
            <w:sz w:val="20"/>
            <w:szCs w:val="20"/>
            <w:shd w:val="clear" w:color="auto" w:fill="FFFFFF"/>
            <w:lang w:val="fr-CA"/>
            <w:rPrChange w:id="1035" w:author="David St-Amand" w:date="2017-10-09T13:54:00Z">
              <w:rPr>
                <w:rFonts w:ascii="Arial" w:hAnsi="Arial" w:cs="Arial"/>
                <w:color w:val="222222"/>
                <w:sz w:val="20"/>
                <w:szCs w:val="20"/>
                <w:shd w:val="clear" w:color="auto" w:fill="FFFFFF"/>
              </w:rPr>
            </w:rPrChange>
          </w:rPr>
          <w:t xml:space="preserve">, B., &amp; Schacter, D. L. (2014). </w:t>
        </w:r>
        <w:r>
          <w:rPr>
            <w:rFonts w:ascii="Arial" w:hAnsi="Arial" w:cs="Arial"/>
            <w:color w:val="222222"/>
            <w:sz w:val="20"/>
            <w:szCs w:val="20"/>
            <w:shd w:val="clear" w:color="auto" w:fill="FFFFFF"/>
          </w:rPr>
          <w:t>Constructive episodic simulation: Dissociable effects of a specificity induction on remembering, imagining, and describing in young and older adults. </w:t>
        </w:r>
        <w:r>
          <w:rPr>
            <w:rFonts w:ascii="Arial" w:hAnsi="Arial" w:cs="Arial"/>
            <w:i/>
            <w:iCs/>
            <w:color w:val="222222"/>
            <w:sz w:val="20"/>
            <w:szCs w:val="20"/>
            <w:shd w:val="clear" w:color="auto" w:fill="FFFFFF"/>
          </w:rPr>
          <w:t>Journal of Experimental Psychology: Learning,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(3), 609.</w:t>
        </w:r>
      </w:ins>
    </w:p>
    <w:p w14:paraId="205CCA05" w14:textId="54288B90" w:rsidR="00651DF7" w:rsidRDefault="00651DF7" w:rsidP="00B55ADB">
      <w:pPr>
        <w:spacing w:line="480" w:lineRule="auto"/>
        <w:rPr>
          <w:ins w:id="1036" w:author="David St-Amand" w:date="2017-10-04T21:52:00Z"/>
          <w:rFonts w:ascii="Arial" w:hAnsi="Arial" w:cs="Arial"/>
          <w:color w:val="222222"/>
          <w:sz w:val="20"/>
          <w:szCs w:val="20"/>
          <w:shd w:val="clear" w:color="auto" w:fill="FFFFFF"/>
        </w:rPr>
      </w:pPr>
      <w:ins w:id="1037" w:author="David St-Amand" w:date="2017-10-04T21:58:00Z">
        <w:r>
          <w:rPr>
            <w:rFonts w:ascii="Arial" w:hAnsi="Arial" w:cs="Arial"/>
            <w:color w:val="222222"/>
            <w:sz w:val="20"/>
            <w:szCs w:val="20"/>
            <w:shd w:val="clear" w:color="auto" w:fill="FFFFFF"/>
          </w:rPr>
          <w:t>Madore, K. P., Jing, H. G., &amp; Schacter, D. L. (2016). Divergent creative thinking in young and older adults: Extending the effects of an episodic specificity induction. </w:t>
        </w:r>
        <w:r>
          <w:rPr>
            <w:rFonts w:ascii="Arial" w:hAnsi="Arial" w:cs="Arial"/>
            <w:i/>
            <w:iCs/>
            <w:color w:val="222222"/>
            <w:sz w:val="20"/>
            <w:szCs w:val="20"/>
            <w:shd w:val="clear" w:color="auto" w:fill="FFFFFF"/>
          </w:rPr>
          <w:t>Memory &amp;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(6), 974-988.</w:t>
        </w:r>
      </w:ins>
    </w:p>
    <w:p w14:paraId="4C48E4E1" w14:textId="3D6324E0" w:rsidR="004C2358" w:rsidRDefault="004C2358" w:rsidP="00B55ADB">
      <w:pPr>
        <w:spacing w:line="480" w:lineRule="auto"/>
        <w:rPr>
          <w:ins w:id="1038" w:author="David St-Amand" w:date="2017-10-04T21:55:00Z"/>
          <w:rFonts w:ascii="Arial" w:hAnsi="Arial" w:cs="Arial"/>
          <w:color w:val="222222"/>
          <w:sz w:val="20"/>
          <w:szCs w:val="20"/>
          <w:shd w:val="clear" w:color="auto" w:fill="FFFFFF"/>
        </w:rPr>
      </w:pPr>
      <w:ins w:id="1039" w:author="David St-Amand" w:date="2017-10-04T21:52:00Z">
        <w:r>
          <w:rPr>
            <w:rFonts w:ascii="Arial" w:hAnsi="Arial" w:cs="Arial"/>
            <w:color w:val="222222"/>
            <w:sz w:val="20"/>
            <w:szCs w:val="20"/>
            <w:shd w:val="clear" w:color="auto" w:fill="FFFFFF"/>
          </w:rPr>
          <w:t>Madore, K. P., &amp; Schacter, D. L. (2014). An episodic specificity induction enhances means-end problem solving in young and older adults. </w:t>
        </w:r>
        <w:r>
          <w:rPr>
            <w:rFonts w:ascii="Arial" w:hAnsi="Arial" w:cs="Arial"/>
            <w:i/>
            <w:iCs/>
            <w:color w:val="222222"/>
            <w:sz w:val="20"/>
            <w:szCs w:val="20"/>
            <w:shd w:val="clear" w:color="auto" w:fill="FFFFFF"/>
          </w:rPr>
          <w:t>Psychology and 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(4), 913.</w:t>
        </w:r>
      </w:ins>
    </w:p>
    <w:p w14:paraId="1F8A82D0" w14:textId="46593845" w:rsidR="004C2358" w:rsidRDefault="004C2358" w:rsidP="00B55ADB">
      <w:pPr>
        <w:spacing w:line="480" w:lineRule="auto"/>
        <w:rPr>
          <w:ins w:id="1040" w:author="David St-Amand" w:date="2017-10-04T21:57:00Z"/>
          <w:rFonts w:ascii="Arial" w:hAnsi="Arial" w:cs="Arial"/>
          <w:color w:val="222222"/>
          <w:sz w:val="20"/>
          <w:szCs w:val="20"/>
          <w:shd w:val="clear" w:color="auto" w:fill="FFFFFF"/>
        </w:rPr>
      </w:pPr>
      <w:ins w:id="1041" w:author="David St-Amand" w:date="2017-10-04T21:55:00Z">
        <w:r>
          <w:rPr>
            <w:rFonts w:ascii="Arial" w:hAnsi="Arial" w:cs="Arial"/>
            <w:color w:val="222222"/>
            <w:sz w:val="20"/>
            <w:szCs w:val="20"/>
            <w:shd w:val="clear" w:color="auto" w:fill="FFFFFF"/>
          </w:rPr>
          <w:t>Madore, K. P., &amp; Schacter, D. L. (2016). Remembering the past and imagining the future: Selective effects of an episodic specificity induction on detail generation. </w:t>
        </w:r>
        <w:r>
          <w:rPr>
            <w:rFonts w:ascii="Arial" w:hAnsi="Arial" w:cs="Arial"/>
            <w:i/>
            <w:iCs/>
            <w:color w:val="222222"/>
            <w:sz w:val="20"/>
            <w:szCs w:val="20"/>
            <w:shd w:val="clear" w:color="auto" w:fill="FFFFFF"/>
          </w:rPr>
          <w:t>The Quarterly Journal of Experimental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(2), 285-298.</w:t>
        </w:r>
      </w:ins>
    </w:p>
    <w:p w14:paraId="67D091E5" w14:textId="31977F32" w:rsidR="004C2358" w:rsidRDefault="004C2358" w:rsidP="00B55ADB">
      <w:pPr>
        <w:spacing w:line="480" w:lineRule="auto"/>
        <w:rPr>
          <w:ins w:id="1042" w:author="David St-Amand" w:date="2017-10-04T22:07:00Z"/>
          <w:rFonts w:ascii="Arial" w:hAnsi="Arial" w:cs="Arial"/>
          <w:color w:val="222222"/>
          <w:sz w:val="20"/>
          <w:szCs w:val="20"/>
          <w:shd w:val="clear" w:color="auto" w:fill="FFFFFF"/>
        </w:rPr>
      </w:pPr>
      <w:ins w:id="1043" w:author="David St-Amand" w:date="2017-10-04T21:57:00Z">
        <w:r>
          <w:rPr>
            <w:rFonts w:ascii="Arial" w:hAnsi="Arial" w:cs="Arial"/>
            <w:color w:val="222222"/>
            <w:sz w:val="20"/>
            <w:szCs w:val="20"/>
            <w:shd w:val="clear" w:color="auto" w:fill="FFFFFF"/>
          </w:rPr>
          <w:t xml:space="preserve">Madore, K. P., </w:t>
        </w:r>
        <w:proofErr w:type="spellStart"/>
        <w:r>
          <w:rPr>
            <w:rFonts w:ascii="Arial" w:hAnsi="Arial" w:cs="Arial"/>
            <w:color w:val="222222"/>
            <w:sz w:val="20"/>
            <w:szCs w:val="20"/>
            <w:shd w:val="clear" w:color="auto" w:fill="FFFFFF"/>
          </w:rPr>
          <w:t>Szpunar</w:t>
        </w:r>
        <w:proofErr w:type="spellEnd"/>
        <w:r>
          <w:rPr>
            <w:rFonts w:ascii="Arial" w:hAnsi="Arial" w:cs="Arial"/>
            <w:color w:val="222222"/>
            <w:sz w:val="20"/>
            <w:szCs w:val="20"/>
            <w:shd w:val="clear" w:color="auto" w:fill="FFFFFF"/>
          </w:rPr>
          <w:t>, K. K., Addis, D. R., &amp; Schacter, D. L. (2016). Episodic specificity induction impacts activity in a core brain network during construction of imagined future experiences.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201612278.</w:t>
        </w:r>
      </w:ins>
    </w:p>
    <w:p w14:paraId="1BF77CBB" w14:textId="5C8B0D0C" w:rsidR="0035491A" w:rsidRDefault="0035491A" w:rsidP="00B55ADB">
      <w:pPr>
        <w:spacing w:line="480" w:lineRule="auto"/>
        <w:rPr>
          <w:ins w:id="1044" w:author="David St-Amand" w:date="2017-10-04T22:02:00Z"/>
          <w:rFonts w:ascii="Arial" w:hAnsi="Arial" w:cs="Arial"/>
          <w:color w:val="222222"/>
          <w:sz w:val="20"/>
          <w:szCs w:val="20"/>
          <w:shd w:val="clear" w:color="auto" w:fill="FFFFFF"/>
        </w:rPr>
      </w:pPr>
      <w:proofErr w:type="spellStart"/>
      <w:ins w:id="1045" w:author="David St-Amand" w:date="2017-10-04T22:07:00Z">
        <w:r w:rsidRPr="0052332A">
          <w:rPr>
            <w:rFonts w:ascii="Arial" w:hAnsi="Arial" w:cs="Arial"/>
            <w:color w:val="222222"/>
            <w:sz w:val="20"/>
            <w:szCs w:val="20"/>
            <w:shd w:val="clear" w:color="auto" w:fill="FFFFFF"/>
            <w:lang w:val="en-US"/>
            <w:rPrChange w:id="1046" w:author="David St-Amand" w:date="2017-10-09T13:54:00Z">
              <w:rPr>
                <w:rFonts w:ascii="Arial" w:hAnsi="Arial" w:cs="Arial"/>
                <w:color w:val="222222"/>
                <w:sz w:val="20"/>
                <w:szCs w:val="20"/>
                <w:shd w:val="clear" w:color="auto" w:fill="FFFFFF"/>
              </w:rPr>
            </w:rPrChange>
          </w:rPr>
          <w:lastRenderedPageBreak/>
          <w:t>Memon</w:t>
        </w:r>
        <w:proofErr w:type="spellEnd"/>
        <w:r w:rsidRPr="0052332A">
          <w:rPr>
            <w:rFonts w:ascii="Arial" w:hAnsi="Arial" w:cs="Arial"/>
            <w:color w:val="222222"/>
            <w:sz w:val="20"/>
            <w:szCs w:val="20"/>
            <w:shd w:val="clear" w:color="auto" w:fill="FFFFFF"/>
            <w:lang w:val="en-US"/>
            <w:rPrChange w:id="1047" w:author="David St-Amand" w:date="2017-10-09T13:54:00Z">
              <w:rPr>
                <w:rFonts w:ascii="Arial" w:hAnsi="Arial" w:cs="Arial"/>
                <w:color w:val="222222"/>
                <w:sz w:val="20"/>
                <w:szCs w:val="20"/>
                <w:shd w:val="clear" w:color="auto" w:fill="FFFFFF"/>
              </w:rPr>
            </w:rPrChange>
          </w:rPr>
          <w:t xml:space="preserve">, A., Meissner, C. A., &amp; Fraser, J. (2010). </w:t>
        </w:r>
        <w:r>
          <w:rPr>
            <w:rFonts w:ascii="Arial" w:hAnsi="Arial" w:cs="Arial"/>
            <w:color w:val="222222"/>
            <w:sz w:val="20"/>
            <w:szCs w:val="20"/>
            <w:shd w:val="clear" w:color="auto" w:fill="FFFFFF"/>
          </w:rPr>
          <w:t>The Cognitive Interview: A meta-analytic review and study space analysis of the past 25 years.</w:t>
        </w:r>
      </w:ins>
    </w:p>
    <w:p w14:paraId="34A62EE6" w14:textId="5F925FF5" w:rsidR="009269E2" w:rsidRDefault="009269E2" w:rsidP="00B55ADB">
      <w:pPr>
        <w:spacing w:line="480" w:lineRule="auto"/>
        <w:rPr>
          <w:ins w:id="1048" w:author="David St-Amand" w:date="2017-10-04T22:14:00Z"/>
          <w:rFonts w:ascii="Arial" w:hAnsi="Arial" w:cs="Arial"/>
          <w:color w:val="222222"/>
          <w:sz w:val="20"/>
          <w:szCs w:val="20"/>
          <w:shd w:val="clear" w:color="auto" w:fill="FFFFFF"/>
        </w:rPr>
      </w:pPr>
      <w:proofErr w:type="spellStart"/>
      <w:ins w:id="1049" w:author="David St-Amand" w:date="2017-10-04T22:02:00Z">
        <w:r>
          <w:rPr>
            <w:rFonts w:ascii="Arial" w:hAnsi="Arial" w:cs="Arial"/>
            <w:color w:val="222222"/>
            <w:sz w:val="20"/>
            <w:szCs w:val="20"/>
            <w:shd w:val="clear" w:color="auto" w:fill="FFFFFF"/>
          </w:rPr>
          <w:t>Murty</w:t>
        </w:r>
        <w:proofErr w:type="spellEnd"/>
        <w:r>
          <w:rPr>
            <w:rFonts w:ascii="Arial" w:hAnsi="Arial" w:cs="Arial"/>
            <w:color w:val="222222"/>
            <w:sz w:val="20"/>
            <w:szCs w:val="20"/>
            <w:shd w:val="clear" w:color="auto" w:fill="FFFFFF"/>
          </w:rPr>
          <w:t xml:space="preserve">, V. P., </w:t>
        </w:r>
        <w:proofErr w:type="spellStart"/>
        <w:r>
          <w:rPr>
            <w:rFonts w:ascii="Arial" w:hAnsi="Arial" w:cs="Arial"/>
            <w:color w:val="222222"/>
            <w:sz w:val="20"/>
            <w:szCs w:val="20"/>
            <w:shd w:val="clear" w:color="auto" w:fill="FFFFFF"/>
          </w:rPr>
          <w:t>FeldmanHall</w:t>
        </w:r>
        <w:proofErr w:type="spellEnd"/>
        <w:r>
          <w:rPr>
            <w:rFonts w:ascii="Arial" w:hAnsi="Arial" w:cs="Arial"/>
            <w:color w:val="222222"/>
            <w:sz w:val="20"/>
            <w:szCs w:val="20"/>
            <w:shd w:val="clear" w:color="auto" w:fill="FFFFFF"/>
          </w:rPr>
          <w:t xml:space="preserve">, O., Hunter, L. E., Phelps, E. A., &amp; </w:t>
        </w:r>
        <w:proofErr w:type="spellStart"/>
        <w:r>
          <w:rPr>
            <w:rFonts w:ascii="Arial" w:hAnsi="Arial" w:cs="Arial"/>
            <w:color w:val="222222"/>
            <w:sz w:val="20"/>
            <w:szCs w:val="20"/>
            <w:shd w:val="clear" w:color="auto" w:fill="FFFFFF"/>
          </w:rPr>
          <w:t>Davachi</w:t>
        </w:r>
        <w:proofErr w:type="spellEnd"/>
        <w:r>
          <w:rPr>
            <w:rFonts w:ascii="Arial" w:hAnsi="Arial" w:cs="Arial"/>
            <w:color w:val="222222"/>
            <w:sz w:val="20"/>
            <w:szCs w:val="20"/>
            <w:shd w:val="clear" w:color="auto" w:fill="FFFFFF"/>
          </w:rPr>
          <w:t>, L. (2016). Episodic memories predict adaptive value-based decision-making.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(5), 548.</w:t>
        </w:r>
      </w:ins>
    </w:p>
    <w:p w14:paraId="0D78151F" w14:textId="28453AF8" w:rsidR="00477F6B" w:rsidRDefault="00477F6B" w:rsidP="00B55ADB">
      <w:pPr>
        <w:spacing w:line="480" w:lineRule="auto"/>
        <w:rPr>
          <w:ins w:id="1050" w:author="David St-Amand" w:date="2017-10-04T22:09:00Z"/>
          <w:rFonts w:ascii="Arial" w:hAnsi="Arial" w:cs="Arial"/>
          <w:color w:val="222222"/>
          <w:sz w:val="20"/>
          <w:szCs w:val="20"/>
          <w:shd w:val="clear" w:color="auto" w:fill="FFFFFF"/>
        </w:rPr>
      </w:pPr>
      <w:proofErr w:type="spellStart"/>
      <w:ins w:id="1051" w:author="David St-Amand" w:date="2017-10-04T22:14:00Z">
        <w:r>
          <w:rPr>
            <w:rFonts w:ascii="Arial" w:hAnsi="Arial" w:cs="Arial"/>
            <w:color w:val="222222"/>
            <w:sz w:val="20"/>
            <w:szCs w:val="20"/>
            <w:shd w:val="clear" w:color="auto" w:fill="FFFFFF"/>
          </w:rPr>
          <w:t>Niv</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Edlund</w:t>
        </w:r>
        <w:proofErr w:type="spellEnd"/>
        <w:r>
          <w:rPr>
            <w:rFonts w:ascii="Arial" w:hAnsi="Arial" w:cs="Arial"/>
            <w:color w:val="222222"/>
            <w:sz w:val="20"/>
            <w:szCs w:val="20"/>
            <w:shd w:val="clear" w:color="auto" w:fill="FFFFFF"/>
          </w:rPr>
          <w:t xml:space="preserve">, J. A., Dayan, P., &amp; </w:t>
        </w:r>
        <w:proofErr w:type="spellStart"/>
        <w:r>
          <w:rPr>
            <w:rFonts w:ascii="Arial" w:hAnsi="Arial" w:cs="Arial"/>
            <w:color w:val="222222"/>
            <w:sz w:val="20"/>
            <w:szCs w:val="20"/>
            <w:shd w:val="clear" w:color="auto" w:fill="FFFFFF"/>
          </w:rPr>
          <w:t>O'Doherty</w:t>
        </w:r>
        <w:proofErr w:type="spellEnd"/>
        <w:r>
          <w:rPr>
            <w:rFonts w:ascii="Arial" w:hAnsi="Arial" w:cs="Arial"/>
            <w:color w:val="222222"/>
            <w:sz w:val="20"/>
            <w:szCs w:val="20"/>
            <w:shd w:val="clear" w:color="auto" w:fill="FFFFFF"/>
          </w:rPr>
          <w:t>, J. P. (2012). Neural prediction errors reveal a risk-sensitive reinforcement-learning process in the human brain. </w:t>
        </w:r>
        <w:r>
          <w:rPr>
            <w:rFonts w:ascii="Arial" w:hAnsi="Arial" w:cs="Arial"/>
            <w:i/>
            <w:iCs/>
            <w:color w:val="222222"/>
            <w:sz w:val="20"/>
            <w:szCs w:val="20"/>
            <w:shd w:val="clear" w:color="auto" w:fill="FFFFFF"/>
          </w:rPr>
          <w:t>Journal of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551-562.</w:t>
        </w:r>
      </w:ins>
    </w:p>
    <w:p w14:paraId="09D2D62A" w14:textId="66F1E705" w:rsidR="000468B3" w:rsidRDefault="000468B3" w:rsidP="00B55ADB">
      <w:pPr>
        <w:spacing w:line="480" w:lineRule="auto"/>
        <w:rPr>
          <w:ins w:id="1052" w:author="David St-Amand" w:date="2017-10-04T22:16:00Z"/>
          <w:rFonts w:ascii="Arial" w:hAnsi="Arial" w:cs="Arial"/>
          <w:color w:val="222222"/>
          <w:sz w:val="20"/>
          <w:szCs w:val="20"/>
          <w:shd w:val="clear" w:color="auto" w:fill="FFFFFF"/>
        </w:rPr>
      </w:pPr>
      <w:proofErr w:type="spellStart"/>
      <w:ins w:id="1053" w:author="David St-Amand" w:date="2017-10-04T22:09:00Z">
        <w:r>
          <w:rPr>
            <w:rFonts w:ascii="Arial" w:hAnsi="Arial" w:cs="Arial"/>
            <w:color w:val="222222"/>
            <w:sz w:val="20"/>
            <w:szCs w:val="20"/>
            <w:shd w:val="clear" w:color="auto" w:fill="FFFFFF"/>
          </w:rPr>
          <w:t>Shteingart</w:t>
        </w:r>
        <w:proofErr w:type="spellEnd"/>
        <w:r>
          <w:rPr>
            <w:rFonts w:ascii="Arial" w:hAnsi="Arial" w:cs="Arial"/>
            <w:color w:val="222222"/>
            <w:sz w:val="20"/>
            <w:szCs w:val="20"/>
            <w:shd w:val="clear" w:color="auto" w:fill="FFFFFF"/>
          </w:rPr>
          <w:t>, H., Neiman, T., &amp; Loewenstein, Y. (2013). The role of first impression in operant learning.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142</w:t>
        </w:r>
        <w:r>
          <w:rPr>
            <w:rFonts w:ascii="Arial" w:hAnsi="Arial" w:cs="Arial"/>
            <w:color w:val="222222"/>
            <w:sz w:val="20"/>
            <w:szCs w:val="20"/>
            <w:shd w:val="clear" w:color="auto" w:fill="FFFFFF"/>
          </w:rPr>
          <w:t>(2), 476.</w:t>
        </w:r>
      </w:ins>
    </w:p>
    <w:p w14:paraId="6938936A" w14:textId="6B92F909" w:rsidR="00626469" w:rsidRPr="00626469" w:rsidRDefault="00626469" w:rsidP="00626469">
      <w:pPr>
        <w:spacing w:line="480" w:lineRule="auto"/>
        <w:rPr>
          <w:ins w:id="1054" w:author="David St-Amand" w:date="2017-10-04T22:04:00Z"/>
          <w:rFonts w:ascii="Arial" w:hAnsi="Arial" w:cs="Arial"/>
          <w:color w:val="222222"/>
          <w:sz w:val="20"/>
          <w:szCs w:val="20"/>
          <w:shd w:val="clear" w:color="auto" w:fill="FFFFFF"/>
        </w:rPr>
      </w:pPr>
      <w:ins w:id="1055" w:author="David St-Amand" w:date="2017-10-04T22:16:00Z">
        <w:r w:rsidRPr="00626469">
          <w:rPr>
            <w:rFonts w:ascii="Arial" w:hAnsi="Arial" w:cs="Arial"/>
            <w:sz w:val="20"/>
            <w:szCs w:val="20"/>
            <w:rPrChange w:id="1056" w:author="David St-Amand" w:date="2017-10-04T22:16:00Z">
              <w:rPr>
                <w:rFonts w:cs="Times New Roman"/>
              </w:rPr>
            </w:rPrChange>
          </w:rPr>
          <w:t xml:space="preserve">Sutton, R. S., &amp; </w:t>
        </w:r>
        <w:proofErr w:type="spellStart"/>
        <w:r w:rsidRPr="00626469">
          <w:rPr>
            <w:rFonts w:ascii="Arial" w:hAnsi="Arial" w:cs="Arial"/>
            <w:sz w:val="20"/>
            <w:szCs w:val="20"/>
            <w:rPrChange w:id="1057" w:author="David St-Amand" w:date="2017-10-04T22:16:00Z">
              <w:rPr>
                <w:rFonts w:cs="Times New Roman"/>
              </w:rPr>
            </w:rPrChange>
          </w:rPr>
          <w:t>Barto</w:t>
        </w:r>
        <w:proofErr w:type="spellEnd"/>
        <w:r w:rsidRPr="00626469">
          <w:rPr>
            <w:rFonts w:ascii="Arial" w:hAnsi="Arial" w:cs="Arial"/>
            <w:sz w:val="20"/>
            <w:szCs w:val="20"/>
            <w:rPrChange w:id="1058" w:author="David St-Amand" w:date="2017-10-04T22:16:00Z">
              <w:rPr>
                <w:rFonts w:cs="Times New Roman"/>
              </w:rPr>
            </w:rPrChange>
          </w:rPr>
          <w:t xml:space="preserve">, A. G. (1998). </w:t>
        </w:r>
        <w:r w:rsidRPr="00626469">
          <w:rPr>
            <w:rFonts w:ascii="Arial" w:hAnsi="Arial" w:cs="Arial"/>
            <w:i/>
            <w:iCs/>
            <w:sz w:val="20"/>
            <w:szCs w:val="20"/>
            <w:rPrChange w:id="1059" w:author="David St-Amand" w:date="2017-10-04T22:16:00Z">
              <w:rPr>
                <w:rFonts w:cs="Times New Roman"/>
                <w:i/>
                <w:iCs/>
              </w:rPr>
            </w:rPrChange>
          </w:rPr>
          <w:t>Reinforcement Learning</w:t>
        </w:r>
        <w:r w:rsidRPr="00626469">
          <w:rPr>
            <w:rFonts w:ascii="Arial" w:hAnsi="Arial" w:cs="Arial"/>
            <w:sz w:val="20"/>
            <w:szCs w:val="20"/>
            <w:rPrChange w:id="1060" w:author="David St-Amand" w:date="2017-10-04T22:16:00Z">
              <w:rPr>
                <w:rFonts w:cs="Times New Roman"/>
              </w:rPr>
            </w:rPrChange>
          </w:rPr>
          <w:t>. Cambridge, MA: MIT Press</w:t>
        </w:r>
      </w:ins>
    </w:p>
    <w:p w14:paraId="259F5579" w14:textId="3A396B58" w:rsidR="00666879" w:rsidRDefault="00666879" w:rsidP="00B55ADB">
      <w:pPr>
        <w:spacing w:line="480" w:lineRule="auto"/>
        <w:rPr>
          <w:ins w:id="1061" w:author="David St-Amand" w:date="2017-10-04T22:08:00Z"/>
          <w:rFonts w:ascii="Arial" w:hAnsi="Arial" w:cs="Arial"/>
          <w:color w:val="222222"/>
          <w:sz w:val="20"/>
          <w:szCs w:val="20"/>
          <w:shd w:val="clear" w:color="auto" w:fill="FFFFFF"/>
        </w:rPr>
      </w:pPr>
      <w:proofErr w:type="spellStart"/>
      <w:ins w:id="1062" w:author="David St-Amand" w:date="2017-10-04T22:04:00Z">
        <w:r>
          <w:rPr>
            <w:rFonts w:ascii="Arial" w:hAnsi="Arial" w:cs="Arial"/>
            <w:color w:val="222222"/>
            <w:sz w:val="20"/>
            <w:szCs w:val="20"/>
            <w:shd w:val="clear" w:color="auto" w:fill="FFFFFF"/>
          </w:rPr>
          <w:t>Talarico</w:t>
        </w:r>
        <w:proofErr w:type="spellEnd"/>
        <w:r>
          <w:rPr>
            <w:rFonts w:ascii="Arial" w:hAnsi="Arial" w:cs="Arial"/>
            <w:color w:val="222222"/>
            <w:sz w:val="20"/>
            <w:szCs w:val="20"/>
            <w:shd w:val="clear" w:color="auto" w:fill="FFFFFF"/>
          </w:rPr>
          <w:t>, J. M., &amp; Rubin, D. C. (2003). Confidence, not consistency, characterizes flashbulb memories.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(5), 455-461.</w:t>
        </w:r>
      </w:ins>
    </w:p>
    <w:p w14:paraId="47D7F16D" w14:textId="179B8FA4" w:rsidR="003F34BA" w:rsidRDefault="003F34BA" w:rsidP="00B55ADB">
      <w:pPr>
        <w:spacing w:line="480" w:lineRule="auto"/>
        <w:rPr>
          <w:ins w:id="1063" w:author="David St-Amand" w:date="2017-10-04T22:06:00Z"/>
          <w:rFonts w:ascii="Arial" w:hAnsi="Arial" w:cs="Arial"/>
          <w:color w:val="222222"/>
          <w:sz w:val="20"/>
          <w:szCs w:val="20"/>
          <w:shd w:val="clear" w:color="auto" w:fill="FFFFFF"/>
        </w:rPr>
      </w:pPr>
      <w:ins w:id="1064" w:author="David St-Amand" w:date="2017-10-04T22:08:00Z">
        <w:r>
          <w:rPr>
            <w:rFonts w:ascii="Arial" w:hAnsi="Arial" w:cs="Arial"/>
            <w:color w:val="222222"/>
            <w:sz w:val="20"/>
            <w:szCs w:val="20"/>
            <w:shd w:val="clear" w:color="auto" w:fill="FFFFFF"/>
          </w:rPr>
          <w:t xml:space="preserve">Watson, D., Clark, L. A., &amp; </w:t>
        </w:r>
        <w:proofErr w:type="spellStart"/>
        <w:r>
          <w:rPr>
            <w:rFonts w:ascii="Arial" w:hAnsi="Arial" w:cs="Arial"/>
            <w:color w:val="222222"/>
            <w:sz w:val="20"/>
            <w:szCs w:val="20"/>
            <w:shd w:val="clear" w:color="auto" w:fill="FFFFFF"/>
          </w:rPr>
          <w:t>Tellegen</w:t>
        </w:r>
        <w:proofErr w:type="spellEnd"/>
        <w:r>
          <w:rPr>
            <w:rFonts w:ascii="Arial" w:hAnsi="Arial" w:cs="Arial"/>
            <w:color w:val="222222"/>
            <w:sz w:val="20"/>
            <w:szCs w:val="20"/>
            <w:shd w:val="clear" w:color="auto" w:fill="FFFFFF"/>
          </w:rPr>
          <w:t>, A. (1988). Development and validation of brief measures of positive and negative affect: the PANAS scales. </w:t>
        </w:r>
        <w:r>
          <w:rPr>
            <w:rFonts w:ascii="Arial" w:hAnsi="Arial" w:cs="Arial"/>
            <w:i/>
            <w:iCs/>
            <w:color w:val="222222"/>
            <w:sz w:val="20"/>
            <w:szCs w:val="20"/>
            <w:shd w:val="clear" w:color="auto" w:fill="FFFFFF"/>
          </w:rPr>
          <w:t>Journal of personality and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(6), 1063.</w:t>
        </w:r>
      </w:ins>
    </w:p>
    <w:p w14:paraId="05CA07CA" w14:textId="69D47D41" w:rsidR="00C76453" w:rsidRPr="00B92C5F" w:rsidRDefault="00C76453" w:rsidP="00B55ADB">
      <w:pPr>
        <w:spacing w:line="480" w:lineRule="auto"/>
        <w:rPr>
          <w:rFonts w:ascii="Times New Roman" w:hAnsi="Times New Roman" w:cs="Times New Roman"/>
          <w:b/>
          <w:sz w:val="24"/>
          <w:szCs w:val="24"/>
          <w:lang w:val="en-US"/>
          <w:rPrChange w:id="1065" w:author="Anthony Ross Otto, Dr" w:date="2017-10-03T10:32:00Z">
            <w:rPr>
              <w:rFonts w:ascii="Times New Roman" w:hAnsi="Times New Roman" w:cs="Times New Roman"/>
              <w:sz w:val="24"/>
              <w:szCs w:val="24"/>
              <w:lang w:val="en-US"/>
            </w:rPr>
          </w:rPrChange>
        </w:rPr>
      </w:pPr>
      <w:proofErr w:type="spellStart"/>
      <w:ins w:id="1066" w:author="David St-Amand" w:date="2017-10-04T22:06:00Z">
        <w:r>
          <w:rPr>
            <w:rFonts w:ascii="Arial" w:hAnsi="Arial" w:cs="Arial"/>
            <w:color w:val="222222"/>
            <w:sz w:val="20"/>
            <w:szCs w:val="20"/>
            <w:shd w:val="clear" w:color="auto" w:fill="FFFFFF"/>
          </w:rPr>
          <w:t>Wimmer</w:t>
        </w:r>
        <w:proofErr w:type="spellEnd"/>
        <w:r>
          <w:rPr>
            <w:rFonts w:ascii="Arial" w:hAnsi="Arial" w:cs="Arial"/>
            <w:color w:val="222222"/>
            <w:sz w:val="20"/>
            <w:szCs w:val="20"/>
            <w:shd w:val="clear" w:color="auto" w:fill="FFFFFF"/>
          </w:rPr>
          <w:t xml:space="preserve">, G. E.,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(2012). Preference by association: how memory mechanisms in the hippocampus bias decisions.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338</w:t>
        </w:r>
        <w:r>
          <w:rPr>
            <w:rFonts w:ascii="Arial" w:hAnsi="Arial" w:cs="Arial"/>
            <w:color w:val="222222"/>
            <w:sz w:val="20"/>
            <w:szCs w:val="20"/>
            <w:shd w:val="clear" w:color="auto" w:fill="FFFFFF"/>
          </w:rPr>
          <w:t>(6104), 270-273.</w:t>
        </w:r>
      </w:ins>
    </w:p>
    <w:sectPr w:rsidR="00C76453" w:rsidRPr="00B92C5F">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thony Ross Otto, Dr" w:date="2017-10-05T08:17:00Z" w:initials="aro">
    <w:p w14:paraId="6CAE15AB" w14:textId="603EA0AA" w:rsidR="00432D66" w:rsidRDefault="00432D66">
      <w:pPr>
        <w:pStyle w:val="CommentText"/>
      </w:pPr>
      <w:r>
        <w:rPr>
          <w:rStyle w:val="CommentReference"/>
        </w:rPr>
        <w:annotationRef/>
      </w:r>
      <w:r>
        <w:t>Tentative title?</w:t>
      </w:r>
    </w:p>
    <w:p w14:paraId="44B16FCF" w14:textId="77777777" w:rsidR="00432D66" w:rsidRDefault="00432D66">
      <w:pPr>
        <w:pStyle w:val="CommentText"/>
      </w:pPr>
    </w:p>
    <w:p w14:paraId="661B3ED9" w14:textId="4663516A" w:rsidR="00432D66" w:rsidRDefault="00432D66">
      <w:pPr>
        <w:pStyle w:val="CommentText"/>
      </w:pPr>
      <w:r>
        <w:t>I think this pulls too close to Kevin’s titles.</w:t>
      </w:r>
    </w:p>
    <w:p w14:paraId="115A0AF7" w14:textId="0572E8B3" w:rsidR="00432D66" w:rsidRDefault="00432D66">
      <w:pPr>
        <w:pStyle w:val="CommentText"/>
      </w:pPr>
      <w:r>
        <w:t>What about “</w:t>
      </w:r>
    </w:p>
  </w:comment>
  <w:comment w:id="7" w:author="Signy Sheldon" w:date="2017-10-05T08:20:00Z" w:initials="SS">
    <w:p w14:paraId="16618D40" w14:textId="6A4FE8D1" w:rsidR="00432D66" w:rsidRDefault="00432D66">
      <w:pPr>
        <w:pStyle w:val="CommentText"/>
      </w:pPr>
      <w:r>
        <w:rPr>
          <w:rStyle w:val="CommentReference"/>
        </w:rPr>
        <w:annotationRef/>
      </w:r>
      <w:r>
        <w:t xml:space="preserve">Can you frame this more as many decisions in our daily lives depend on choosing between options that differ in risk – or the likelihood that the desired outcome will be reached.  </w:t>
      </w:r>
    </w:p>
    <w:p w14:paraId="2490F397" w14:textId="77777777" w:rsidR="00432D66" w:rsidRDefault="00432D66">
      <w:pPr>
        <w:pStyle w:val="CommentText"/>
      </w:pPr>
    </w:p>
    <w:p w14:paraId="67DDB302" w14:textId="63A90E89" w:rsidR="00432D66" w:rsidRDefault="00432D66">
      <w:pPr>
        <w:pStyle w:val="CommentText"/>
      </w:pPr>
      <w:r>
        <w:t xml:space="preserve">Then you can state that emerging work has indicated the memory processes – specific episodic memory – can alter </w:t>
      </w:r>
      <w:proofErr w:type="gramStart"/>
      <w:r>
        <w:t>the these</w:t>
      </w:r>
      <w:proofErr w:type="gramEnd"/>
      <w:r>
        <w:t xml:space="preserve"> decisions are made. </w:t>
      </w:r>
    </w:p>
    <w:p w14:paraId="6CF6FFB9" w14:textId="77777777" w:rsidR="00432D66" w:rsidRDefault="00432D66">
      <w:pPr>
        <w:pStyle w:val="CommentText"/>
      </w:pPr>
    </w:p>
    <w:p w14:paraId="2C896596" w14:textId="670F9676" w:rsidR="00432D66" w:rsidRDefault="00432D66">
      <w:pPr>
        <w:pStyle w:val="CommentText"/>
        <w:rPr>
          <w:rFonts w:ascii="Times" w:hAnsi="Times"/>
        </w:rPr>
      </w:pPr>
      <w:r>
        <w:t>You may want to also cite o</w:t>
      </w:r>
      <w:r>
        <w:rPr>
          <w:rFonts w:ascii="Times" w:hAnsi="Times"/>
        </w:rPr>
        <w:t>thers have noted the importance of episodic memory to  decision making by reporting that patients with amnesia – a selective deficit in episodic memory - are impaired in making adaptive choices (</w:t>
      </w:r>
      <w:proofErr w:type="spellStart"/>
      <w:r>
        <w:rPr>
          <w:rFonts w:ascii="Times" w:hAnsi="Times"/>
        </w:rPr>
        <w:t>e.g</w:t>
      </w:r>
      <w:proofErr w:type="spellEnd"/>
      <w:r>
        <w:rPr>
          <w:rFonts w:ascii="Times" w:hAnsi="Times"/>
        </w:rPr>
        <w:t xml:space="preserve">, </w:t>
      </w:r>
      <w:proofErr w:type="spellStart"/>
      <w:r>
        <w:rPr>
          <w:rFonts w:ascii="Times" w:hAnsi="Times"/>
        </w:rPr>
        <w:t>Palombo</w:t>
      </w:r>
      <w:proofErr w:type="spellEnd"/>
      <w:r>
        <w:rPr>
          <w:rFonts w:ascii="Times" w:hAnsi="Times"/>
        </w:rPr>
        <w:t xml:space="preserve"> et al., 2015) and </w:t>
      </w:r>
      <w:r w:rsidRPr="00DA05A0">
        <w:rPr>
          <w:rFonts w:ascii="Times" w:hAnsi="Times"/>
        </w:rPr>
        <w:t>develop</w:t>
      </w:r>
      <w:r>
        <w:rPr>
          <w:rFonts w:ascii="Times" w:hAnsi="Times"/>
        </w:rPr>
        <w:t>ing</w:t>
      </w:r>
      <w:r w:rsidRPr="00DA05A0">
        <w:rPr>
          <w:rFonts w:ascii="Times" w:hAnsi="Times"/>
        </w:rPr>
        <w:t xml:space="preserve"> </w:t>
      </w:r>
      <w:r>
        <w:rPr>
          <w:rFonts w:ascii="Times" w:hAnsi="Times"/>
        </w:rPr>
        <w:t>choice</w:t>
      </w:r>
      <w:r w:rsidRPr="00DA05A0">
        <w:rPr>
          <w:rFonts w:ascii="Times" w:hAnsi="Times"/>
        </w:rPr>
        <w:t xml:space="preserve"> preference </w:t>
      </w:r>
      <w:r>
        <w:rPr>
          <w:rFonts w:ascii="Times" w:hAnsi="Times"/>
        </w:rPr>
        <w:t xml:space="preserve">for value-based decisions like the </w:t>
      </w:r>
      <w:r w:rsidRPr="00DA05A0">
        <w:rPr>
          <w:rFonts w:ascii="Times" w:hAnsi="Times"/>
        </w:rPr>
        <w:t>Iowa Gambling Task</w:t>
      </w:r>
      <w:r>
        <w:rPr>
          <w:rFonts w:ascii="Times" w:hAnsi="Times"/>
        </w:rPr>
        <w:t xml:space="preserve"> </w:t>
      </w:r>
      <w:r>
        <w:rPr>
          <w:rFonts w:ascii="Times" w:hAnsi="Times"/>
        </w:rPr>
        <w:fldChar w:fldCharType="begin" w:fldLock="1"/>
      </w:r>
      <w:r>
        <w:rPr>
          <w:rFonts w:ascii="Times" w:hAnsi="Times"/>
        </w:rPr>
        <w:instrText>ADDIN CSL_CITATION { "citationItems" : [ { "id" : "ITEM-1", "itemData" : { "DOI" : "10.1016/j.neuropsychologia.2006.01.014", "ISBN" : "0028-3932 (Print)", "ISSN" : "00283932", "PMID" : "16513144", "abstract" : "Previous work has reported that in the Iowa gambling task (IGT) advantageous decisions may be taken before the advantageous strategy is known [Bechara, A., Damasio, H., Tranel, D., &amp; Damasio, A. R. (1997). Deciding advantageously before knowing the advantageous strategy. Science, 275, 1293-1295]. In order to test whether explicit memory is essential for the acquisition of a behavioural preference for advantageous choices, we measured behavioural performance and skin conductance responses (SCRs) in five patients with dense amnesia following damage to the basal forebrain and orbitofrontal cortex, six amnesic patients with damage to the medial temporal lobe or the diencephalon, and eight control subjects performing the IGT. Across 100 trials healthy participants acquired a preference for advantageous choices and generated large SCRs to high levels of punishment. In addition, their anticipatory SCRs to disadvantageous choices were larger than to advantageous choices. However, this dissociation occurred much later than the behavioural preference for advantageous alternatives. In contrast, though exhibiting discriminatory autonomic SCRs to different levels of punishment, 9 of 11 amnesic patients performed at chance and did not show differential anticipatory SCRs to advantageous and disadvantageous choices. Further, the magnitude of anticipatory SCRs did not correlate with behavioural performance. These results suggest that the acquisition of a behavioural preference - be it for advantageous or disadvantageous choices - depends on the memory of previous reinforcements encountered in the task, a capacity requiring intact explicit memory. \u00a9 2006 Elsevier Ltd. All rights reserved.", "author" : [ { "dropping-particle" : "", "family" : "Gutbrod", "given" : "Klemens", "non-dropping-particle" : "", "parse-names" : false, "suffix" : "" }, { "dropping-particle" : "", "family" : "Krou\u017eel", "given" : "Claudine", "non-dropping-particle" : "", "parse-names" : false, "suffix" : "" }, { "dropping-particle" : "", "family" : "Hofer", "given" : "Helene", "non-dropping-particle" : "", "parse-names" : false, "suffix" : "" }, { "dropping-particle" : "", "family" : "M\u00fcri", "given" : "Ren\u00e9", "non-dropping-particle" : "", "parse-names" : false, "suffix" : "" }, { "dropping-particle" : "", "family" : "Perrig", "given" : "Walter", "non-dropping-particle" : "", "parse-names" : false, "suffix" : "" }, { "dropping-particle" : "", "family" : "Ptak", "given" : "Radek", "non-dropping-particle" : "", "parse-names" : false, "suffix" : "" } ], "container-title" : "Neuropsychologia", "id" : "ITEM-1", "issue" : "8", "issued" : { "date-parts" : [ [ "2006" ] ] }, "page" : "1315-1324", "title" : "Decision-making in amnesia: Do advantageous decisions require conscious knowledge of previous behavioural choices?", "type" : "article-journal", "volume" : "44" }, "uris" : [ "http://www.mendeley.com/documents/?uuid=322f2e8c-b8e6-4720-92df-9a0bd742bf34" ] } ], "mendeley" : { "formattedCitation" : "(Gutbrod et al., 2006)", "plainTextFormattedCitation" : "(Gutbrod et al., 2006)", "previouslyFormattedCitation" : "(Gutbrod et al., 2006)" }, "properties" : { "noteIndex" : 0 }, "schema" : "https://github.com/citation-style-language/schema/raw/master/csl-citation.json" }</w:instrText>
      </w:r>
      <w:r>
        <w:rPr>
          <w:rFonts w:ascii="Times" w:hAnsi="Times"/>
        </w:rPr>
        <w:fldChar w:fldCharType="separate"/>
      </w:r>
      <w:r w:rsidRPr="009A6EA3">
        <w:rPr>
          <w:rFonts w:ascii="Times" w:hAnsi="Times"/>
          <w:noProof/>
        </w:rPr>
        <w:t>(Gutbrod et al., 2006)</w:t>
      </w:r>
      <w:r>
        <w:rPr>
          <w:rFonts w:ascii="Times" w:hAnsi="Times"/>
        </w:rPr>
        <w:fldChar w:fldCharType="end"/>
      </w:r>
      <w:r w:rsidRPr="00DA05A0">
        <w:rPr>
          <w:rFonts w:ascii="Times" w:hAnsi="Times"/>
        </w:rPr>
        <w:t>.</w:t>
      </w:r>
    </w:p>
    <w:p w14:paraId="238E70D8" w14:textId="77777777" w:rsidR="00432D66" w:rsidRDefault="00432D66">
      <w:pPr>
        <w:pStyle w:val="CommentText"/>
      </w:pPr>
    </w:p>
    <w:p w14:paraId="5C0C2CC5" w14:textId="7AB47019" w:rsidR="00432D66" w:rsidRDefault="00432D66">
      <w:pPr>
        <w:pStyle w:val="CommentText"/>
      </w:pPr>
      <w:r>
        <w:t xml:space="preserve">These findings highlight how episodic memory deficits can affect choice, but there is also evidence that engaging episodic memory processes will alter risky </w:t>
      </w:r>
      <w:proofErr w:type="spellStart"/>
      <w:r>
        <w:t>deicison</w:t>
      </w:r>
      <w:proofErr w:type="spellEnd"/>
      <w:r>
        <w:t>-making.</w:t>
      </w:r>
    </w:p>
    <w:p w14:paraId="773D60AC" w14:textId="450E2996" w:rsidR="00432D66" w:rsidRDefault="00432D66">
      <w:pPr>
        <w:pStyle w:val="CommentText"/>
      </w:pPr>
    </w:p>
    <w:p w14:paraId="4B5E385B" w14:textId="0847604D" w:rsidR="00432D66" w:rsidRDefault="00432D66">
      <w:pPr>
        <w:pStyle w:val="CommentText"/>
      </w:pPr>
      <w:r>
        <w:t>Then discuss Madan findings</w:t>
      </w:r>
      <w:proofErr w:type="gramStart"/>
      <w:r>
        <w:t xml:space="preserve"> ..</w:t>
      </w:r>
      <w:proofErr w:type="gramEnd"/>
    </w:p>
    <w:p w14:paraId="3F2934AF" w14:textId="77777777" w:rsidR="00432D66" w:rsidRDefault="00432D66">
      <w:pPr>
        <w:pStyle w:val="CommentText"/>
      </w:pPr>
    </w:p>
  </w:comment>
  <w:comment w:id="122" w:author="Anthony Ross Otto, Dr" w:date="2017-10-05T15:32:00Z" w:initials="aro">
    <w:p w14:paraId="0C81EEEB" w14:textId="4C7E16F7" w:rsidR="00F62947" w:rsidRDefault="00F62947">
      <w:pPr>
        <w:pStyle w:val="CommentText"/>
      </w:pPr>
      <w:r>
        <w:rPr>
          <w:rStyle w:val="CommentReference"/>
        </w:rPr>
        <w:annotationRef/>
      </w:r>
      <w:r>
        <w:t xml:space="preserve">Agreed, </w:t>
      </w:r>
      <w:r w:rsidR="00436DFA">
        <w:t>that would be a nice set-up</w:t>
      </w:r>
    </w:p>
  </w:comment>
  <w:comment w:id="128" w:author="Anthony Ross Otto, Dr" w:date="2017-09-26T13:07:00Z" w:initials="aro">
    <w:p w14:paraId="7FC2D320" w14:textId="77777777" w:rsidR="00432D66" w:rsidRDefault="00432D66" w:rsidP="0091463D">
      <w:pPr>
        <w:pStyle w:val="CommentText"/>
      </w:pPr>
      <w:r>
        <w:rPr>
          <w:rStyle w:val="CommentReference"/>
        </w:rPr>
        <w:annotationRef/>
      </w:r>
    </w:p>
  </w:comment>
  <w:comment w:id="151" w:author="Signy Sheldon" w:date="2017-10-05T11:03:00Z" w:initials="SS">
    <w:p w14:paraId="175D7E70" w14:textId="553ABCC3" w:rsidR="00432D66" w:rsidRDefault="00432D66">
      <w:pPr>
        <w:pStyle w:val="CommentText"/>
      </w:pPr>
      <w:r>
        <w:rPr>
          <w:rStyle w:val="CommentReference"/>
        </w:rPr>
        <w:annotationRef/>
      </w:r>
      <w:r>
        <w:t xml:space="preserve">Remember, they are not focusing on specific details of a </w:t>
      </w:r>
      <w:proofErr w:type="gramStart"/>
      <w:r>
        <w:t>past experience</w:t>
      </w:r>
      <w:proofErr w:type="gramEnd"/>
      <w:r>
        <w:t xml:space="preserve"> – the idea is that this technique ‘induces’ or promotes the use of episodic memory processes that has downstream consequences on subsequent tasks ranging from autobiographical remembering to social problem solving to diverging thinking</w:t>
      </w:r>
    </w:p>
  </w:comment>
  <w:comment w:id="185" w:author="Signy Sheldon" w:date="2017-10-05T11:04:00Z" w:initials="SS">
    <w:p w14:paraId="49686725" w14:textId="5459D8C5" w:rsidR="00432D66" w:rsidRDefault="00432D66">
      <w:pPr>
        <w:pStyle w:val="CommentText"/>
      </w:pPr>
      <w:r>
        <w:rPr>
          <w:rStyle w:val="CommentReference"/>
        </w:rPr>
        <w:annotationRef/>
      </w:r>
      <w:r>
        <w:t xml:space="preserve">No relevant detail </w:t>
      </w:r>
      <w:proofErr w:type="gramStart"/>
      <w:r>
        <w:t>here  -</w:t>
      </w:r>
      <w:proofErr w:type="gramEnd"/>
      <w:r>
        <w:t xml:space="preserve"> you can just say specific </w:t>
      </w:r>
    </w:p>
  </w:comment>
  <w:comment w:id="191" w:author="Signy Sheldon" w:date="2017-10-05T11:04:00Z" w:initials="SS">
    <w:p w14:paraId="37353C10" w14:textId="58B0821B" w:rsidR="00432D66" w:rsidRDefault="00432D66">
      <w:pPr>
        <w:pStyle w:val="CommentText"/>
      </w:pPr>
      <w:r>
        <w:rPr>
          <w:rStyle w:val="CommentReference"/>
        </w:rPr>
        <w:annotationRef/>
      </w:r>
      <w:r>
        <w:t xml:space="preserve">Compared to what? What is recalled and imagined? </w:t>
      </w:r>
    </w:p>
    <w:p w14:paraId="61FF5EAD" w14:textId="77777777" w:rsidR="00432D66" w:rsidRDefault="00432D66">
      <w:pPr>
        <w:pStyle w:val="CommentText"/>
      </w:pPr>
    </w:p>
    <w:p w14:paraId="237CB4F1" w14:textId="77777777" w:rsidR="00432D66" w:rsidRDefault="00432D66">
      <w:pPr>
        <w:pStyle w:val="CommentText"/>
      </w:pPr>
    </w:p>
    <w:p w14:paraId="0236589F" w14:textId="79F281C8" w:rsidR="00432D66" w:rsidRDefault="00432D66">
      <w:pPr>
        <w:pStyle w:val="CommentText"/>
      </w:pPr>
      <w:r>
        <w:t>Need to describe the control condition</w:t>
      </w:r>
    </w:p>
  </w:comment>
  <w:comment w:id="217" w:author="Signy Sheldon" w:date="2017-10-05T11:05:00Z" w:initials="SS">
    <w:p w14:paraId="55CA0AA2" w14:textId="21DC047C" w:rsidR="00432D66" w:rsidRDefault="00432D66">
      <w:pPr>
        <w:pStyle w:val="CommentText"/>
      </w:pPr>
      <w:r>
        <w:rPr>
          <w:rStyle w:val="CommentReference"/>
        </w:rPr>
        <w:annotationRef/>
      </w:r>
      <w:r>
        <w:t xml:space="preserve">Is it </w:t>
      </w:r>
      <w:proofErr w:type="gramStart"/>
      <w:r>
        <w:t>experience</w:t>
      </w:r>
      <w:proofErr w:type="gramEnd"/>
      <w:r>
        <w:t>? Or is it simply enhancing episodic processes when learning to making decisions …</w:t>
      </w:r>
    </w:p>
  </w:comment>
  <w:comment w:id="218" w:author="David St-Amand" w:date="2017-10-10T00:58:00Z" w:initials="DS">
    <w:p w14:paraId="295DB260" w14:textId="42E90F9B" w:rsidR="00335F65" w:rsidRDefault="00335F65">
      <w:pPr>
        <w:pStyle w:val="CommentText"/>
      </w:pPr>
      <w:r>
        <w:rPr>
          <w:rStyle w:val="CommentReference"/>
        </w:rPr>
        <w:annotationRef/>
      </w:r>
      <w:r>
        <w:t xml:space="preserve">It’s good to specify that we are talking about decisions from experience and not decisions from description. It might not be necessary to repeat it here, but just in case.  </w:t>
      </w:r>
    </w:p>
  </w:comment>
  <w:comment w:id="222" w:author="Anthony Ross Otto, Dr" w:date="2017-10-03T11:35:00Z" w:initials="aro">
    <w:p w14:paraId="3F22BB4C" w14:textId="7E95D900" w:rsidR="00432D66" w:rsidRDefault="00432D66">
      <w:pPr>
        <w:pStyle w:val="CommentText"/>
      </w:pPr>
      <w:r>
        <w:rPr>
          <w:rStyle w:val="CommentReference"/>
        </w:rPr>
        <w:annotationRef/>
      </w:r>
      <w:r>
        <w:t xml:space="preserve">Full reference: </w:t>
      </w:r>
    </w:p>
    <w:p w14:paraId="5892460A" w14:textId="77777777" w:rsidR="00432D66" w:rsidRDefault="00432D66">
      <w:pPr>
        <w:pStyle w:val="CommentText"/>
      </w:pPr>
    </w:p>
    <w:p w14:paraId="68A860CF" w14:textId="77777777" w:rsidR="00432D66" w:rsidRDefault="00432D66" w:rsidP="00A5141B">
      <w:pPr>
        <w:spacing w:after="0" w:line="480" w:lineRule="auto"/>
        <w:ind w:hanging="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Schacter, D. L., Welker, M., Schacter, D. L., &amp; Madore, K. P. (</w:t>
      </w:r>
      <w:r>
        <w:rPr>
          <w:rFonts w:ascii="Times New Roman" w:eastAsia="Times New Roman" w:hAnsi="Times New Roman" w:cs="Times New Roman"/>
          <w:sz w:val="24"/>
          <w:szCs w:val="24"/>
          <w:lang w:val="en-US"/>
        </w:rPr>
        <w:t>0</w:t>
      </w:r>
    </w:p>
    <w:p w14:paraId="24EEE430" w14:textId="7ACDDB0B" w:rsidR="00432D66" w:rsidRPr="00A5141B" w:rsidRDefault="00432D66" w:rsidP="004C2358">
      <w:pPr>
        <w:spacing w:after="0" w:line="480" w:lineRule="auto"/>
        <w:ind w:left="-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 xml:space="preserve">). Remembering the past and imagining the future: Identifying and enhancing the contribution of episodic memory. </w:t>
      </w:r>
      <w:r w:rsidRPr="00A5141B">
        <w:rPr>
          <w:rFonts w:ascii="Times New Roman" w:eastAsia="Times New Roman" w:hAnsi="Times New Roman" w:cs="Times New Roman"/>
          <w:i/>
          <w:iCs/>
          <w:sz w:val="24"/>
          <w:szCs w:val="24"/>
          <w:lang w:val="en-US"/>
        </w:rPr>
        <w:t>Memory Studies</w:t>
      </w:r>
      <w:r w:rsidRPr="00A5141B">
        <w:rPr>
          <w:rFonts w:ascii="Times New Roman" w:eastAsia="Times New Roman" w:hAnsi="Times New Roman" w:cs="Times New Roman"/>
          <w:sz w:val="24"/>
          <w:szCs w:val="24"/>
          <w:lang w:val="en-US"/>
        </w:rPr>
        <w:t xml:space="preserve">, </w:t>
      </w:r>
      <w:r w:rsidRPr="00A5141B">
        <w:rPr>
          <w:rFonts w:ascii="Times New Roman" w:eastAsia="Times New Roman" w:hAnsi="Times New Roman" w:cs="Times New Roman"/>
          <w:i/>
          <w:iCs/>
          <w:sz w:val="24"/>
          <w:szCs w:val="24"/>
          <w:lang w:val="en-US"/>
        </w:rPr>
        <w:t>9</w:t>
      </w:r>
      <w:r w:rsidRPr="00A5141B">
        <w:rPr>
          <w:rFonts w:ascii="Times New Roman" w:eastAsia="Times New Roman" w:hAnsi="Times New Roman" w:cs="Times New Roman"/>
          <w:sz w:val="24"/>
          <w:szCs w:val="24"/>
          <w:lang w:val="en-US"/>
        </w:rPr>
        <w:t>(3), 245–255. https://doi.org/10.1177/1750698016645230</w:t>
      </w:r>
    </w:p>
    <w:p w14:paraId="49008110" w14:textId="33642711" w:rsidR="00432D66" w:rsidRPr="00A5141B" w:rsidRDefault="00432D66" w:rsidP="00A5141B">
      <w:pPr>
        <w:spacing w:after="0" w:line="240" w:lineRule="auto"/>
        <w:ind w:hanging="480"/>
        <w:rPr>
          <w:rFonts w:ascii="Times New Roman" w:eastAsia="Times New Roman" w:hAnsi="Times New Roman" w:cs="Times New Roman"/>
          <w:sz w:val="24"/>
          <w:szCs w:val="24"/>
          <w:lang w:val="en-US"/>
        </w:rPr>
      </w:pPr>
    </w:p>
    <w:p w14:paraId="55B2E05E" w14:textId="77777777" w:rsidR="00432D66" w:rsidRDefault="00432D66">
      <w:pPr>
        <w:pStyle w:val="CommentText"/>
      </w:pPr>
    </w:p>
  </w:comment>
  <w:comment w:id="228" w:author="David St-Amand" w:date="2017-10-01T20:12:00Z" w:initials="DS">
    <w:p w14:paraId="702A7E10" w14:textId="77777777" w:rsidR="00432D66" w:rsidRDefault="00432D66" w:rsidP="0091463D">
      <w:pPr>
        <w:pStyle w:val="CommentText"/>
      </w:pPr>
      <w:r>
        <w:rPr>
          <w:rStyle w:val="CommentReference"/>
        </w:rPr>
        <w:annotationRef/>
      </w:r>
    </w:p>
  </w:comment>
  <w:comment w:id="240" w:author="Signy Sheldon" w:date="2017-10-05T11:07:00Z" w:initials="SS">
    <w:p w14:paraId="2AB48D04" w14:textId="7092FCD6" w:rsidR="00432D66" w:rsidRDefault="00432D66">
      <w:pPr>
        <w:pStyle w:val="CommentText"/>
      </w:pPr>
      <w:r>
        <w:rPr>
          <w:rStyle w:val="CommentReference"/>
        </w:rPr>
        <w:annotationRef/>
      </w:r>
      <w:r>
        <w:t>this seems to come a bit out of left field? Set up earlier on?</w:t>
      </w:r>
    </w:p>
  </w:comment>
  <w:comment w:id="257" w:author="David St-Amand" w:date="2017-10-01T20:20:00Z" w:initials="DS">
    <w:p w14:paraId="29332D5E" w14:textId="77777777" w:rsidR="00432D66" w:rsidRDefault="00432D66" w:rsidP="0091463D">
      <w:pPr>
        <w:pStyle w:val="CommentText"/>
      </w:pPr>
      <w:r>
        <w:rPr>
          <w:rStyle w:val="CommentReference"/>
        </w:rPr>
        <w:annotationRef/>
      </w:r>
      <w:r>
        <w:t>Moved to previous paragraph</w:t>
      </w:r>
    </w:p>
  </w:comment>
  <w:comment w:id="258" w:author="David St-Amand" w:date="2017-10-01T20:19:00Z" w:initials="DS">
    <w:p w14:paraId="2B6024E0" w14:textId="77777777" w:rsidR="00432D66" w:rsidRDefault="00432D66" w:rsidP="0091463D">
      <w:pPr>
        <w:pStyle w:val="CommentText"/>
      </w:pPr>
      <w:r>
        <w:rPr>
          <w:rStyle w:val="CommentReference"/>
        </w:rPr>
        <w:annotationRef/>
      </w:r>
      <w:r>
        <w:t>Moved to previous paragraph</w:t>
      </w:r>
    </w:p>
  </w:comment>
  <w:comment w:id="269" w:author="David St-Amand" w:date="2017-10-09T23:32:00Z" w:initials="DS">
    <w:p w14:paraId="41323B64" w14:textId="433BB349" w:rsidR="00AD6935" w:rsidRDefault="00AD6935">
      <w:pPr>
        <w:pStyle w:val="CommentText"/>
      </w:pPr>
      <w:r>
        <w:rPr>
          <w:rStyle w:val="CommentReference"/>
        </w:rPr>
        <w:annotationRef/>
      </w:r>
      <w:r>
        <w:t xml:space="preserve">Are there studies investigating episodic memory and positive/negative PEs? </w:t>
      </w:r>
    </w:p>
  </w:comment>
  <w:comment w:id="271" w:author="Anthony Ross Otto, Dr" w:date="2017-09-14T10:20:00Z" w:initials="aro">
    <w:p w14:paraId="227361EB" w14:textId="77777777" w:rsidR="00432D66" w:rsidRDefault="00432D66" w:rsidP="0091463D">
      <w:pPr>
        <w:pStyle w:val="CommentText"/>
      </w:pPr>
      <w:r>
        <w:rPr>
          <w:rStyle w:val="CommentReference"/>
        </w:rPr>
        <w:annotationRef/>
      </w:r>
      <w:r>
        <w:t>Rationale/logic belongs in the intro</w:t>
      </w:r>
    </w:p>
  </w:comment>
  <w:comment w:id="312" w:author="Signy Sheldon" w:date="2017-10-05T11:13:00Z" w:initials="SS">
    <w:p w14:paraId="0F7E07F8" w14:textId="3FE78DF5" w:rsidR="00432D66" w:rsidRDefault="00432D66">
      <w:pPr>
        <w:pStyle w:val="CommentText"/>
      </w:pPr>
      <w:r>
        <w:rPr>
          <w:rStyle w:val="CommentReference"/>
        </w:rPr>
        <w:annotationRef/>
      </w:r>
      <w:r>
        <w:t xml:space="preserve">Don’t include questionnaires in the figure if you don’t use then. Don’t use </w:t>
      </w:r>
      <w:proofErr w:type="spellStart"/>
      <w:r>
        <w:t>acroynms</w:t>
      </w:r>
      <w:proofErr w:type="spellEnd"/>
      <w:r>
        <w:t xml:space="preserve"> if you don’t state what they are.</w:t>
      </w:r>
    </w:p>
  </w:comment>
  <w:comment w:id="314" w:author="Anthony Ross Otto, Dr" w:date="2017-10-05T15:36:00Z" w:initials="aro">
    <w:p w14:paraId="0DFB221E" w14:textId="6DAE284D" w:rsidR="00396146" w:rsidRDefault="00396146">
      <w:pPr>
        <w:pStyle w:val="CommentText"/>
      </w:pPr>
      <w:r>
        <w:rPr>
          <w:rStyle w:val="CommentReference"/>
        </w:rPr>
        <w:annotationRef/>
      </w:r>
      <w:r>
        <w:t xml:space="preserve">I think we should get rid of panel A as the </w:t>
      </w:r>
      <w:proofErr w:type="spellStart"/>
      <w:r>
        <w:t>timecourse</w:t>
      </w:r>
      <w:proofErr w:type="spellEnd"/>
      <w:r>
        <w:t xml:space="preserve"> is very clear from the main text and we’re not analyzing these questionnaires as </w:t>
      </w:r>
      <w:proofErr w:type="spellStart"/>
      <w:r>
        <w:t>signy</w:t>
      </w:r>
      <w:proofErr w:type="spellEnd"/>
      <w:r>
        <w:t xml:space="preserve"> points out</w:t>
      </w:r>
    </w:p>
  </w:comment>
  <w:comment w:id="315" w:author="David St-Amand" w:date="2017-10-09T14:08:00Z" w:initials="DS">
    <w:p w14:paraId="50CA4336" w14:textId="43A943ED" w:rsidR="00AC69A9" w:rsidRDefault="00AC69A9">
      <w:pPr>
        <w:pStyle w:val="CommentText"/>
      </w:pPr>
      <w:r>
        <w:rPr>
          <w:rStyle w:val="CommentReference"/>
        </w:rPr>
        <w:annotationRef/>
      </w:r>
      <w:r>
        <w:t xml:space="preserve">Got rid of the </w:t>
      </w:r>
      <w:proofErr w:type="spellStart"/>
      <w:r>
        <w:t>timecourse</w:t>
      </w:r>
      <w:proofErr w:type="spellEnd"/>
    </w:p>
  </w:comment>
  <w:comment w:id="322" w:author="Anthony Ross Otto, Dr" w:date="2017-08-22T11:41:00Z" w:initials="aro">
    <w:p w14:paraId="3F804538" w14:textId="77777777" w:rsidR="00432D66" w:rsidRDefault="00432D66" w:rsidP="0091463D">
      <w:pPr>
        <w:pStyle w:val="CommentText"/>
      </w:pPr>
      <w:r>
        <w:rPr>
          <w:rStyle w:val="CommentReference"/>
        </w:rPr>
        <w:annotationRef/>
      </w:r>
      <w:r>
        <w:t xml:space="preserve">How many, what </w:t>
      </w:r>
      <w:proofErr w:type="gramStart"/>
      <w:r>
        <w:t>conditions,  how</w:t>
      </w:r>
      <w:proofErr w:type="gramEnd"/>
      <w:r>
        <w:t xml:space="preserve"> were conditions assigned, etc. etc. how much were they paid? What were the exclusion </w:t>
      </w:r>
      <w:proofErr w:type="gramStart"/>
      <w:r>
        <w:t>criteria</w:t>
      </w:r>
      <w:proofErr w:type="gramEnd"/>
    </w:p>
    <w:p w14:paraId="36EC4ECF" w14:textId="77777777" w:rsidR="00432D66" w:rsidRDefault="00432D66" w:rsidP="0091463D">
      <w:pPr>
        <w:pStyle w:val="CommentText"/>
      </w:pPr>
    </w:p>
    <w:p w14:paraId="22983065" w14:textId="77777777" w:rsidR="00432D66" w:rsidRDefault="00432D66" w:rsidP="0091463D">
      <w:pPr>
        <w:pStyle w:val="CommentText"/>
      </w:pPr>
      <w:r>
        <w:t>What questionnaires / demographics did they complete?</w:t>
      </w:r>
    </w:p>
  </w:comment>
  <w:comment w:id="336" w:author="Anthony Ross Otto, Dr" w:date="2017-10-03T10:08:00Z" w:initials="aro">
    <w:p w14:paraId="5DA68B59" w14:textId="1FBAC238" w:rsidR="00432D66" w:rsidRDefault="00432D66">
      <w:pPr>
        <w:pStyle w:val="CommentText"/>
      </w:pPr>
      <w:r>
        <w:rPr>
          <w:rStyle w:val="CommentReference"/>
        </w:rPr>
        <w:annotationRef/>
      </w:r>
      <w:r>
        <w:t xml:space="preserve">But what was the objective criteria? There needs to be a rule with a number (be it about p(risky) in the first N trials or SDs of risk preferences). </w:t>
      </w:r>
    </w:p>
  </w:comment>
  <w:comment w:id="365" w:author="Anthony Ross Otto, Dr" w:date="2017-08-22T11:52:00Z" w:initials="aro">
    <w:p w14:paraId="173A7923" w14:textId="77777777" w:rsidR="00432D66" w:rsidRDefault="00432D66" w:rsidP="0091463D">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372" w:author="Anthony Ross Otto, Dr" w:date="2017-09-14T10:31:00Z" w:initials="aro">
    <w:p w14:paraId="3945F2CE" w14:textId="77777777" w:rsidR="00432D66" w:rsidRDefault="00432D66" w:rsidP="0091463D">
      <w:pPr>
        <w:pStyle w:val="CommentText"/>
      </w:pPr>
      <w:r>
        <w:rPr>
          <w:rStyle w:val="CommentReference"/>
        </w:rPr>
        <w:annotationRef/>
      </w:r>
      <w:r>
        <w:t xml:space="preserve">Do the published studies use at least similar types of clips? That would make a stronger case for using these videos </w:t>
      </w:r>
    </w:p>
    <w:p w14:paraId="4B80A06D" w14:textId="77777777" w:rsidR="00432D66" w:rsidRDefault="00432D66" w:rsidP="0091463D">
      <w:pPr>
        <w:pStyle w:val="CommentText"/>
      </w:pPr>
    </w:p>
    <w:p w14:paraId="20975C67" w14:textId="77777777" w:rsidR="00432D66" w:rsidRDefault="00432D66" w:rsidP="0091463D">
      <w:pPr>
        <w:pStyle w:val="CommentText"/>
      </w:pPr>
      <w:r>
        <w:t>At present it looks like we’re asking the reader to take a big leap of faith</w:t>
      </w:r>
    </w:p>
  </w:comment>
  <w:comment w:id="373" w:author="David St-Amand" w:date="2017-09-24T20:01:00Z" w:initials="DS">
    <w:p w14:paraId="69C096FC" w14:textId="77777777" w:rsidR="00432D66" w:rsidRDefault="00432D66" w:rsidP="0091463D">
      <w:pPr>
        <w:pStyle w:val="CommentText"/>
      </w:pPr>
      <w:r>
        <w:rPr>
          <w:rStyle w:val="CommentReference"/>
        </w:rPr>
        <w:annotationRef/>
      </w:r>
      <w:r>
        <w:t xml:space="preserve">The videos previously used are somewhat similar, but are not about Mr. Bean (nor are they funny or entertaining). </w:t>
      </w:r>
    </w:p>
  </w:comment>
  <w:comment w:id="484" w:author="Signy Sheldon" w:date="2017-10-05T12:01:00Z" w:initials="SS">
    <w:p w14:paraId="32498574" w14:textId="2561E4CE" w:rsidR="00432D66" w:rsidRDefault="00432D66">
      <w:pPr>
        <w:pStyle w:val="CommentText"/>
      </w:pPr>
      <w:r>
        <w:rPr>
          <w:rStyle w:val="CommentReference"/>
        </w:rPr>
        <w:annotationRef/>
      </w:r>
      <w:r>
        <w:t>Should be in introduction</w:t>
      </w:r>
    </w:p>
  </w:comment>
  <w:comment w:id="485" w:author="David St-Amand" w:date="2017-10-09T14:23:00Z" w:initials="DS">
    <w:p w14:paraId="567CC277" w14:textId="0B3D4087" w:rsidR="005217CF" w:rsidRDefault="005217CF">
      <w:pPr>
        <w:pStyle w:val="CommentText"/>
      </w:pPr>
      <w:r>
        <w:rPr>
          <w:rStyle w:val="CommentReference"/>
        </w:rPr>
        <w:annotationRef/>
      </w:r>
    </w:p>
  </w:comment>
  <w:comment w:id="496" w:author="Signy Sheldon" w:date="2017-10-05T12:05:00Z" w:initials="SS">
    <w:p w14:paraId="4902B3C0" w14:textId="1B118FB3" w:rsidR="00432D66" w:rsidRDefault="00432D66">
      <w:pPr>
        <w:pStyle w:val="CommentText"/>
      </w:pPr>
      <w:r>
        <w:rPr>
          <w:rStyle w:val="CommentReference"/>
        </w:rPr>
        <w:annotationRef/>
      </w:r>
      <w:r>
        <w:t>Be consistent with terms</w:t>
      </w:r>
    </w:p>
  </w:comment>
  <w:comment w:id="502" w:author="Anthony Ross Otto, Dr" w:date="2017-08-22T11:43:00Z" w:initials="aro">
    <w:p w14:paraId="1C6D2AE6" w14:textId="77777777" w:rsidR="00432D66" w:rsidRDefault="00432D66" w:rsidP="0091463D">
      <w:pPr>
        <w:pStyle w:val="CommentText"/>
      </w:pPr>
      <w:r>
        <w:rPr>
          <w:rStyle w:val="CommentReference"/>
        </w:rPr>
        <w:annotationRef/>
      </w:r>
      <w:r>
        <w:t xml:space="preserve">You can cite the previous study but you </w:t>
      </w:r>
      <w:proofErr w:type="gramStart"/>
      <w:r>
        <w:t>still  need</w:t>
      </w:r>
      <w:proofErr w:type="gramEnd"/>
      <w:r>
        <w:t xml:space="preserve"> to say what happened</w:t>
      </w:r>
    </w:p>
  </w:comment>
  <w:comment w:id="518" w:author="Signy Sheldon" w:date="2017-10-05T12:08:00Z" w:initials="SS">
    <w:p w14:paraId="4FF57BB8" w14:textId="74B4554B" w:rsidR="00432D66" w:rsidRDefault="00432D66">
      <w:pPr>
        <w:pStyle w:val="CommentText"/>
      </w:pPr>
      <w:r>
        <w:rPr>
          <w:rStyle w:val="CommentReference"/>
        </w:rPr>
        <w:annotationRef/>
      </w:r>
      <w:r>
        <w:t>But didn’t they just see these doors during the recall task? Wouldn't that confound the findings?</w:t>
      </w:r>
    </w:p>
  </w:comment>
  <w:comment w:id="519" w:author="David St-Amand" w:date="2017-10-09T14:01:00Z" w:initials="DS">
    <w:p w14:paraId="08D67B2F" w14:textId="49AEEB11" w:rsidR="0052332A" w:rsidRDefault="0052332A">
      <w:pPr>
        <w:pStyle w:val="CommentText"/>
      </w:pPr>
      <w:r>
        <w:rPr>
          <w:rStyle w:val="CommentReference"/>
        </w:rPr>
        <w:annotationRef/>
      </w:r>
      <w:r>
        <w:t xml:space="preserve">That’s indeed possible, even though I </w:t>
      </w:r>
      <w:r w:rsidR="005217CF">
        <w:t xml:space="preserve">don’t think </w:t>
      </w:r>
      <w:r w:rsidR="00AC69A9">
        <w:t>that could have been avoided.</w:t>
      </w:r>
    </w:p>
  </w:comment>
  <w:comment w:id="523" w:author="Anthony Ross Otto, Dr" w:date="2017-08-22T11:49:00Z" w:initials="aro">
    <w:p w14:paraId="23137BDE" w14:textId="77777777" w:rsidR="00432D66" w:rsidRDefault="00432D66" w:rsidP="0091463D">
      <w:pPr>
        <w:pStyle w:val="CommentText"/>
      </w:pPr>
      <w:r>
        <w:rPr>
          <w:rStyle w:val="CommentReference"/>
        </w:rPr>
        <w:annotationRef/>
      </w:r>
      <w:r>
        <w:t>What other details can we include about the data analysis / statistical techniques employed? They below here so the results section is not encumbered by these details.</w:t>
      </w:r>
    </w:p>
  </w:comment>
  <w:comment w:id="528" w:author="Anthony Ross Otto, Dr" w:date="2017-09-14T11:25:00Z" w:initials="aro">
    <w:p w14:paraId="3D83C3F9" w14:textId="77777777" w:rsidR="00432D66" w:rsidRDefault="00432D66" w:rsidP="0091463D">
      <w:pPr>
        <w:pStyle w:val="CommentText"/>
      </w:pPr>
      <w:r>
        <w:rPr>
          <w:rStyle w:val="CommentReference"/>
        </w:rPr>
        <w:annotationRef/>
      </w:r>
      <w:r>
        <w:t xml:space="preserve">How do we justify thus number? – e.g. what trial number did </w:t>
      </w:r>
      <w:proofErr w:type="spellStart"/>
      <w:r>
        <w:t>madan</w:t>
      </w:r>
      <w:proofErr w:type="spellEnd"/>
      <w:r>
        <w:t xml:space="preserve"> start at for their analysis?</w:t>
      </w:r>
    </w:p>
  </w:comment>
  <w:comment w:id="529" w:author="David St-Amand" w:date="2017-09-24T20:05:00Z" w:initials="DS">
    <w:p w14:paraId="0301F683" w14:textId="77777777" w:rsidR="00432D66" w:rsidRDefault="00432D66" w:rsidP="0091463D">
      <w:pPr>
        <w:pStyle w:val="CommentText"/>
      </w:pPr>
      <w:r>
        <w:rPr>
          <w:rStyle w:val="CommentReference"/>
        </w:rPr>
        <w:annotationRef/>
      </w:r>
      <w:r>
        <w:t>They also excluded everything below trial 40</w:t>
      </w:r>
    </w:p>
  </w:comment>
  <w:comment w:id="538" w:author="Signy Sheldon" w:date="2017-10-05T12:09:00Z" w:initials="SS">
    <w:p w14:paraId="7D71033E" w14:textId="71F952D2" w:rsidR="00432D66" w:rsidRDefault="00432D66">
      <w:pPr>
        <w:pStyle w:val="CommentText"/>
      </w:pPr>
      <w:r>
        <w:rPr>
          <w:rStyle w:val="CommentReference"/>
        </w:rPr>
        <w:annotationRef/>
      </w:r>
      <w:r>
        <w:t>I think the reasoning for creating these mo</w:t>
      </w:r>
      <w:r w:rsidR="00AC69A9">
        <w:t>dels s</w:t>
      </w:r>
      <w:r>
        <w:t>hould be stated in the introduction</w:t>
      </w:r>
    </w:p>
  </w:comment>
  <w:comment w:id="539" w:author="Anthony Ross Otto, Dr" w:date="2017-10-05T15:37:00Z" w:initials="aro">
    <w:p w14:paraId="22191E8E" w14:textId="4EA5BB55" w:rsidR="00B665F5" w:rsidRDefault="00B665F5">
      <w:pPr>
        <w:pStyle w:val="CommentText"/>
      </w:pPr>
      <w:r>
        <w:rPr>
          <w:rStyle w:val="CommentReference"/>
        </w:rPr>
        <w:annotationRef/>
      </w:r>
      <w:r>
        <w:t>We do at the last paragraph but I can revisit it!</w:t>
      </w:r>
    </w:p>
  </w:comment>
  <w:comment w:id="556" w:author="Anthony Ross Otto, Dr" w:date="2017-08-22T11:45:00Z" w:initials="aro">
    <w:p w14:paraId="7D5AA4E7" w14:textId="77777777" w:rsidR="00432D66" w:rsidRDefault="00432D66" w:rsidP="0091463D">
      <w:pPr>
        <w:pStyle w:val="CommentText"/>
      </w:pPr>
      <w:r>
        <w:rPr>
          <w:rStyle w:val="CommentReference"/>
        </w:rPr>
        <w:annotationRef/>
      </w:r>
      <w:r>
        <w:t>How many subjects, etc. etc., same question as above</w:t>
      </w:r>
    </w:p>
  </w:comment>
  <w:comment w:id="570" w:author="Anthony Ross Otto, Dr" w:date="2017-10-03T10:19:00Z" w:initials="aro">
    <w:p w14:paraId="7B97127C" w14:textId="5C27EBDE" w:rsidR="00432D66" w:rsidRDefault="00432D66">
      <w:pPr>
        <w:pStyle w:val="CommentText"/>
      </w:pPr>
      <w:r>
        <w:rPr>
          <w:rStyle w:val="CommentReference"/>
        </w:rPr>
        <w:annotationRef/>
      </w:r>
      <w:r>
        <w:t>Thought it was last 30, per Madan et al. In any case we should cite whatever precedent we’re using so it doesn’t appear like we’re fishing.</w:t>
      </w:r>
    </w:p>
  </w:comment>
  <w:comment w:id="580" w:author="Anthony Ross Otto, Dr" w:date="2017-09-14T11:34:00Z" w:initials="aro">
    <w:p w14:paraId="19751D4C" w14:textId="77777777" w:rsidR="00432D66" w:rsidRDefault="00432D66" w:rsidP="0091463D">
      <w:pPr>
        <w:pStyle w:val="CommentText"/>
      </w:pPr>
      <w:r>
        <w:rPr>
          <w:rStyle w:val="CommentReference"/>
        </w:rPr>
        <w:annotationRef/>
      </w:r>
      <w:r>
        <w:t>These stats should follow APA presentation, like this</w:t>
      </w:r>
    </w:p>
  </w:comment>
  <w:comment w:id="675" w:author="Anthony Ross Otto, Dr" w:date="2017-09-14T12:24:00Z" w:initials="aro">
    <w:p w14:paraId="3CF19BE4" w14:textId="77777777" w:rsidR="00432D66" w:rsidRDefault="00432D66" w:rsidP="0091463D">
      <w:pPr>
        <w:pStyle w:val="CommentText"/>
      </w:pPr>
      <w:r>
        <w:rPr>
          <w:rStyle w:val="CommentReference"/>
        </w:rPr>
        <w:annotationRef/>
      </w:r>
      <w:r>
        <w:t>Again, weren’t we presenting the ‘baseline’ condition separately, after presenting Expt. 1?</w:t>
      </w:r>
    </w:p>
  </w:comment>
  <w:comment w:id="676" w:author="David St-Amand" w:date="2017-09-24T20:22:00Z" w:initials="DS">
    <w:p w14:paraId="1BF644E9" w14:textId="77777777" w:rsidR="00432D66" w:rsidRDefault="00432D66" w:rsidP="0091463D">
      <w:pPr>
        <w:pStyle w:val="CommentText"/>
      </w:pPr>
      <w:r>
        <w:rPr>
          <w:rStyle w:val="CommentReference"/>
        </w:rPr>
        <w:annotationRef/>
      </w:r>
    </w:p>
  </w:comment>
  <w:comment w:id="683" w:author="David St-Amand" w:date="2017-09-24T22:04:00Z" w:initials="DS">
    <w:p w14:paraId="51BE5245" w14:textId="77777777" w:rsidR="00432D66" w:rsidRDefault="00432D66" w:rsidP="0091463D">
      <w:pPr>
        <w:pStyle w:val="CommentText"/>
      </w:pPr>
      <w:r>
        <w:rPr>
          <w:rStyle w:val="CommentReference"/>
        </w:rPr>
        <w:annotationRef/>
      </w:r>
      <w:r>
        <w:t xml:space="preserve">This model did not converge, supposedly because condition by itself does not improve the model at all (even though the interaction does). </w:t>
      </w:r>
    </w:p>
  </w:comment>
  <w:comment w:id="684" w:author="David St-Amand" w:date="2017-10-02T00:58:00Z" w:initials="DS">
    <w:p w14:paraId="0D6700AE" w14:textId="77777777" w:rsidR="00432D66" w:rsidRDefault="00432D66" w:rsidP="0091463D">
      <w:pPr>
        <w:pStyle w:val="CommentText"/>
      </w:pPr>
      <w:r>
        <w:rPr>
          <w:rStyle w:val="CommentReference"/>
        </w:rPr>
        <w:annotationRef/>
      </w:r>
      <w:r>
        <w:t xml:space="preserve">I will have to think about where to put the </w:t>
      </w:r>
      <w:proofErr w:type="spellStart"/>
      <w:r>
        <w:t>first_win</w:t>
      </w:r>
      <w:proofErr w:type="spellEnd"/>
      <w:r>
        <w:t>/</w:t>
      </w:r>
      <w:proofErr w:type="spellStart"/>
      <w:r>
        <w:t>second_win</w:t>
      </w:r>
      <w:proofErr w:type="spellEnd"/>
      <w:r>
        <w:t xml:space="preserve"> results </w:t>
      </w:r>
    </w:p>
  </w:comment>
  <w:comment w:id="694" w:author="Anthony Ross Otto, Dr" w:date="2017-10-03T11:08:00Z" w:initials="aro">
    <w:p w14:paraId="7C6F89D6" w14:textId="41477A4C" w:rsidR="00432D66" w:rsidRDefault="00432D66">
      <w:pPr>
        <w:pStyle w:val="CommentText"/>
      </w:pPr>
      <w:r>
        <w:rPr>
          <w:rStyle w:val="CommentReference"/>
        </w:rPr>
        <w:annotationRef/>
      </w:r>
      <w:r>
        <w:t>We should get rid of the panel the titles and change the y-axis label in panel A to “proportion of participants reporting extreme positive outcome with risky action” and the x-axis to “condition”</w:t>
      </w:r>
    </w:p>
    <w:p w14:paraId="6E5AAD3F" w14:textId="77777777" w:rsidR="00432D66" w:rsidRDefault="00432D66">
      <w:pPr>
        <w:pStyle w:val="CommentText"/>
      </w:pPr>
    </w:p>
    <w:p w14:paraId="2F6C5A88" w14:textId="5E07DA9D" w:rsidR="00432D66" w:rsidRDefault="00432D66">
      <w:pPr>
        <w:pStyle w:val="CommentText"/>
      </w:pPr>
      <w:r>
        <w:t xml:space="preserve"> </w:t>
      </w:r>
    </w:p>
  </w:comment>
  <w:comment w:id="693" w:author="David St-Amand" w:date="2017-10-04T23:00:00Z" w:initials="DS">
    <w:p w14:paraId="123C7573" w14:textId="6A28FD24" w:rsidR="00432D66" w:rsidRDefault="00432D66">
      <w:pPr>
        <w:pStyle w:val="CommentText"/>
      </w:pPr>
      <w:r>
        <w:rPr>
          <w:rStyle w:val="CommentReference"/>
        </w:rPr>
        <w:annotationRef/>
      </w:r>
      <w:r>
        <w:t>Do you also want me to remove the titles from the other figures?</w:t>
      </w:r>
    </w:p>
  </w:comment>
  <w:comment w:id="720" w:author="Signy Sheldon" w:date="2017-10-05T13:16:00Z" w:initials="SS">
    <w:p w14:paraId="06B278F6" w14:textId="0B469DE3" w:rsidR="00432D66" w:rsidRDefault="00432D66">
      <w:pPr>
        <w:pStyle w:val="CommentText"/>
      </w:pPr>
      <w:r>
        <w:rPr>
          <w:rStyle w:val="CommentReference"/>
        </w:rPr>
        <w:annotationRef/>
      </w:r>
      <w:r>
        <w:t>Group?</w:t>
      </w:r>
    </w:p>
  </w:comment>
  <w:comment w:id="795" w:author="Signy Sheldon" w:date="2017-10-05T13:20:00Z" w:initials="SS">
    <w:p w14:paraId="644AB017" w14:textId="5F3D90E9" w:rsidR="001A1BE9" w:rsidRDefault="001A1BE9">
      <w:pPr>
        <w:pStyle w:val="CommentText"/>
      </w:pPr>
      <w:r>
        <w:rPr>
          <w:rStyle w:val="CommentReference"/>
        </w:rPr>
        <w:annotationRef/>
      </w:r>
      <w:r>
        <w:t>A statement that you did this by combining an induction technique with a gambling task</w:t>
      </w:r>
    </w:p>
  </w:comment>
  <w:comment w:id="921" w:author="David St-Amand" w:date="2017-10-04T14:47:00Z" w:initials="DS">
    <w:p w14:paraId="0F2862A3" w14:textId="27C35AAA" w:rsidR="00432D66" w:rsidRDefault="00432D66">
      <w:pPr>
        <w:pStyle w:val="CommentText"/>
      </w:pPr>
      <w:r>
        <w:rPr>
          <w:rStyle w:val="CommentReference"/>
        </w:rPr>
        <w:annotationRef/>
      </w:r>
      <w:r>
        <w:t xml:space="preserve">Interpretation of null results is not recommended. However, </w:t>
      </w:r>
    </w:p>
  </w:comment>
  <w:comment w:id="954" w:author="Signy Sheldon" w:date="2017-10-05T13:23:00Z" w:initials="SS">
    <w:p w14:paraId="3643544C" w14:textId="4E0C016A" w:rsidR="001A1BE9" w:rsidRDefault="001A1BE9">
      <w:pPr>
        <w:pStyle w:val="CommentText"/>
      </w:pPr>
      <w:r>
        <w:rPr>
          <w:rStyle w:val="CommentReference"/>
        </w:rPr>
        <w:annotationRef/>
      </w:r>
      <w:r>
        <w:t>We are measuring encoding and not retrieval</w:t>
      </w:r>
    </w:p>
  </w:comment>
  <w:comment w:id="955" w:author="David St-Amand" w:date="2017-10-09T23:22:00Z" w:initials="DS">
    <w:p w14:paraId="7ECF4949" w14:textId="228D1E54" w:rsidR="00053318" w:rsidRDefault="00053318">
      <w:pPr>
        <w:pStyle w:val="CommentText"/>
      </w:pPr>
      <w:r>
        <w:rPr>
          <w:rStyle w:val="CommentReference"/>
        </w:rPr>
        <w:annotationRef/>
      </w:r>
      <w:r w:rsidR="00AD6935">
        <w:t>Doesn’t making choices involve both encoding and retrieval? Or just encoding? Does their task involve both encoding and retrieval or just retrieval?</w:t>
      </w:r>
    </w:p>
  </w:comment>
  <w:comment w:id="959" w:author="Anthony Ross Otto, Dr" w:date="2017-10-03T12:07:00Z" w:initials="aro">
    <w:p w14:paraId="4772A930" w14:textId="4B7B6B28" w:rsidR="00432D66" w:rsidRDefault="00432D66">
      <w:pPr>
        <w:pStyle w:val="CommentText"/>
      </w:pPr>
      <w:r>
        <w:rPr>
          <w:rStyle w:val="CommentReference"/>
        </w:rPr>
        <w:annotationRef/>
      </w:r>
      <w:r>
        <w:t xml:space="preserve">Signy: do you think this would be the place to speculate about the possible differences in the samples between the </w:t>
      </w:r>
      <w:proofErr w:type="spellStart"/>
      <w:r>
        <w:t>Expt</w:t>
      </w:r>
      <w:proofErr w:type="spellEnd"/>
      <w:r>
        <w:t xml:space="preserve"> 1 and </w:t>
      </w:r>
      <w:proofErr w:type="gramStart"/>
      <w:r>
        <w:t>2 ?</w:t>
      </w:r>
      <w:proofErr w:type="gramEnd"/>
      <w:r>
        <w:t xml:space="preserve"> </w:t>
      </w:r>
    </w:p>
  </w:comment>
  <w:comment w:id="967" w:author="Anthony Ross Otto, Dr" w:date="2017-10-03T10:32:00Z" w:initials="aro">
    <w:p w14:paraId="36C7515A" w14:textId="175C6F7C" w:rsidR="00432D66" w:rsidRDefault="00432D66">
      <w:pPr>
        <w:pStyle w:val="CommentText"/>
      </w:pPr>
      <w:r>
        <w:rPr>
          <w:rStyle w:val="CommentReference"/>
        </w:rPr>
        <w:annotationRef/>
      </w:r>
      <w:r>
        <w:t xml:space="preserve">Would be </w:t>
      </w:r>
      <w:proofErr w:type="gramStart"/>
      <w:r>
        <w:t>a good time</w:t>
      </w:r>
      <w:proofErr w:type="gramEnd"/>
      <w:r>
        <w:t xml:space="preserve"> to add the references list here in APA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5A0AF7" w15:done="0"/>
  <w15:commentEx w15:paraId="3F2934AF" w15:done="0"/>
  <w15:commentEx w15:paraId="0C81EEEB" w15:done="0"/>
  <w15:commentEx w15:paraId="7FC2D320" w15:done="0"/>
  <w15:commentEx w15:paraId="175D7E70" w15:done="0"/>
  <w15:commentEx w15:paraId="49686725" w15:done="0"/>
  <w15:commentEx w15:paraId="0236589F" w15:done="0"/>
  <w15:commentEx w15:paraId="55CA0AA2" w15:done="0"/>
  <w15:commentEx w15:paraId="295DB260" w15:paraIdParent="55CA0AA2" w15:done="0"/>
  <w15:commentEx w15:paraId="55B2E05E" w15:done="0"/>
  <w15:commentEx w15:paraId="702A7E10" w15:done="0"/>
  <w15:commentEx w15:paraId="2AB48D04" w15:done="0"/>
  <w15:commentEx w15:paraId="29332D5E" w15:done="0"/>
  <w15:commentEx w15:paraId="2B6024E0" w15:done="0"/>
  <w15:commentEx w15:paraId="41323B64" w15:done="0"/>
  <w15:commentEx w15:paraId="227361EB" w15:done="0"/>
  <w15:commentEx w15:paraId="0F7E07F8" w15:done="0"/>
  <w15:commentEx w15:paraId="0DFB221E" w15:done="0"/>
  <w15:commentEx w15:paraId="50CA4336" w15:paraIdParent="0DFB221E" w15:done="0"/>
  <w15:commentEx w15:paraId="22983065" w15:done="0"/>
  <w15:commentEx w15:paraId="5DA68B59" w15:done="0"/>
  <w15:commentEx w15:paraId="173A7923" w15:done="0"/>
  <w15:commentEx w15:paraId="20975C67" w15:done="0"/>
  <w15:commentEx w15:paraId="69C096FC" w15:paraIdParent="20975C67" w15:done="0"/>
  <w15:commentEx w15:paraId="32498574" w15:done="0"/>
  <w15:commentEx w15:paraId="567CC277" w15:paraIdParent="32498574" w15:done="0"/>
  <w15:commentEx w15:paraId="4902B3C0" w15:done="0"/>
  <w15:commentEx w15:paraId="1C6D2AE6" w15:done="0"/>
  <w15:commentEx w15:paraId="4FF57BB8" w15:done="0"/>
  <w15:commentEx w15:paraId="08D67B2F" w15:paraIdParent="4FF57BB8" w15:done="0"/>
  <w15:commentEx w15:paraId="23137BDE" w15:done="0"/>
  <w15:commentEx w15:paraId="3D83C3F9" w15:done="0"/>
  <w15:commentEx w15:paraId="0301F683" w15:paraIdParent="3D83C3F9" w15:done="0"/>
  <w15:commentEx w15:paraId="7D71033E" w15:done="0"/>
  <w15:commentEx w15:paraId="22191E8E" w15:done="0"/>
  <w15:commentEx w15:paraId="7D5AA4E7" w15:done="0"/>
  <w15:commentEx w15:paraId="7B97127C" w15:done="0"/>
  <w15:commentEx w15:paraId="19751D4C" w15:done="0"/>
  <w15:commentEx w15:paraId="3CF19BE4" w15:done="0"/>
  <w15:commentEx w15:paraId="1BF644E9" w15:paraIdParent="3CF19BE4" w15:done="0"/>
  <w15:commentEx w15:paraId="51BE5245" w15:done="0"/>
  <w15:commentEx w15:paraId="0D6700AE" w15:done="0"/>
  <w15:commentEx w15:paraId="2F6C5A88" w15:done="0"/>
  <w15:commentEx w15:paraId="123C7573" w15:paraIdParent="2F6C5A88" w15:done="0"/>
  <w15:commentEx w15:paraId="06B278F6" w15:done="0"/>
  <w15:commentEx w15:paraId="644AB017" w15:done="0"/>
  <w15:commentEx w15:paraId="0F2862A3" w15:done="0"/>
  <w15:commentEx w15:paraId="3643544C" w15:done="0"/>
  <w15:commentEx w15:paraId="7ECF4949" w15:paraIdParent="3643544C" w15:done="0"/>
  <w15:commentEx w15:paraId="4772A930" w15:done="0"/>
  <w15:commentEx w15:paraId="36C7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5A0AF7" w16cid:durableId="1D85FDBB"/>
  <w16cid:commentId w16cid:paraId="3F2934AF" w16cid:durableId="1D85FDBC"/>
  <w16cid:commentId w16cid:paraId="0C81EEEB" w16cid:durableId="1D85FDBD"/>
  <w16cid:commentId w16cid:paraId="7FC2D320" w16cid:durableId="1D7B6FE4"/>
  <w16cid:commentId w16cid:paraId="175D7E70" w16cid:durableId="1D85FDBF"/>
  <w16cid:commentId w16cid:paraId="49686725" w16cid:durableId="1D85FDC0"/>
  <w16cid:commentId w16cid:paraId="0236589F" w16cid:durableId="1D85FDC1"/>
  <w16cid:commentId w16cid:paraId="55CA0AA2" w16cid:durableId="1D85FDC2"/>
  <w16cid:commentId w16cid:paraId="295DB260" w16cid:durableId="1D8699A2"/>
  <w16cid:commentId w16cid:paraId="55B2E05E" w16cid:durableId="1D7E9147"/>
  <w16cid:commentId w16cid:paraId="702A7E10" w16cid:durableId="1D7BCAB6"/>
  <w16cid:commentId w16cid:paraId="2AB48D04" w16cid:durableId="1D85FDC5"/>
  <w16cid:commentId w16cid:paraId="41323B64" w16cid:durableId="1D868584"/>
  <w16cid:commentId w16cid:paraId="227361EB" w16cid:durableId="1D728064"/>
  <w16cid:commentId w16cid:paraId="0F7E07F8" w16cid:durableId="1D85FDC7"/>
  <w16cid:commentId w16cid:paraId="22983065" w16cid:durableId="1D5ECCC1"/>
  <w16cid:commentId w16cid:paraId="5DA68B59" w16cid:durableId="1D7E914B"/>
  <w16cid:commentId w16cid:paraId="173A7923" w16cid:durableId="1D5ECCC2"/>
  <w16cid:commentId w16cid:paraId="20975C67" w16cid:durableId="1D728069"/>
  <w16cid:commentId w16cid:paraId="69C096FC" w16cid:durableId="1D728DAA"/>
  <w16cid:commentId w16cid:paraId="32498574" w16cid:durableId="1D85FDCE"/>
  <w16cid:commentId w16cid:paraId="567CC277" w16cid:durableId="1D8604C5"/>
  <w16cid:commentId w16cid:paraId="4902B3C0" w16cid:durableId="1D85FDCF"/>
  <w16cid:commentId w16cid:paraId="1C6D2AE6" w16cid:durableId="1D5ECCC5"/>
  <w16cid:commentId w16cid:paraId="4FF57BB8" w16cid:durableId="1D85FDD1"/>
  <w16cid:commentId w16cid:paraId="08D67B2F" w16cid:durableId="1D85FFBA"/>
  <w16cid:commentId w16cid:paraId="23137BDE" w16cid:durableId="1D5ECCC6"/>
  <w16cid:commentId w16cid:paraId="3D83C3F9" w16cid:durableId="1D72806F"/>
  <w16cid:commentId w16cid:paraId="0301F683" w16cid:durableId="1D728EA4"/>
  <w16cid:commentId w16cid:paraId="7D71033E" w16cid:durableId="1D85FDD5"/>
  <w16cid:commentId w16cid:paraId="22191E8E" w16cid:durableId="1D85FDD6"/>
  <w16cid:commentId w16cid:paraId="7D5AA4E7" w16cid:durableId="1D7C144C"/>
  <w16cid:commentId w16cid:paraId="7B97127C" w16cid:durableId="1D7E9154"/>
  <w16cid:commentId w16cid:paraId="19751D4C" w16cid:durableId="1D728073"/>
  <w16cid:commentId w16cid:paraId="3CF19BE4" w16cid:durableId="1D728074"/>
  <w16cid:commentId w16cid:paraId="1BF644E9" w16cid:durableId="1D72927E"/>
  <w16cid:commentId w16cid:paraId="51BE5245" w16cid:durableId="1D72AA7E"/>
  <w16cid:commentId w16cid:paraId="0D6700AE" w16cid:durableId="1D7C0D9B"/>
  <w16cid:commentId w16cid:paraId="123C7573" w16cid:durableId="1D7FE67D"/>
  <w16cid:commentId w16cid:paraId="06B278F6" w16cid:durableId="1D85FDDF"/>
  <w16cid:commentId w16cid:paraId="644AB017" w16cid:durableId="1D85FDE0"/>
  <w16cid:commentId w16cid:paraId="0F2862A3" w16cid:durableId="1D7F72ED"/>
  <w16cid:commentId w16cid:paraId="3643544C" w16cid:durableId="1D85FDE2"/>
  <w16cid:commentId w16cid:paraId="7ECF4949" w16cid:durableId="1D86831A"/>
  <w16cid:commentId w16cid:paraId="4772A930" w16cid:durableId="1D7E915B"/>
  <w16cid:commentId w16cid:paraId="36C7515A" w16cid:durableId="1D7E91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Ross Otto, Dr">
    <w15:presenceInfo w15:providerId="None" w15:userId="Anthony Ross Otto, Dr"/>
  </w15:person>
  <w15:person w15:author="David St-Amand">
    <w15:presenceInfo w15:providerId="None" w15:userId="David St-Amand"/>
  </w15:person>
  <w15:person w15:author="Signy Sheldon">
    <w15:presenceInfo w15:providerId="None" w15:userId="Signy Shel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63D"/>
    <w:rsid w:val="0000477A"/>
    <w:rsid w:val="000139F4"/>
    <w:rsid w:val="000239E7"/>
    <w:rsid w:val="000326E4"/>
    <w:rsid w:val="00040243"/>
    <w:rsid w:val="000468B3"/>
    <w:rsid w:val="00047811"/>
    <w:rsid w:val="00053318"/>
    <w:rsid w:val="00156468"/>
    <w:rsid w:val="00162F6B"/>
    <w:rsid w:val="00164007"/>
    <w:rsid w:val="00186E67"/>
    <w:rsid w:val="00190BAA"/>
    <w:rsid w:val="001913E9"/>
    <w:rsid w:val="001A1BE9"/>
    <w:rsid w:val="001C5C75"/>
    <w:rsid w:val="00203F58"/>
    <w:rsid w:val="002056F4"/>
    <w:rsid w:val="0020754B"/>
    <w:rsid w:val="002A3493"/>
    <w:rsid w:val="002D335A"/>
    <w:rsid w:val="002E0F0D"/>
    <w:rsid w:val="003120CE"/>
    <w:rsid w:val="003353D1"/>
    <w:rsid w:val="00335F65"/>
    <w:rsid w:val="0035491A"/>
    <w:rsid w:val="003623CD"/>
    <w:rsid w:val="00396146"/>
    <w:rsid w:val="003B0E3B"/>
    <w:rsid w:val="003C240C"/>
    <w:rsid w:val="003C5DF0"/>
    <w:rsid w:val="003E40A3"/>
    <w:rsid w:val="003F34BA"/>
    <w:rsid w:val="00420FF9"/>
    <w:rsid w:val="00423476"/>
    <w:rsid w:val="00432D66"/>
    <w:rsid w:val="00436DFA"/>
    <w:rsid w:val="004376F1"/>
    <w:rsid w:val="004439EA"/>
    <w:rsid w:val="00443A53"/>
    <w:rsid w:val="00477F6B"/>
    <w:rsid w:val="004C2358"/>
    <w:rsid w:val="004D08E6"/>
    <w:rsid w:val="004F2480"/>
    <w:rsid w:val="005217CF"/>
    <w:rsid w:val="0052332A"/>
    <w:rsid w:val="005233A2"/>
    <w:rsid w:val="005258A0"/>
    <w:rsid w:val="00527049"/>
    <w:rsid w:val="005640C2"/>
    <w:rsid w:val="0056520A"/>
    <w:rsid w:val="00575588"/>
    <w:rsid w:val="00580788"/>
    <w:rsid w:val="005868FA"/>
    <w:rsid w:val="00593309"/>
    <w:rsid w:val="005B2CE8"/>
    <w:rsid w:val="005C1DD2"/>
    <w:rsid w:val="005C7CBD"/>
    <w:rsid w:val="005D2FFA"/>
    <w:rsid w:val="005E3F4B"/>
    <w:rsid w:val="006044C4"/>
    <w:rsid w:val="00626469"/>
    <w:rsid w:val="006420A9"/>
    <w:rsid w:val="00651DF7"/>
    <w:rsid w:val="00662E46"/>
    <w:rsid w:val="00666879"/>
    <w:rsid w:val="00687289"/>
    <w:rsid w:val="006A4B3F"/>
    <w:rsid w:val="006B127D"/>
    <w:rsid w:val="006B4DF5"/>
    <w:rsid w:val="006C2647"/>
    <w:rsid w:val="006D5495"/>
    <w:rsid w:val="006D5520"/>
    <w:rsid w:val="00702FCD"/>
    <w:rsid w:val="0078000C"/>
    <w:rsid w:val="007A24CF"/>
    <w:rsid w:val="007A2D66"/>
    <w:rsid w:val="007C4233"/>
    <w:rsid w:val="00801DBC"/>
    <w:rsid w:val="008021F9"/>
    <w:rsid w:val="00803FD0"/>
    <w:rsid w:val="00806145"/>
    <w:rsid w:val="00806330"/>
    <w:rsid w:val="00835B79"/>
    <w:rsid w:val="00865CCB"/>
    <w:rsid w:val="00870BBA"/>
    <w:rsid w:val="00883D10"/>
    <w:rsid w:val="00895B04"/>
    <w:rsid w:val="00897D16"/>
    <w:rsid w:val="008B1F4E"/>
    <w:rsid w:val="008B56AD"/>
    <w:rsid w:val="008C0E90"/>
    <w:rsid w:val="008C7FC2"/>
    <w:rsid w:val="008D119E"/>
    <w:rsid w:val="008D3129"/>
    <w:rsid w:val="008E44B5"/>
    <w:rsid w:val="008F612B"/>
    <w:rsid w:val="00901C09"/>
    <w:rsid w:val="009053ED"/>
    <w:rsid w:val="009059EC"/>
    <w:rsid w:val="00906F16"/>
    <w:rsid w:val="0091463D"/>
    <w:rsid w:val="00914B80"/>
    <w:rsid w:val="009269E2"/>
    <w:rsid w:val="00956B5E"/>
    <w:rsid w:val="00982C9A"/>
    <w:rsid w:val="009C2C04"/>
    <w:rsid w:val="009C3827"/>
    <w:rsid w:val="00A16EB0"/>
    <w:rsid w:val="00A5141B"/>
    <w:rsid w:val="00A54C82"/>
    <w:rsid w:val="00A84269"/>
    <w:rsid w:val="00AA03D7"/>
    <w:rsid w:val="00AA7527"/>
    <w:rsid w:val="00AB7A94"/>
    <w:rsid w:val="00AB7DD9"/>
    <w:rsid w:val="00AC69A9"/>
    <w:rsid w:val="00AD6935"/>
    <w:rsid w:val="00AF0037"/>
    <w:rsid w:val="00AF3067"/>
    <w:rsid w:val="00B031B8"/>
    <w:rsid w:val="00B13356"/>
    <w:rsid w:val="00B144A5"/>
    <w:rsid w:val="00B36813"/>
    <w:rsid w:val="00B55ADB"/>
    <w:rsid w:val="00B665F5"/>
    <w:rsid w:val="00B81797"/>
    <w:rsid w:val="00B92C5F"/>
    <w:rsid w:val="00B976E2"/>
    <w:rsid w:val="00BA7495"/>
    <w:rsid w:val="00BF392E"/>
    <w:rsid w:val="00BF3EA1"/>
    <w:rsid w:val="00C76453"/>
    <w:rsid w:val="00C82402"/>
    <w:rsid w:val="00CA1074"/>
    <w:rsid w:val="00CA1C75"/>
    <w:rsid w:val="00CA38D1"/>
    <w:rsid w:val="00CB5313"/>
    <w:rsid w:val="00D11A41"/>
    <w:rsid w:val="00D3531A"/>
    <w:rsid w:val="00D8209B"/>
    <w:rsid w:val="00D8605A"/>
    <w:rsid w:val="00D86D62"/>
    <w:rsid w:val="00DB1EDD"/>
    <w:rsid w:val="00DE5780"/>
    <w:rsid w:val="00DF4B0E"/>
    <w:rsid w:val="00DF788B"/>
    <w:rsid w:val="00E433AE"/>
    <w:rsid w:val="00E5166D"/>
    <w:rsid w:val="00E54FB5"/>
    <w:rsid w:val="00E70225"/>
    <w:rsid w:val="00E83E40"/>
    <w:rsid w:val="00F208F8"/>
    <w:rsid w:val="00F52FE8"/>
    <w:rsid w:val="00F540AD"/>
    <w:rsid w:val="00F5427E"/>
    <w:rsid w:val="00F62947"/>
    <w:rsid w:val="00F74E71"/>
    <w:rsid w:val="00F80690"/>
    <w:rsid w:val="00F842F8"/>
    <w:rsid w:val="00FA2B6F"/>
    <w:rsid w:val="00FB16E6"/>
    <w:rsid w:val="00FB47FD"/>
    <w:rsid w:val="00FF48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ABF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463D"/>
  </w:style>
  <w:style w:type="paragraph" w:styleId="Heading1">
    <w:name w:val="heading 1"/>
    <w:basedOn w:val="Normal"/>
    <w:link w:val="Heading1Char"/>
    <w:rsid w:val="003C5DF0"/>
    <w:pPr>
      <w:suppressAutoHyphens/>
      <w:spacing w:after="0" w:line="480" w:lineRule="auto"/>
      <w:jc w:val="center"/>
      <w:outlineLvl w:val="0"/>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63D"/>
    <w:rPr>
      <w:sz w:val="18"/>
      <w:szCs w:val="18"/>
    </w:rPr>
  </w:style>
  <w:style w:type="paragraph" w:styleId="CommentText">
    <w:name w:val="annotation text"/>
    <w:basedOn w:val="Normal"/>
    <w:link w:val="CommentTextChar"/>
    <w:uiPriority w:val="99"/>
    <w:semiHidden/>
    <w:unhideWhenUsed/>
    <w:rsid w:val="0091463D"/>
    <w:pPr>
      <w:spacing w:line="240" w:lineRule="auto"/>
    </w:pPr>
    <w:rPr>
      <w:sz w:val="24"/>
      <w:szCs w:val="24"/>
    </w:rPr>
  </w:style>
  <w:style w:type="character" w:customStyle="1" w:styleId="CommentTextChar">
    <w:name w:val="Comment Text Char"/>
    <w:basedOn w:val="DefaultParagraphFont"/>
    <w:link w:val="CommentText"/>
    <w:uiPriority w:val="99"/>
    <w:semiHidden/>
    <w:rsid w:val="0091463D"/>
    <w:rPr>
      <w:sz w:val="24"/>
      <w:szCs w:val="24"/>
    </w:rPr>
  </w:style>
  <w:style w:type="paragraph" w:styleId="BalloonText">
    <w:name w:val="Balloon Text"/>
    <w:basedOn w:val="Normal"/>
    <w:link w:val="BalloonTextChar"/>
    <w:uiPriority w:val="99"/>
    <w:semiHidden/>
    <w:unhideWhenUsed/>
    <w:rsid w:val="0091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3D"/>
    <w:rPr>
      <w:rFonts w:ascii="Segoe UI" w:hAnsi="Segoe UI" w:cs="Segoe UI"/>
      <w:sz w:val="18"/>
      <w:szCs w:val="18"/>
    </w:rPr>
  </w:style>
  <w:style w:type="paragraph" w:customStyle="1" w:styleId="Default">
    <w:name w:val="Default"/>
    <w:rsid w:val="0091463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156468"/>
    <w:pPr>
      <w:spacing w:after="0" w:line="240" w:lineRule="auto"/>
    </w:pPr>
    <w:rPr>
      <w:rFonts w:ascii="Calibri" w:hAnsi="Calibri" w:cs="Calibri"/>
      <w:lang w:val="en-US"/>
    </w:rPr>
  </w:style>
  <w:style w:type="paragraph" w:styleId="CommentSubject">
    <w:name w:val="annotation subject"/>
    <w:basedOn w:val="CommentText"/>
    <w:next w:val="CommentText"/>
    <w:link w:val="CommentSubjectChar"/>
    <w:uiPriority w:val="99"/>
    <w:semiHidden/>
    <w:unhideWhenUsed/>
    <w:rsid w:val="003C5DF0"/>
    <w:rPr>
      <w:b/>
      <w:bCs/>
      <w:sz w:val="20"/>
      <w:szCs w:val="20"/>
    </w:rPr>
  </w:style>
  <w:style w:type="character" w:customStyle="1" w:styleId="CommentSubjectChar">
    <w:name w:val="Comment Subject Char"/>
    <w:basedOn w:val="CommentTextChar"/>
    <w:link w:val="CommentSubject"/>
    <w:uiPriority w:val="99"/>
    <w:semiHidden/>
    <w:rsid w:val="003C5DF0"/>
    <w:rPr>
      <w:b/>
      <w:bCs/>
      <w:sz w:val="20"/>
      <w:szCs w:val="20"/>
    </w:rPr>
  </w:style>
  <w:style w:type="character" w:customStyle="1" w:styleId="Heading1Char">
    <w:name w:val="Heading 1 Char"/>
    <w:basedOn w:val="DefaultParagraphFont"/>
    <w:link w:val="Heading1"/>
    <w:rsid w:val="003C5DF0"/>
    <w:rPr>
      <w:rFonts w:ascii="Times New Roman" w:eastAsia="Times New Roman" w:hAnsi="Times New Roman" w:cs="Times New Roman"/>
      <w:color w:val="00000A"/>
      <w:sz w:val="24"/>
      <w:szCs w:val="24"/>
      <w:lang w:val="en-US"/>
    </w:rPr>
  </w:style>
  <w:style w:type="paragraph" w:customStyle="1" w:styleId="TextBody">
    <w:name w:val="Text Body"/>
    <w:basedOn w:val="Normal"/>
    <w:rsid w:val="003C5DF0"/>
    <w:pPr>
      <w:suppressAutoHyphens/>
      <w:spacing w:after="120" w:line="480" w:lineRule="auto"/>
      <w:ind w:firstLine="540"/>
    </w:pPr>
    <w:rPr>
      <w:rFonts w:ascii="Times New Roman" w:eastAsia="Times New Roman" w:hAnsi="Times New Roman" w:cs="Times New Roman"/>
      <w:color w:val="00000A"/>
      <w:sz w:val="24"/>
      <w:szCs w:val="24"/>
      <w:lang w:val="en-US"/>
    </w:rPr>
  </w:style>
  <w:style w:type="paragraph" w:styleId="Bibliography">
    <w:name w:val="Bibliography"/>
    <w:basedOn w:val="Normal"/>
    <w:next w:val="Normal"/>
    <w:uiPriority w:val="37"/>
    <w:unhideWhenUsed/>
    <w:rsid w:val="00626469"/>
    <w:pPr>
      <w:spacing w:after="0" w:line="240" w:lineRule="auto"/>
    </w:pPr>
    <w:rPr>
      <w:rFonts w:ascii="Times New Roman" w:hAnsi="Times New Roman"/>
      <w:sz w:val="24"/>
      <w:szCs w:val="24"/>
      <w:lang w:val="en-US"/>
    </w:rPr>
  </w:style>
  <w:style w:type="paragraph" w:styleId="Revision">
    <w:name w:val="Revision"/>
    <w:hidden/>
    <w:uiPriority w:val="99"/>
    <w:semiHidden/>
    <w:rsid w:val="00E83E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5677">
      <w:bodyDiv w:val="1"/>
      <w:marLeft w:val="0"/>
      <w:marRight w:val="0"/>
      <w:marTop w:val="0"/>
      <w:marBottom w:val="0"/>
      <w:divBdr>
        <w:top w:val="none" w:sz="0" w:space="0" w:color="auto"/>
        <w:left w:val="none" w:sz="0" w:space="0" w:color="auto"/>
        <w:bottom w:val="none" w:sz="0" w:space="0" w:color="auto"/>
        <w:right w:val="none" w:sz="0" w:space="0" w:color="auto"/>
      </w:divBdr>
      <w:divsChild>
        <w:div w:id="1230773475">
          <w:marLeft w:val="0"/>
          <w:marRight w:val="0"/>
          <w:marTop w:val="0"/>
          <w:marBottom w:val="0"/>
          <w:divBdr>
            <w:top w:val="none" w:sz="0" w:space="0" w:color="auto"/>
            <w:left w:val="none" w:sz="0" w:space="0" w:color="auto"/>
            <w:bottom w:val="none" w:sz="0" w:space="0" w:color="auto"/>
            <w:right w:val="none" w:sz="0" w:space="0" w:color="auto"/>
          </w:divBdr>
          <w:divsChild>
            <w:div w:id="1317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4942">
      <w:bodyDiv w:val="1"/>
      <w:marLeft w:val="0"/>
      <w:marRight w:val="0"/>
      <w:marTop w:val="0"/>
      <w:marBottom w:val="0"/>
      <w:divBdr>
        <w:top w:val="none" w:sz="0" w:space="0" w:color="auto"/>
        <w:left w:val="none" w:sz="0" w:space="0" w:color="auto"/>
        <w:bottom w:val="none" w:sz="0" w:space="0" w:color="auto"/>
        <w:right w:val="none" w:sz="0" w:space="0" w:color="auto"/>
      </w:divBdr>
    </w:div>
    <w:div w:id="1038243737">
      <w:bodyDiv w:val="1"/>
      <w:marLeft w:val="0"/>
      <w:marRight w:val="0"/>
      <w:marTop w:val="0"/>
      <w:marBottom w:val="0"/>
      <w:divBdr>
        <w:top w:val="none" w:sz="0" w:space="0" w:color="auto"/>
        <w:left w:val="none" w:sz="0" w:space="0" w:color="auto"/>
        <w:bottom w:val="none" w:sz="0" w:space="0" w:color="auto"/>
        <w:right w:val="none" w:sz="0" w:space="0" w:color="auto"/>
      </w:divBdr>
    </w:div>
    <w:div w:id="1241522606">
      <w:bodyDiv w:val="1"/>
      <w:marLeft w:val="0"/>
      <w:marRight w:val="0"/>
      <w:marTop w:val="0"/>
      <w:marBottom w:val="0"/>
      <w:divBdr>
        <w:top w:val="none" w:sz="0" w:space="0" w:color="auto"/>
        <w:left w:val="none" w:sz="0" w:space="0" w:color="auto"/>
        <w:bottom w:val="none" w:sz="0" w:space="0" w:color="auto"/>
        <w:right w:val="none" w:sz="0" w:space="0" w:color="auto"/>
      </w:divBdr>
      <w:divsChild>
        <w:div w:id="639455977">
          <w:marLeft w:val="0"/>
          <w:marRight w:val="0"/>
          <w:marTop w:val="0"/>
          <w:marBottom w:val="0"/>
          <w:divBdr>
            <w:top w:val="none" w:sz="0" w:space="0" w:color="auto"/>
            <w:left w:val="none" w:sz="0" w:space="0" w:color="auto"/>
            <w:bottom w:val="none" w:sz="0" w:space="0" w:color="auto"/>
            <w:right w:val="none" w:sz="0" w:space="0" w:color="auto"/>
          </w:divBdr>
          <w:divsChild>
            <w:div w:id="1234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4.emf"/><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21</Pages>
  <Words>14256</Words>
  <Characters>81261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30</cp:revision>
  <dcterms:created xsi:type="dcterms:W3CDTF">2017-10-05T12:17:00Z</dcterms:created>
  <dcterms:modified xsi:type="dcterms:W3CDTF">2017-10-10T05:12:00Z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id="elUWgNwa"/&gt;&lt;style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