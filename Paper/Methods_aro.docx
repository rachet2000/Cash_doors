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70488" w14:textId="77777777" w:rsidR="0014009B" w:rsidRDefault="0014009B" w:rsidP="0014009B">
      <w:pPr>
        <w:rPr>
          <w:rFonts w:ascii="Times New Roman" w:hAnsi="Times New Roman" w:cs="Times New Roman"/>
          <w:sz w:val="24"/>
          <w:szCs w:val="24"/>
          <w:lang w:val="en-US"/>
        </w:rPr>
      </w:pPr>
    </w:p>
    <w:p w14:paraId="48A5CD84" w14:textId="77777777" w:rsidR="0014009B" w:rsidRPr="00CF499F" w:rsidRDefault="0014009B" w:rsidP="00CA6E7A">
      <w:pPr>
        <w:jc w:val="center"/>
        <w:outlineLvl w:val="0"/>
        <w:rPr>
          <w:rFonts w:ascii="Times New Roman" w:hAnsi="Times New Roman" w:cs="Times New Roman"/>
          <w:b/>
          <w:sz w:val="24"/>
          <w:szCs w:val="24"/>
          <w:lang w:val="en-US"/>
        </w:rPr>
      </w:pPr>
      <w:bookmarkStart w:id="0" w:name="_Hlk492752484"/>
      <w:r w:rsidRPr="00CF499F">
        <w:rPr>
          <w:rFonts w:ascii="Times New Roman" w:hAnsi="Times New Roman" w:cs="Times New Roman"/>
          <w:b/>
          <w:sz w:val="24"/>
          <w:szCs w:val="24"/>
          <w:lang w:val="en-US"/>
        </w:rPr>
        <w:t>Methods</w:t>
      </w:r>
    </w:p>
    <w:p w14:paraId="1BCA2150" w14:textId="1E7B471B" w:rsidR="0014009B" w:rsidRPr="00036043" w:rsidDel="00567D88" w:rsidRDefault="0014009B" w:rsidP="0014009B">
      <w:pPr>
        <w:jc w:val="center"/>
        <w:rPr>
          <w:del w:id="1" w:author="Anthony Ross Otto, Dr" w:date="2017-08-22T11:55:00Z"/>
          <w:rFonts w:ascii="Times New Roman" w:hAnsi="Times New Roman" w:cs="Times New Roman"/>
          <w:sz w:val="24"/>
          <w:szCs w:val="24"/>
          <w:lang w:val="en-US"/>
        </w:rPr>
      </w:pPr>
    </w:p>
    <w:p w14:paraId="346CC42B" w14:textId="42E7793C" w:rsidR="001B6D92" w:rsidRDefault="0014009B" w:rsidP="0014009B">
      <w:pPr>
        <w:spacing w:line="480" w:lineRule="auto"/>
        <w:ind w:firstLine="720"/>
        <w:rPr>
          <w:rFonts w:ascii="Times New Roman" w:hAnsi="Times New Roman" w:cs="Times New Roman"/>
          <w:sz w:val="24"/>
          <w:szCs w:val="24"/>
          <w:lang w:val="en-US"/>
        </w:rPr>
      </w:pPr>
      <w:r w:rsidRPr="00036043">
        <w:rPr>
          <w:rFonts w:ascii="Times New Roman" w:hAnsi="Times New Roman" w:cs="Times New Roman"/>
          <w:sz w:val="24"/>
          <w:szCs w:val="24"/>
          <w:lang w:val="en-US"/>
        </w:rPr>
        <w:t>To investigate</w:t>
      </w:r>
      <w:r>
        <w:rPr>
          <w:rFonts w:ascii="Times New Roman" w:hAnsi="Times New Roman" w:cs="Times New Roman"/>
          <w:sz w:val="24"/>
          <w:szCs w:val="24"/>
          <w:lang w:val="en-US"/>
        </w:rPr>
        <w:t xml:space="preserve"> if episodic memory lead to more risk-seeking in gains</w:t>
      </w:r>
      <w:r w:rsidRPr="00036043">
        <w:rPr>
          <w:rFonts w:ascii="Times New Roman" w:hAnsi="Times New Roman" w:cs="Times New Roman"/>
          <w:sz w:val="24"/>
          <w:szCs w:val="24"/>
          <w:lang w:val="en-US"/>
        </w:rPr>
        <w:t>, we designe</w:t>
      </w:r>
      <w:r w:rsidR="00905300">
        <w:rPr>
          <w:rFonts w:ascii="Times New Roman" w:hAnsi="Times New Roman" w:cs="Times New Roman"/>
          <w:sz w:val="24"/>
          <w:szCs w:val="24"/>
          <w:lang w:val="en-US"/>
        </w:rPr>
        <w:t xml:space="preserve">d an experiment where </w:t>
      </w:r>
      <w:del w:id="2" w:author="Anthony Ross Otto, Dr" w:date="2017-08-22T11:33:00Z">
        <w:r w:rsidR="00905300" w:rsidDel="00CA6E7A">
          <w:rPr>
            <w:rFonts w:ascii="Times New Roman" w:hAnsi="Times New Roman" w:cs="Times New Roman"/>
            <w:sz w:val="24"/>
            <w:szCs w:val="24"/>
            <w:lang w:val="en-US"/>
          </w:rPr>
          <w:delText>people</w:delText>
        </w:r>
      </w:del>
      <w:ins w:id="3" w:author="Anthony Ross Otto, Dr" w:date="2017-08-22T11:33:00Z">
        <w:r w:rsidR="00CA6E7A">
          <w:rPr>
            <w:rFonts w:ascii="Times New Roman" w:hAnsi="Times New Roman" w:cs="Times New Roman"/>
            <w:sz w:val="24"/>
            <w:szCs w:val="24"/>
            <w:lang w:val="en-US"/>
          </w:rPr>
          <w:t>participants</w:t>
        </w:r>
      </w:ins>
      <w:r w:rsidR="00905300">
        <w:rPr>
          <w:rFonts w:ascii="Times New Roman" w:hAnsi="Times New Roman" w:cs="Times New Roman"/>
          <w:sz w:val="24"/>
          <w:szCs w:val="24"/>
          <w:lang w:val="en-US"/>
        </w:rPr>
        <w:t xml:space="preserve"> were required to make choices from experience in a simple gambling task</w:t>
      </w:r>
      <w:r w:rsidR="001B6D92">
        <w:rPr>
          <w:rFonts w:ascii="Times New Roman" w:hAnsi="Times New Roman" w:cs="Times New Roman"/>
          <w:sz w:val="24"/>
          <w:szCs w:val="24"/>
          <w:lang w:val="en-US"/>
        </w:rPr>
        <w:t xml:space="preserve"> (Madan &amp; al., 2014)</w:t>
      </w:r>
      <w:r w:rsidR="00905300">
        <w:rPr>
          <w:rFonts w:ascii="Times New Roman" w:hAnsi="Times New Roman" w:cs="Times New Roman"/>
          <w:sz w:val="24"/>
          <w:szCs w:val="24"/>
          <w:lang w:val="en-US"/>
        </w:rPr>
        <w:t xml:space="preserve">. In </w:t>
      </w:r>
      <w:del w:id="4" w:author="Anthony Ross Otto, Dr" w:date="2017-08-22T11:32:00Z">
        <w:r w:rsidR="00905300" w:rsidDel="00CA6E7A">
          <w:rPr>
            <w:rFonts w:ascii="Times New Roman" w:hAnsi="Times New Roman" w:cs="Times New Roman"/>
            <w:sz w:val="24"/>
            <w:szCs w:val="24"/>
            <w:lang w:val="en-US"/>
          </w:rPr>
          <w:delText>the first e</w:delText>
        </w:r>
      </w:del>
      <w:ins w:id="5" w:author="Anthony Ross Otto, Dr" w:date="2017-08-22T11:32:00Z">
        <w:r w:rsidR="00CA6E7A">
          <w:rPr>
            <w:rFonts w:ascii="Times New Roman" w:hAnsi="Times New Roman" w:cs="Times New Roman"/>
            <w:sz w:val="24"/>
            <w:szCs w:val="24"/>
            <w:lang w:val="en-US"/>
          </w:rPr>
          <w:t>E</w:t>
        </w:r>
      </w:ins>
      <w:r w:rsidR="00905300">
        <w:rPr>
          <w:rFonts w:ascii="Times New Roman" w:hAnsi="Times New Roman" w:cs="Times New Roman"/>
          <w:sz w:val="24"/>
          <w:szCs w:val="24"/>
          <w:lang w:val="en-US"/>
        </w:rPr>
        <w:t>xperiment</w:t>
      </w:r>
      <w:ins w:id="6" w:author="Anthony Ross Otto, Dr" w:date="2017-08-22T11:32:00Z">
        <w:r w:rsidR="00CA6E7A">
          <w:rPr>
            <w:rFonts w:ascii="Times New Roman" w:hAnsi="Times New Roman" w:cs="Times New Roman"/>
            <w:sz w:val="24"/>
            <w:szCs w:val="24"/>
            <w:lang w:val="en-US"/>
          </w:rPr>
          <w:t xml:space="preserve"> 1</w:t>
        </w:r>
      </w:ins>
      <w:r w:rsidR="00905300">
        <w:rPr>
          <w:rFonts w:ascii="Times New Roman" w:hAnsi="Times New Roman" w:cs="Times New Roman"/>
          <w:sz w:val="24"/>
          <w:szCs w:val="24"/>
          <w:lang w:val="en-US"/>
        </w:rPr>
        <w:t>, we</w:t>
      </w:r>
      <w:r>
        <w:rPr>
          <w:rFonts w:ascii="Times New Roman" w:hAnsi="Times New Roman" w:cs="Times New Roman"/>
          <w:sz w:val="24"/>
          <w:szCs w:val="24"/>
          <w:lang w:val="en-US"/>
        </w:rPr>
        <w:t xml:space="preserve"> </w:t>
      </w:r>
      <w:r w:rsidR="00796612">
        <w:rPr>
          <w:rFonts w:ascii="Times New Roman" w:hAnsi="Times New Roman" w:cs="Times New Roman"/>
          <w:sz w:val="24"/>
          <w:szCs w:val="24"/>
          <w:lang w:val="en-US"/>
        </w:rPr>
        <w:t xml:space="preserve">first </w:t>
      </w:r>
      <w:del w:id="7" w:author="Anthony Ross Otto, Dr" w:date="2017-08-22T11:33:00Z">
        <w:r w:rsidDel="00CA6E7A">
          <w:rPr>
            <w:rFonts w:ascii="Times New Roman" w:hAnsi="Times New Roman" w:cs="Times New Roman"/>
            <w:sz w:val="24"/>
            <w:szCs w:val="24"/>
            <w:lang w:val="en-US"/>
          </w:rPr>
          <w:delText xml:space="preserve">probed </w:delText>
        </w:r>
      </w:del>
      <w:ins w:id="8" w:author="Anthony Ross Otto, Dr" w:date="2017-08-22T11:33:00Z">
        <w:r w:rsidR="00CA6E7A">
          <w:rPr>
            <w:rFonts w:ascii="Times New Roman" w:hAnsi="Times New Roman" w:cs="Times New Roman"/>
            <w:sz w:val="24"/>
            <w:szCs w:val="24"/>
            <w:lang w:val="en-US"/>
          </w:rPr>
          <w:t xml:space="preserve">induced </w:t>
        </w:r>
      </w:ins>
      <w:del w:id="9" w:author="Anthony Ross Otto, Dr" w:date="2017-08-22T11:33:00Z">
        <w:r w:rsidR="00905300" w:rsidDel="00CA6E7A">
          <w:rPr>
            <w:rFonts w:ascii="Times New Roman" w:hAnsi="Times New Roman" w:cs="Times New Roman"/>
            <w:sz w:val="24"/>
            <w:szCs w:val="24"/>
            <w:lang w:val="en-US"/>
          </w:rPr>
          <w:delText xml:space="preserve">them </w:delText>
        </w:r>
      </w:del>
      <w:ins w:id="10" w:author="Anthony Ross Otto, Dr" w:date="2017-08-22T11:33:00Z">
        <w:r w:rsidR="00CA6E7A">
          <w:rPr>
            <w:rFonts w:ascii="Times New Roman" w:hAnsi="Times New Roman" w:cs="Times New Roman"/>
            <w:sz w:val="24"/>
            <w:szCs w:val="24"/>
            <w:lang w:val="en-US"/>
          </w:rPr>
          <w:t xml:space="preserve">participants </w:t>
        </w:r>
      </w:ins>
      <w:r w:rsidRPr="00036043">
        <w:rPr>
          <w:rFonts w:ascii="Times New Roman" w:hAnsi="Times New Roman" w:cs="Times New Roman"/>
          <w:sz w:val="24"/>
          <w:szCs w:val="24"/>
          <w:lang w:val="en-US"/>
        </w:rPr>
        <w:t>to retrieve memories in either an episodic</w:t>
      </w:r>
      <w:r>
        <w:rPr>
          <w:rFonts w:ascii="Times New Roman" w:hAnsi="Times New Roman" w:cs="Times New Roman"/>
          <w:sz w:val="24"/>
          <w:szCs w:val="24"/>
          <w:lang w:val="en-US"/>
        </w:rPr>
        <w:t xml:space="preserve"> or general way</w:t>
      </w:r>
      <w:ins w:id="11" w:author="Anthony Ross Otto, Dr" w:date="2017-08-22T11:47:00Z">
        <w:r w:rsidR="007A4741">
          <w:rPr>
            <w:rFonts w:ascii="Times New Roman" w:hAnsi="Times New Roman" w:cs="Times New Roman"/>
            <w:sz w:val="24"/>
            <w:szCs w:val="24"/>
            <w:lang w:val="en-US"/>
          </w:rPr>
          <w:t xml:space="preserve"> </w:t>
        </w:r>
      </w:ins>
      <w:ins w:id="12" w:author="Anthony Ross Otto, Dr" w:date="2017-08-22T11:34:00Z">
        <w:r w:rsidR="00EB2365">
          <w:rPr>
            <w:rFonts w:ascii="Times New Roman" w:hAnsi="Times New Roman" w:cs="Times New Roman"/>
            <w:sz w:val="24"/>
            <w:szCs w:val="24"/>
            <w:lang w:val="en-US"/>
          </w:rPr>
          <w:fldChar w:fldCharType="begin"/>
        </w:r>
      </w:ins>
      <w:ins w:id="13" w:author="Anthony Ross Otto, Dr" w:date="2017-08-22T11:35:00Z">
        <w:r w:rsidR="00856256">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r w:rsidR="00EB2365">
        <w:rPr>
          <w:rFonts w:ascii="Times New Roman" w:hAnsi="Times New Roman" w:cs="Times New Roman"/>
          <w:sz w:val="24"/>
          <w:szCs w:val="24"/>
          <w:lang w:val="en-US"/>
        </w:rPr>
        <w:fldChar w:fldCharType="separate"/>
      </w:r>
      <w:ins w:id="14" w:author="Anthony Ross Otto, Dr" w:date="2017-08-22T11:35:00Z">
        <w:r w:rsidR="00856256">
          <w:rPr>
            <w:rFonts w:ascii="Times New Roman" w:hAnsi="Times New Roman" w:cs="Times New Roman"/>
            <w:noProof/>
            <w:sz w:val="24"/>
            <w:szCs w:val="24"/>
            <w:lang w:val="en-US"/>
          </w:rPr>
          <w:t>(Jing, Madore, &amp; Schacter, 2016; Madore, Szpunar, Addis, &amp; Schacter, 2016)</w:t>
        </w:r>
      </w:ins>
      <w:ins w:id="15" w:author="Anthony Ross Otto, Dr" w:date="2017-08-22T11:34:00Z">
        <w:r w:rsidR="00EB2365">
          <w:rPr>
            <w:rFonts w:ascii="Times New Roman" w:hAnsi="Times New Roman" w:cs="Times New Roman"/>
            <w:sz w:val="24"/>
            <w:szCs w:val="24"/>
            <w:lang w:val="en-US"/>
          </w:rPr>
          <w:fldChar w:fldCharType="end"/>
        </w:r>
      </w:ins>
      <w:r w:rsidR="00905300">
        <w:rPr>
          <w:rFonts w:ascii="Times New Roman" w:hAnsi="Times New Roman" w:cs="Times New Roman"/>
          <w:sz w:val="24"/>
          <w:szCs w:val="24"/>
          <w:lang w:val="en-US"/>
        </w:rPr>
        <w:t>.</w:t>
      </w:r>
      <w:del w:id="16" w:author="Anthony Ross Otto, Dr" w:date="2017-08-22T11:57:00Z">
        <w:r w:rsidR="00905300" w:rsidDel="00957A36">
          <w:rPr>
            <w:rFonts w:ascii="Times New Roman" w:hAnsi="Times New Roman" w:cs="Times New Roman"/>
            <w:sz w:val="24"/>
            <w:szCs w:val="24"/>
            <w:lang w:val="en-US"/>
          </w:rPr>
          <w:delText xml:space="preserve"> In</w:delText>
        </w:r>
      </w:del>
      <w:r w:rsidR="00905300">
        <w:rPr>
          <w:rFonts w:ascii="Times New Roman" w:hAnsi="Times New Roman" w:cs="Times New Roman"/>
          <w:sz w:val="24"/>
          <w:szCs w:val="24"/>
          <w:lang w:val="en-US"/>
        </w:rPr>
        <w:t xml:space="preserve"> </w:t>
      </w:r>
      <w:del w:id="17" w:author="Anthony Ross Otto, Dr" w:date="2017-08-22T11:32:00Z">
        <w:r w:rsidR="00905300" w:rsidDel="00CA6E7A">
          <w:rPr>
            <w:rFonts w:ascii="Times New Roman" w:hAnsi="Times New Roman" w:cs="Times New Roman"/>
            <w:sz w:val="24"/>
            <w:szCs w:val="24"/>
            <w:lang w:val="en-US"/>
          </w:rPr>
          <w:delText>the second e</w:delText>
        </w:r>
      </w:del>
      <w:ins w:id="18" w:author="Anthony Ross Otto, Dr" w:date="2017-08-22T11:32:00Z">
        <w:r w:rsidR="00CA6E7A">
          <w:rPr>
            <w:rFonts w:ascii="Times New Roman" w:hAnsi="Times New Roman" w:cs="Times New Roman"/>
            <w:sz w:val="24"/>
            <w:szCs w:val="24"/>
            <w:lang w:val="en-US"/>
          </w:rPr>
          <w:t>E</w:t>
        </w:r>
      </w:ins>
      <w:r w:rsidR="00905300">
        <w:rPr>
          <w:rFonts w:ascii="Times New Roman" w:hAnsi="Times New Roman" w:cs="Times New Roman"/>
          <w:sz w:val="24"/>
          <w:szCs w:val="24"/>
          <w:lang w:val="en-US"/>
        </w:rPr>
        <w:t>xperiment</w:t>
      </w:r>
      <w:ins w:id="19" w:author="Anthony Ross Otto, Dr" w:date="2017-08-22T11:32:00Z">
        <w:r w:rsidR="00CA6E7A">
          <w:rPr>
            <w:rFonts w:ascii="Times New Roman" w:hAnsi="Times New Roman" w:cs="Times New Roman"/>
            <w:sz w:val="24"/>
            <w:szCs w:val="24"/>
            <w:lang w:val="en-US"/>
          </w:rPr>
          <w:t xml:space="preserve"> 2</w:t>
        </w:r>
      </w:ins>
      <w:ins w:id="20" w:author="Anthony Ross Otto, Dr" w:date="2017-08-22T11:58:00Z">
        <w:r w:rsidR="00957A36">
          <w:rPr>
            <w:rFonts w:ascii="Times New Roman" w:hAnsi="Times New Roman" w:cs="Times New Roman"/>
            <w:sz w:val="24"/>
            <w:szCs w:val="24"/>
            <w:lang w:val="en-US"/>
          </w:rPr>
          <w:t xml:space="preserve"> served as a </w:t>
        </w:r>
      </w:ins>
      <w:ins w:id="21" w:author="Anthony Ross Otto, Dr" w:date="2017-08-22T11:57:00Z">
        <w:r w:rsidR="00957A36">
          <w:rPr>
            <w:rFonts w:ascii="Times New Roman" w:hAnsi="Times New Roman" w:cs="Times New Roman"/>
            <w:sz w:val="24"/>
            <w:szCs w:val="24"/>
            <w:lang w:val="en-US"/>
          </w:rPr>
          <w:t>control study, in which</w:t>
        </w:r>
      </w:ins>
      <w:del w:id="22" w:author="Anthony Ross Otto, Dr" w:date="2017-08-22T11:57:00Z">
        <w:r w:rsidR="00905300" w:rsidDel="00957A36">
          <w:rPr>
            <w:rFonts w:ascii="Times New Roman" w:hAnsi="Times New Roman" w:cs="Times New Roman"/>
            <w:sz w:val="24"/>
            <w:szCs w:val="24"/>
            <w:lang w:val="en-US"/>
          </w:rPr>
          <w:delText>,</w:delText>
        </w:r>
      </w:del>
      <w:r w:rsidR="00905300">
        <w:rPr>
          <w:rFonts w:ascii="Times New Roman" w:hAnsi="Times New Roman" w:cs="Times New Roman"/>
          <w:sz w:val="24"/>
          <w:szCs w:val="24"/>
          <w:lang w:val="en-US"/>
        </w:rPr>
        <w:t xml:space="preserve"> participants </w:t>
      </w:r>
      <w:del w:id="23" w:author="Anthony Ross Otto, Dr" w:date="2017-08-22T11:33:00Z">
        <w:r w:rsidR="00905300" w:rsidDel="00CA6E7A">
          <w:rPr>
            <w:rFonts w:ascii="Times New Roman" w:hAnsi="Times New Roman" w:cs="Times New Roman"/>
            <w:sz w:val="24"/>
            <w:szCs w:val="24"/>
            <w:lang w:val="en-US"/>
          </w:rPr>
          <w:delText xml:space="preserve">did </w:delText>
        </w:r>
      </w:del>
      <w:ins w:id="24" w:author="Anthony Ross Otto, Dr" w:date="2017-08-22T11:33:00Z">
        <w:r w:rsidR="00CA6E7A">
          <w:rPr>
            <w:rFonts w:ascii="Times New Roman" w:hAnsi="Times New Roman" w:cs="Times New Roman"/>
            <w:sz w:val="24"/>
            <w:szCs w:val="24"/>
            <w:lang w:val="en-US"/>
          </w:rPr>
          <w:t xml:space="preserve">performed </w:t>
        </w:r>
      </w:ins>
      <w:r w:rsidR="00905300">
        <w:rPr>
          <w:rFonts w:ascii="Times New Roman" w:hAnsi="Times New Roman" w:cs="Times New Roman"/>
          <w:sz w:val="24"/>
          <w:szCs w:val="24"/>
          <w:lang w:val="en-US"/>
        </w:rPr>
        <w:t xml:space="preserve">the gambling task without any prior memory induction. </w:t>
      </w:r>
    </w:p>
    <w:p w14:paraId="4BAE71BF" w14:textId="77777777" w:rsidR="00796612" w:rsidDel="003F6FC7" w:rsidRDefault="001B6D92" w:rsidP="00796612">
      <w:pPr>
        <w:spacing w:line="480" w:lineRule="auto"/>
        <w:ind w:firstLine="720"/>
        <w:rPr>
          <w:del w:id="25" w:author="Anthony Ross Otto, Dr" w:date="2017-08-22T11:42:00Z"/>
          <w:rFonts w:ascii="Times New Roman" w:hAnsi="Times New Roman" w:cs="Times New Roman"/>
          <w:sz w:val="24"/>
          <w:szCs w:val="24"/>
          <w:lang w:val="en-US"/>
        </w:rPr>
      </w:pPr>
      <w:del w:id="26" w:author="Anthony Ross Otto, Dr" w:date="2017-08-22T11:35:00Z">
        <w:r w:rsidDel="00856256">
          <w:rPr>
            <w:rFonts w:ascii="Times New Roman" w:hAnsi="Times New Roman" w:cs="Times New Roman"/>
            <w:sz w:val="24"/>
            <w:szCs w:val="24"/>
            <w:lang w:val="en-US"/>
          </w:rPr>
          <w:delText xml:space="preserve">It has been </w:delText>
        </w:r>
        <w:r w:rsidR="00D1745C" w:rsidDel="00856256">
          <w:rPr>
            <w:rFonts w:ascii="Times New Roman" w:hAnsi="Times New Roman" w:cs="Times New Roman"/>
            <w:sz w:val="24"/>
            <w:szCs w:val="24"/>
            <w:lang w:val="en-US"/>
          </w:rPr>
          <w:delText xml:space="preserve">suggested </w:delText>
        </w:r>
        <w:r w:rsidDel="00856256">
          <w:rPr>
            <w:rFonts w:ascii="Times New Roman" w:hAnsi="Times New Roman" w:cs="Times New Roman"/>
            <w:sz w:val="24"/>
            <w:szCs w:val="24"/>
            <w:lang w:val="en-US"/>
          </w:rPr>
          <w:delText xml:space="preserve">that when presented with new choices, the first </w:delText>
        </w:r>
      </w:del>
      <w:del w:id="27" w:author="Anthony Ross Otto, Dr" w:date="2017-08-22T11:42:00Z">
        <w:r w:rsidDel="003F6FC7">
          <w:rPr>
            <w:rFonts w:ascii="Times New Roman" w:hAnsi="Times New Roman" w:cs="Times New Roman"/>
            <w:sz w:val="24"/>
            <w:szCs w:val="24"/>
            <w:lang w:val="en-US"/>
          </w:rPr>
          <w:delText xml:space="preserve">outcome </w:delText>
        </w:r>
      </w:del>
      <w:del w:id="28" w:author="Anthony Ross Otto, Dr" w:date="2017-08-22T11:35:00Z">
        <w:r w:rsidDel="00856256">
          <w:rPr>
            <w:rFonts w:ascii="Times New Roman" w:hAnsi="Times New Roman" w:cs="Times New Roman"/>
            <w:sz w:val="24"/>
            <w:szCs w:val="24"/>
            <w:lang w:val="en-US"/>
          </w:rPr>
          <w:delText xml:space="preserve">to occur has a </w:delText>
        </w:r>
      </w:del>
      <w:del w:id="29" w:author="Anthony Ross Otto, Dr" w:date="2017-08-22T11:42:00Z">
        <w:r w:rsidDel="003F6FC7">
          <w:rPr>
            <w:rFonts w:ascii="Times New Roman" w:hAnsi="Times New Roman" w:cs="Times New Roman"/>
            <w:sz w:val="24"/>
            <w:szCs w:val="24"/>
            <w:lang w:val="en-US"/>
          </w:rPr>
          <w:delText>disproportionate influence on further decisions (Shteingart</w:delText>
        </w:r>
      </w:del>
      <w:del w:id="30" w:author="Anthony Ross Otto, Dr" w:date="2017-08-22T11:36:00Z">
        <w:r w:rsidDel="00856256">
          <w:rPr>
            <w:rFonts w:ascii="Times New Roman" w:hAnsi="Times New Roman" w:cs="Times New Roman"/>
            <w:sz w:val="24"/>
            <w:szCs w:val="24"/>
            <w:lang w:val="en-US"/>
          </w:rPr>
          <w:delText xml:space="preserve"> &amp;</w:delText>
        </w:r>
      </w:del>
      <w:del w:id="31" w:author="Anthony Ross Otto, Dr" w:date="2017-08-22T11:42:00Z">
        <w:r w:rsidDel="003F6FC7">
          <w:rPr>
            <w:rFonts w:ascii="Times New Roman" w:hAnsi="Times New Roman" w:cs="Times New Roman"/>
            <w:sz w:val="24"/>
            <w:szCs w:val="24"/>
            <w:lang w:val="en-US"/>
          </w:rPr>
          <w:delText xml:space="preserve"> al,</w:delText>
        </w:r>
        <w:r w:rsidR="00560018" w:rsidDel="003F6FC7">
          <w:rPr>
            <w:rFonts w:ascii="Times New Roman" w:hAnsi="Times New Roman" w:cs="Times New Roman"/>
            <w:sz w:val="24"/>
            <w:szCs w:val="24"/>
            <w:lang w:val="en-US"/>
          </w:rPr>
          <w:delText xml:space="preserve"> </w:delText>
        </w:r>
        <w:r w:rsidDel="003F6FC7">
          <w:rPr>
            <w:rFonts w:ascii="Times New Roman" w:hAnsi="Times New Roman" w:cs="Times New Roman"/>
            <w:sz w:val="24"/>
            <w:szCs w:val="24"/>
            <w:lang w:val="en-US"/>
          </w:rPr>
          <w:delText>2013)</w:delText>
        </w:r>
        <w:r w:rsidR="00560018" w:rsidDel="003F6FC7">
          <w:rPr>
            <w:rFonts w:ascii="Times New Roman" w:hAnsi="Times New Roman" w:cs="Times New Roman"/>
            <w:sz w:val="24"/>
            <w:szCs w:val="24"/>
            <w:lang w:val="en-US"/>
          </w:rPr>
          <w:delText>.</w:delText>
        </w:r>
        <w:r w:rsidR="00D1745C" w:rsidDel="003F6FC7">
          <w:rPr>
            <w:rFonts w:ascii="Times New Roman" w:hAnsi="Times New Roman" w:cs="Times New Roman"/>
            <w:sz w:val="24"/>
            <w:szCs w:val="24"/>
            <w:lang w:val="en-US"/>
          </w:rPr>
          <w:delText xml:space="preserve"> In this experiment, each participant received an equal amount of good and bad outcomes when choosing the gamble for the first four times</w:delText>
        </w:r>
        <w:r w:rsidR="00560018" w:rsidDel="003F6FC7">
          <w:rPr>
            <w:rFonts w:ascii="Times New Roman" w:hAnsi="Times New Roman" w:cs="Times New Roman"/>
            <w:sz w:val="24"/>
            <w:szCs w:val="24"/>
            <w:lang w:val="en-US"/>
          </w:rPr>
          <w:delText>.</w:delText>
        </w:r>
        <w:r w:rsidR="00D1745C" w:rsidDel="003F6FC7">
          <w:rPr>
            <w:rFonts w:ascii="Times New Roman" w:hAnsi="Times New Roman" w:cs="Times New Roman"/>
            <w:sz w:val="24"/>
            <w:szCs w:val="24"/>
            <w:lang w:val="en-US"/>
          </w:rPr>
          <w:delText xml:space="preserve"> However, half of the participants first received a good outcome wherever the other half first received a bad outcome.</w:delText>
        </w:r>
        <w:r w:rsidR="00796612" w:rsidDel="003F6FC7">
          <w:rPr>
            <w:rFonts w:ascii="Times New Roman" w:hAnsi="Times New Roman" w:cs="Times New Roman"/>
            <w:sz w:val="24"/>
            <w:szCs w:val="24"/>
            <w:lang w:val="en-US"/>
          </w:rPr>
          <w:delText xml:space="preserve"> </w:delText>
        </w:r>
      </w:del>
    </w:p>
    <w:p w14:paraId="7E4E9B34" w14:textId="77777777" w:rsidR="0033399F" w:rsidRPr="000441E8" w:rsidDel="003F6FC7" w:rsidRDefault="00796612" w:rsidP="00796612">
      <w:pPr>
        <w:spacing w:line="480" w:lineRule="auto"/>
        <w:ind w:firstLine="720"/>
        <w:rPr>
          <w:del w:id="32" w:author="Anthony Ross Otto, Dr" w:date="2017-08-22T11:41:00Z"/>
          <w:rFonts w:ascii="Times New Roman" w:hAnsi="Times New Roman" w:cs="Times New Roman"/>
          <w:sz w:val="24"/>
          <w:szCs w:val="24"/>
        </w:rPr>
      </w:pPr>
      <w:del w:id="33" w:author="Anthony Ross Otto, Dr" w:date="2017-08-22T11:41:00Z">
        <w:r w:rsidDel="003F6FC7">
          <w:rPr>
            <w:rFonts w:ascii="Times New Roman" w:hAnsi="Times New Roman" w:cs="Times New Roman"/>
            <w:sz w:val="24"/>
            <w:szCs w:val="24"/>
          </w:rPr>
          <w:delText>T</w:delText>
        </w:r>
        <w:r w:rsidRPr="003542B6" w:rsidDel="003F6FC7">
          <w:rPr>
            <w:rFonts w:ascii="Times New Roman" w:hAnsi="Times New Roman" w:cs="Times New Roman"/>
            <w:sz w:val="24"/>
            <w:szCs w:val="24"/>
          </w:rPr>
          <w:delText>his study was approved by McG</w:delText>
        </w:r>
        <w:r w:rsidDel="003F6FC7">
          <w:rPr>
            <w:rFonts w:ascii="Times New Roman" w:hAnsi="Times New Roman" w:cs="Times New Roman"/>
            <w:sz w:val="24"/>
            <w:szCs w:val="24"/>
          </w:rPr>
          <w:delText xml:space="preserve">ill’s Research Ethics Office (REB) and </w:delText>
        </w:r>
      </w:del>
      <w:del w:id="34" w:author="Anthony Ross Otto, Dr" w:date="2017-08-22T11:33:00Z">
        <w:r w:rsidDel="00CA6E7A">
          <w:rPr>
            <w:rFonts w:ascii="Times New Roman" w:hAnsi="Times New Roman" w:cs="Times New Roman"/>
            <w:sz w:val="24"/>
            <w:szCs w:val="24"/>
            <w:lang w:val="en-US"/>
          </w:rPr>
          <w:delText>p</w:delText>
        </w:r>
        <w:r w:rsidR="001D263D" w:rsidDel="00CA6E7A">
          <w:rPr>
            <w:rFonts w:ascii="Times New Roman" w:hAnsi="Times New Roman" w:cs="Times New Roman"/>
            <w:sz w:val="24"/>
            <w:szCs w:val="24"/>
            <w:lang w:val="en-US"/>
          </w:rPr>
          <w:delText>eople</w:delText>
        </w:r>
      </w:del>
      <w:del w:id="35" w:author="Anthony Ross Otto, Dr" w:date="2017-08-22T11:41:00Z">
        <w:r w:rsidR="001D263D" w:rsidDel="003F6FC7">
          <w:rPr>
            <w:rFonts w:ascii="Times New Roman" w:hAnsi="Times New Roman" w:cs="Times New Roman"/>
            <w:sz w:val="24"/>
            <w:szCs w:val="24"/>
            <w:lang w:val="en-US"/>
          </w:rPr>
          <w:delText xml:space="preserve"> were recruited through McGill’s classified ads system, and </w:delText>
        </w:r>
      </w:del>
    </w:p>
    <w:p w14:paraId="28A50C88" w14:textId="77777777" w:rsidR="00560018" w:rsidRPr="003F6FC7" w:rsidDel="00CA6E7A" w:rsidRDefault="00560018" w:rsidP="00CA6E7A">
      <w:pPr>
        <w:spacing w:line="480" w:lineRule="auto"/>
        <w:outlineLvl w:val="0"/>
        <w:rPr>
          <w:del w:id="36" w:author="Anthony Ross Otto, Dr" w:date="2017-08-22T11:31:00Z"/>
          <w:rFonts w:ascii="Times New Roman" w:hAnsi="Times New Roman" w:cs="Times New Roman"/>
          <w:sz w:val="24"/>
          <w:szCs w:val="24"/>
          <w:lang w:val="en-US"/>
        </w:rPr>
      </w:pPr>
    </w:p>
    <w:p w14:paraId="5EDE93F2" w14:textId="77777777" w:rsidR="00560018" w:rsidRPr="003F6FC7" w:rsidRDefault="0033399F">
      <w:pPr>
        <w:spacing w:line="480" w:lineRule="auto"/>
        <w:jc w:val="center"/>
        <w:outlineLvl w:val="0"/>
        <w:rPr>
          <w:rFonts w:ascii="Times New Roman" w:hAnsi="Times New Roman" w:cs="Times New Roman"/>
          <w:i/>
          <w:sz w:val="24"/>
          <w:szCs w:val="24"/>
          <w:lang w:val="en-US"/>
          <w:rPrChange w:id="37" w:author="Anthony Ross Otto, Dr" w:date="2017-08-22T11:37:00Z">
            <w:rPr>
              <w:rFonts w:ascii="Times New Roman" w:hAnsi="Times New Roman" w:cs="Times New Roman"/>
              <w:b/>
              <w:sz w:val="24"/>
              <w:szCs w:val="24"/>
              <w:lang w:val="en-US"/>
            </w:rPr>
          </w:rPrChange>
        </w:rPr>
        <w:pPrChange w:id="38" w:author="Anthony Ross Otto, Dr" w:date="2017-08-22T11:31:00Z">
          <w:pPr>
            <w:spacing w:line="480" w:lineRule="auto"/>
          </w:pPr>
        </w:pPrChange>
      </w:pPr>
      <w:del w:id="39" w:author="Anthony Ross Otto, Dr" w:date="2017-08-22T11:31:00Z">
        <w:r w:rsidRPr="003F6FC7" w:rsidDel="00CA6E7A">
          <w:rPr>
            <w:rFonts w:ascii="Times New Roman" w:hAnsi="Times New Roman" w:cs="Times New Roman"/>
            <w:i/>
            <w:sz w:val="24"/>
            <w:szCs w:val="24"/>
            <w:lang w:val="en-US"/>
            <w:rPrChange w:id="40" w:author="Anthony Ross Otto, Dr" w:date="2017-08-22T11:37:00Z">
              <w:rPr>
                <w:rFonts w:ascii="Times New Roman" w:hAnsi="Times New Roman" w:cs="Times New Roman"/>
                <w:b/>
                <w:sz w:val="24"/>
                <w:szCs w:val="24"/>
                <w:lang w:val="en-US"/>
              </w:rPr>
            </w:rPrChange>
          </w:rPr>
          <w:delText>First experiment</w:delText>
        </w:r>
      </w:del>
      <w:ins w:id="41" w:author="Anthony Ross Otto, Dr" w:date="2017-08-22T11:31:00Z">
        <w:r w:rsidR="00CA6E7A" w:rsidRPr="003F6FC7">
          <w:rPr>
            <w:rFonts w:ascii="Times New Roman" w:hAnsi="Times New Roman" w:cs="Times New Roman"/>
            <w:i/>
            <w:sz w:val="24"/>
            <w:szCs w:val="24"/>
            <w:lang w:val="en-US"/>
            <w:rPrChange w:id="42" w:author="Anthony Ross Otto, Dr" w:date="2017-08-22T11:37:00Z">
              <w:rPr>
                <w:rFonts w:ascii="Times New Roman" w:hAnsi="Times New Roman" w:cs="Times New Roman"/>
                <w:b/>
                <w:i/>
                <w:sz w:val="24"/>
                <w:szCs w:val="24"/>
                <w:lang w:val="en-US"/>
              </w:rPr>
            </w:rPrChange>
          </w:rPr>
          <w:t>Experiment 1</w:t>
        </w:r>
      </w:ins>
    </w:p>
    <w:p w14:paraId="1BDEA340" w14:textId="77777777" w:rsidR="003F6FC7" w:rsidRDefault="00B45BDC">
      <w:pPr>
        <w:spacing w:line="480" w:lineRule="auto"/>
        <w:ind w:firstLine="720"/>
        <w:rPr>
          <w:ins w:id="43" w:author="Anthony Ross Otto, Dr" w:date="2017-08-22T11:41:00Z"/>
          <w:rFonts w:ascii="Times New Roman" w:hAnsi="Times New Roman" w:cs="Times New Roman"/>
          <w:sz w:val="24"/>
          <w:szCs w:val="24"/>
          <w:lang w:val="en-US"/>
        </w:rPr>
        <w:pPrChange w:id="44" w:author="Anthony Ross Otto, Dr" w:date="2017-08-22T11:38:00Z">
          <w:pPr>
            <w:spacing w:line="480" w:lineRule="auto"/>
          </w:pPr>
        </w:pPrChange>
      </w:pPr>
      <w:r>
        <w:rPr>
          <w:rFonts w:ascii="Times New Roman" w:hAnsi="Times New Roman" w:cs="Times New Roman"/>
          <w:sz w:val="24"/>
          <w:szCs w:val="24"/>
          <w:lang w:val="en-US"/>
        </w:rPr>
        <w:t xml:space="preserve">The </w:t>
      </w:r>
      <w:del w:id="45" w:author="Anthony Ross Otto, Dr" w:date="2017-08-22T11:38:00Z">
        <w:r w:rsidDel="003F6FC7">
          <w:rPr>
            <w:rFonts w:ascii="Times New Roman" w:hAnsi="Times New Roman" w:cs="Times New Roman"/>
            <w:sz w:val="24"/>
            <w:szCs w:val="24"/>
            <w:lang w:val="en-US"/>
          </w:rPr>
          <w:delText xml:space="preserve">first experiment </w:delText>
        </w:r>
      </w:del>
      <w:ins w:id="46" w:author="Anthony Ross Otto, Dr" w:date="2017-08-22T11:38:00Z">
        <w:r w:rsidR="003F6FC7">
          <w:rPr>
            <w:rFonts w:ascii="Times New Roman" w:hAnsi="Times New Roman" w:cs="Times New Roman"/>
            <w:sz w:val="24"/>
            <w:szCs w:val="24"/>
            <w:lang w:val="en-US"/>
          </w:rPr>
          <w:t>Experiment 1</w:t>
        </w:r>
      </w:ins>
      <w:r>
        <w:rPr>
          <w:rFonts w:ascii="Times New Roman" w:hAnsi="Times New Roman" w:cs="Times New Roman"/>
          <w:sz w:val="24"/>
          <w:szCs w:val="24"/>
          <w:lang w:val="en-US"/>
        </w:rPr>
        <w:t xml:space="preserve">was initially conducted as a within-subject design, with every participant undergoing </w:t>
      </w:r>
      <w:commentRangeStart w:id="47"/>
      <w:r>
        <w:rPr>
          <w:rFonts w:ascii="Times New Roman" w:hAnsi="Times New Roman" w:cs="Times New Roman"/>
          <w:sz w:val="24"/>
          <w:szCs w:val="24"/>
          <w:lang w:val="en-US"/>
        </w:rPr>
        <w:t xml:space="preserve">the following procedure twice. </w:t>
      </w:r>
      <w:commentRangeEnd w:id="47"/>
      <w:r w:rsidR="003F6FC7">
        <w:rPr>
          <w:rStyle w:val="CommentReference"/>
        </w:rPr>
        <w:commentReference w:id="47"/>
      </w:r>
      <w:del w:id="48" w:author="Anthony Ross Otto, Dr" w:date="2017-08-22T11:39:00Z">
        <w:r w:rsidDel="003F6FC7">
          <w:rPr>
            <w:rFonts w:ascii="Times New Roman" w:hAnsi="Times New Roman" w:cs="Times New Roman"/>
            <w:sz w:val="24"/>
            <w:szCs w:val="24"/>
            <w:lang w:val="en-US"/>
          </w:rPr>
          <w:delText xml:space="preserve">However, since </w:delText>
        </w:r>
      </w:del>
      <w:ins w:id="49" w:author="Anthony Ross Otto, Dr" w:date="2017-08-22T11:39:00Z">
        <w:r w:rsidR="003F6FC7">
          <w:rPr>
            <w:rFonts w:ascii="Times New Roman" w:hAnsi="Times New Roman" w:cs="Times New Roman"/>
            <w:sz w:val="24"/>
            <w:szCs w:val="24"/>
            <w:lang w:val="en-US"/>
          </w:rPr>
          <w:t xml:space="preserve">Due to the presence of carryover effects between </w:t>
        </w:r>
      </w:ins>
      <w:ins w:id="50" w:author="Anthony Ross Otto, Dr" w:date="2017-08-22T11:40:00Z">
        <w:r w:rsidR="003F6FC7">
          <w:rPr>
            <w:rFonts w:ascii="Times New Roman" w:hAnsi="Times New Roman" w:cs="Times New Roman"/>
            <w:sz w:val="24"/>
            <w:szCs w:val="24"/>
            <w:lang w:val="en-US"/>
          </w:rPr>
          <w:t>across the two sessions</w:t>
        </w:r>
      </w:ins>
      <w:ins w:id="51" w:author="Anthony Ross Otto, Dr" w:date="2017-08-22T11:39:00Z">
        <w:r w:rsidR="003F6FC7">
          <w:rPr>
            <w:rFonts w:ascii="Times New Roman" w:hAnsi="Times New Roman" w:cs="Times New Roman"/>
            <w:sz w:val="24"/>
            <w:szCs w:val="24"/>
            <w:lang w:val="en-US"/>
          </w:rPr>
          <w:t xml:space="preserve">, below </w:t>
        </w:r>
      </w:ins>
      <w:del w:id="52" w:author="Anthony Ross Otto, Dr" w:date="2017-08-22T11:39:00Z">
        <w:r w:rsidDel="003F6FC7">
          <w:rPr>
            <w:rFonts w:ascii="Times New Roman" w:hAnsi="Times New Roman" w:cs="Times New Roman"/>
            <w:sz w:val="24"/>
            <w:szCs w:val="24"/>
            <w:lang w:val="en-US"/>
          </w:rPr>
          <w:delText xml:space="preserve">the </w:delText>
        </w:r>
        <w:r w:rsidDel="003F6FC7">
          <w:rPr>
            <w:rFonts w:ascii="Times New Roman" w:hAnsi="Times New Roman" w:cs="Times New Roman"/>
            <w:sz w:val="24"/>
            <w:szCs w:val="24"/>
            <w:lang w:val="en-US"/>
          </w:rPr>
          <w:lastRenderedPageBreak/>
          <w:delText xml:space="preserve">results showed very strong carryover effects, </w:delText>
        </w:r>
      </w:del>
      <w:r>
        <w:rPr>
          <w:rFonts w:ascii="Times New Roman" w:hAnsi="Times New Roman" w:cs="Times New Roman"/>
          <w:sz w:val="24"/>
          <w:szCs w:val="24"/>
          <w:lang w:val="en-US"/>
        </w:rPr>
        <w:t xml:space="preserve">we </w:t>
      </w:r>
      <w:del w:id="53" w:author="Anthony Ross Otto, Dr" w:date="2017-08-22T11:39:00Z">
        <w:r w:rsidRPr="00905300" w:rsidDel="003F6FC7">
          <w:rPr>
            <w:rFonts w:ascii="Times New Roman" w:hAnsi="Times New Roman" w:cs="Times New Roman"/>
            <w:sz w:val="24"/>
            <w:szCs w:val="24"/>
            <w:highlight w:val="yellow"/>
            <w:lang w:val="en-US"/>
          </w:rPr>
          <w:delText>only</w:delText>
        </w:r>
        <w:r w:rsidDel="003F6FC7">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report </w:t>
      </w:r>
      <w:ins w:id="54" w:author="Anthony Ross Otto, Dr" w:date="2017-08-22T11:39:00Z">
        <w:r w:rsidR="003F6FC7">
          <w:rPr>
            <w:rFonts w:ascii="Times New Roman" w:hAnsi="Times New Roman" w:cs="Times New Roman"/>
            <w:sz w:val="24"/>
            <w:szCs w:val="24"/>
            <w:lang w:val="en-US"/>
          </w:rPr>
          <w:t xml:space="preserve">only the </w:t>
        </w:r>
      </w:ins>
      <w:r>
        <w:rPr>
          <w:rFonts w:ascii="Times New Roman" w:hAnsi="Times New Roman" w:cs="Times New Roman"/>
          <w:sz w:val="24"/>
          <w:szCs w:val="24"/>
          <w:lang w:val="en-US"/>
        </w:rPr>
        <w:t>results from the first session of the experiment</w:t>
      </w:r>
      <w:ins w:id="55" w:author="Anthony Ross Otto, Dr" w:date="2017-08-22T11:40:00Z">
        <w:r w:rsidR="003F6FC7">
          <w:rPr>
            <w:rFonts w:ascii="Times New Roman" w:hAnsi="Times New Roman" w:cs="Times New Roman"/>
            <w:sz w:val="24"/>
            <w:szCs w:val="24"/>
            <w:lang w:val="en-US"/>
          </w:rPr>
          <w:t xml:space="preserve">, rendering our data analysis </w:t>
        </w:r>
      </w:ins>
    </w:p>
    <w:p w14:paraId="47299D26" w14:textId="77777777" w:rsidR="003F6FC7" w:rsidRDefault="003F6FC7" w:rsidP="003F6FC7">
      <w:pPr>
        <w:spacing w:line="480" w:lineRule="auto"/>
        <w:rPr>
          <w:ins w:id="56" w:author="Anthony Ross Otto, Dr" w:date="2017-08-22T11:41:00Z"/>
          <w:rFonts w:ascii="Times New Roman" w:hAnsi="Times New Roman" w:cs="Times New Roman"/>
          <w:i/>
          <w:sz w:val="24"/>
          <w:szCs w:val="24"/>
          <w:lang w:val="en-US"/>
        </w:rPr>
      </w:pPr>
      <w:commentRangeStart w:id="57"/>
      <w:ins w:id="58" w:author="Anthony Ross Otto, Dr" w:date="2017-08-22T11:41:00Z">
        <w:r>
          <w:rPr>
            <w:rFonts w:ascii="Times New Roman" w:hAnsi="Times New Roman" w:cs="Times New Roman"/>
            <w:i/>
            <w:sz w:val="24"/>
            <w:szCs w:val="24"/>
            <w:lang w:val="en-US"/>
          </w:rPr>
          <w:t>Participants</w:t>
        </w:r>
        <w:commentRangeEnd w:id="57"/>
        <w:r>
          <w:rPr>
            <w:rStyle w:val="CommentReference"/>
          </w:rPr>
          <w:commentReference w:id="57"/>
        </w:r>
      </w:ins>
    </w:p>
    <w:p w14:paraId="227E9EE9" w14:textId="77777777" w:rsidR="003F6FC7" w:rsidRPr="000441E8" w:rsidRDefault="003F6FC7" w:rsidP="003F6FC7">
      <w:pPr>
        <w:spacing w:line="480" w:lineRule="auto"/>
        <w:ind w:firstLine="720"/>
        <w:rPr>
          <w:ins w:id="59" w:author="Anthony Ross Otto, Dr" w:date="2017-08-22T11:41:00Z"/>
          <w:rFonts w:ascii="Times New Roman" w:hAnsi="Times New Roman" w:cs="Times New Roman"/>
          <w:sz w:val="24"/>
          <w:szCs w:val="24"/>
        </w:rPr>
      </w:pPr>
      <w:ins w:id="60" w:author="Anthony Ross Otto, Dr" w:date="2017-08-22T11:41:00Z">
        <w:r>
          <w:rPr>
            <w:rFonts w:ascii="Times New Roman" w:hAnsi="Times New Roman" w:cs="Times New Roman"/>
            <w:sz w:val="24"/>
            <w:szCs w:val="24"/>
          </w:rPr>
          <w:t>T</w:t>
        </w:r>
        <w:r w:rsidRPr="003542B6">
          <w:rPr>
            <w:rFonts w:ascii="Times New Roman" w:hAnsi="Times New Roman" w:cs="Times New Roman"/>
            <w:sz w:val="24"/>
            <w:szCs w:val="24"/>
          </w:rPr>
          <w:t>his study was approved by McG</w:t>
        </w:r>
        <w:r>
          <w:rPr>
            <w:rFonts w:ascii="Times New Roman" w:hAnsi="Times New Roman" w:cs="Times New Roman"/>
            <w:sz w:val="24"/>
            <w:szCs w:val="24"/>
          </w:rPr>
          <w:t xml:space="preserve">ill’s Research Ethics Office (REB) and </w:t>
        </w:r>
        <w:r>
          <w:rPr>
            <w:rFonts w:ascii="Times New Roman" w:hAnsi="Times New Roman" w:cs="Times New Roman"/>
            <w:sz w:val="24"/>
            <w:szCs w:val="24"/>
            <w:lang w:val="en-US"/>
          </w:rPr>
          <w:t xml:space="preserve">participants were recruited through McGill’s classified ads system, and </w:t>
        </w:r>
      </w:ins>
    </w:p>
    <w:p w14:paraId="6EA31DE5" w14:textId="77777777" w:rsidR="00B45BDC" w:rsidRPr="003F6FC7" w:rsidDel="003F6FC7" w:rsidRDefault="00B45BDC" w:rsidP="003F6FC7">
      <w:pPr>
        <w:spacing w:line="480" w:lineRule="auto"/>
        <w:rPr>
          <w:del w:id="61" w:author="Anthony Ross Otto, Dr" w:date="2017-08-22T11:46:00Z"/>
          <w:rFonts w:ascii="Times New Roman" w:hAnsi="Times New Roman" w:cs="Times New Roman"/>
          <w:i/>
          <w:sz w:val="24"/>
          <w:szCs w:val="24"/>
          <w:lang w:val="en-US"/>
          <w:rPrChange w:id="62" w:author="Anthony Ross Otto, Dr" w:date="2017-08-22T11:46:00Z">
            <w:rPr>
              <w:del w:id="63" w:author="Anthony Ross Otto, Dr" w:date="2017-08-22T11:46:00Z"/>
              <w:rFonts w:ascii="Times New Roman" w:hAnsi="Times New Roman" w:cs="Times New Roman"/>
              <w:sz w:val="24"/>
              <w:szCs w:val="24"/>
              <w:lang w:val="en-US"/>
            </w:rPr>
          </w:rPrChange>
        </w:rPr>
      </w:pPr>
      <w:del w:id="64" w:author="Anthony Ross Otto, Dr" w:date="2017-08-22T11:40:00Z">
        <w:r w:rsidRPr="003F6FC7" w:rsidDel="003F6FC7">
          <w:rPr>
            <w:rFonts w:ascii="Times New Roman" w:hAnsi="Times New Roman" w:cs="Times New Roman"/>
            <w:i/>
            <w:sz w:val="24"/>
            <w:szCs w:val="24"/>
            <w:lang w:val="en-US"/>
            <w:rPrChange w:id="65" w:author="Anthony Ross Otto, Dr" w:date="2017-08-22T11:46:00Z">
              <w:rPr>
                <w:rFonts w:ascii="Times New Roman" w:hAnsi="Times New Roman" w:cs="Times New Roman"/>
                <w:sz w:val="24"/>
                <w:szCs w:val="24"/>
                <w:lang w:val="en-US"/>
              </w:rPr>
            </w:rPrChange>
          </w:rPr>
          <w:delText>.</w:delText>
        </w:r>
      </w:del>
    </w:p>
    <w:p w14:paraId="02BEBE73" w14:textId="77777777" w:rsidR="002801DC" w:rsidRPr="003F6FC7" w:rsidDel="003F6FC7" w:rsidRDefault="002801DC" w:rsidP="00560018">
      <w:pPr>
        <w:spacing w:line="480" w:lineRule="auto"/>
        <w:rPr>
          <w:del w:id="66" w:author="Anthony Ross Otto, Dr" w:date="2017-08-22T11:46:00Z"/>
          <w:rFonts w:ascii="Times New Roman" w:hAnsi="Times New Roman" w:cs="Times New Roman"/>
          <w:i/>
          <w:sz w:val="24"/>
          <w:szCs w:val="24"/>
          <w:lang w:val="en-US"/>
          <w:rPrChange w:id="67" w:author="Anthony Ross Otto, Dr" w:date="2017-08-22T11:46:00Z">
            <w:rPr>
              <w:del w:id="68" w:author="Anthony Ross Otto, Dr" w:date="2017-08-22T11:46:00Z"/>
              <w:rFonts w:ascii="Times New Roman" w:hAnsi="Times New Roman" w:cs="Times New Roman"/>
              <w:sz w:val="24"/>
              <w:szCs w:val="24"/>
              <w:lang w:val="en-US"/>
            </w:rPr>
          </w:rPrChange>
        </w:rPr>
      </w:pPr>
    </w:p>
    <w:p w14:paraId="6A9CF6C0" w14:textId="77777777" w:rsidR="0014009B" w:rsidRPr="003F6FC7" w:rsidRDefault="0014009B" w:rsidP="00CA6E7A">
      <w:pPr>
        <w:spacing w:line="480" w:lineRule="auto"/>
        <w:outlineLvl w:val="0"/>
        <w:rPr>
          <w:rFonts w:ascii="Times New Roman" w:hAnsi="Times New Roman" w:cs="Times New Roman"/>
          <w:i/>
          <w:sz w:val="24"/>
          <w:szCs w:val="24"/>
          <w:lang w:val="en-US"/>
          <w:rPrChange w:id="69" w:author="Anthony Ross Otto, Dr" w:date="2017-08-22T11:46:00Z">
            <w:rPr>
              <w:rFonts w:ascii="Times New Roman" w:hAnsi="Times New Roman" w:cs="Times New Roman"/>
              <w:b/>
              <w:sz w:val="24"/>
              <w:szCs w:val="24"/>
              <w:lang w:val="en-US"/>
            </w:rPr>
          </w:rPrChange>
        </w:rPr>
      </w:pPr>
      <w:r w:rsidRPr="003F6FC7">
        <w:rPr>
          <w:rFonts w:ascii="Times New Roman" w:hAnsi="Times New Roman" w:cs="Times New Roman"/>
          <w:i/>
          <w:sz w:val="24"/>
          <w:szCs w:val="24"/>
          <w:lang w:val="en-US"/>
          <w:rPrChange w:id="70" w:author="Anthony Ross Otto, Dr" w:date="2017-08-22T11:46:00Z">
            <w:rPr>
              <w:rFonts w:ascii="Times New Roman" w:hAnsi="Times New Roman" w:cs="Times New Roman"/>
              <w:b/>
              <w:sz w:val="24"/>
              <w:szCs w:val="24"/>
              <w:lang w:val="en-US"/>
            </w:rPr>
          </w:rPrChange>
        </w:rPr>
        <w:t>Episodic specificity induction</w:t>
      </w:r>
    </w:p>
    <w:p w14:paraId="22B30DB4" w14:textId="71814868" w:rsidR="0014009B" w:rsidRPr="00036043" w:rsidRDefault="0014009B" w:rsidP="0014009B">
      <w:pPr>
        <w:spacing w:line="480" w:lineRule="auto"/>
        <w:ind w:firstLine="720"/>
        <w:rPr>
          <w:rFonts w:ascii="Times New Roman" w:hAnsi="Times New Roman" w:cs="Times New Roman"/>
          <w:sz w:val="24"/>
          <w:szCs w:val="24"/>
          <w:lang w:val="en-US"/>
        </w:rPr>
      </w:pPr>
      <w:del w:id="71" w:author="Anthony Ross Otto, Dr" w:date="2017-08-22T11:53:00Z">
        <w:r w:rsidRPr="00036043" w:rsidDel="009F0E87">
          <w:rPr>
            <w:rFonts w:ascii="Times New Roman" w:hAnsi="Times New Roman" w:cs="Times New Roman"/>
            <w:sz w:val="24"/>
            <w:szCs w:val="24"/>
            <w:lang w:val="en-US"/>
          </w:rPr>
          <w:delText xml:space="preserve">We started </w:delText>
        </w:r>
      </w:del>
      <w:ins w:id="72" w:author="Anthony Ross Otto, Dr" w:date="2017-08-22T11:53:00Z">
        <w:r w:rsidR="009F0E87">
          <w:rPr>
            <w:rFonts w:ascii="Times New Roman" w:hAnsi="Times New Roman" w:cs="Times New Roman"/>
            <w:sz w:val="24"/>
            <w:szCs w:val="24"/>
            <w:lang w:val="en-US"/>
          </w:rPr>
          <w:t xml:space="preserve">The experimental procedure began </w:t>
        </w:r>
      </w:ins>
      <w:r w:rsidRPr="00036043">
        <w:rPr>
          <w:rFonts w:ascii="Times New Roman" w:hAnsi="Times New Roman" w:cs="Times New Roman"/>
          <w:sz w:val="24"/>
          <w:szCs w:val="24"/>
          <w:lang w:val="en-US"/>
        </w:rPr>
        <w:t xml:space="preserve">by </w:t>
      </w:r>
      <w:del w:id="73" w:author="Anthony Ross Otto, Dr" w:date="2017-08-22T11:54:00Z">
        <w:r w:rsidRPr="00036043" w:rsidDel="009F0E87">
          <w:rPr>
            <w:rFonts w:ascii="Times New Roman" w:hAnsi="Times New Roman" w:cs="Times New Roman"/>
            <w:sz w:val="24"/>
            <w:szCs w:val="24"/>
            <w:lang w:val="en-US"/>
          </w:rPr>
          <w:delText xml:space="preserve">inducing an </w:delText>
        </w:r>
      </w:del>
      <w:ins w:id="74" w:author="Anthony Ross Otto, Dr" w:date="2017-08-22T11:54:00Z">
        <w:r w:rsidR="009F0E87">
          <w:rPr>
            <w:rFonts w:ascii="Times New Roman" w:hAnsi="Times New Roman" w:cs="Times New Roman"/>
            <w:sz w:val="24"/>
            <w:szCs w:val="24"/>
            <w:lang w:val="en-US"/>
          </w:rPr>
          <w:t xml:space="preserve">with an </w:t>
        </w:r>
      </w:ins>
      <w:r w:rsidRPr="00036043">
        <w:rPr>
          <w:rFonts w:ascii="Times New Roman" w:hAnsi="Times New Roman" w:cs="Times New Roman"/>
          <w:sz w:val="24"/>
          <w:szCs w:val="24"/>
          <w:lang w:val="en-US"/>
        </w:rPr>
        <w:t xml:space="preserve">episodic specificity or control </w:t>
      </w:r>
      <w:ins w:id="75" w:author="Anthony Ross Otto, Dr" w:date="2017-08-22T11:54:00Z">
        <w:r w:rsidR="009F0E87">
          <w:rPr>
            <w:rFonts w:ascii="Times New Roman" w:hAnsi="Times New Roman" w:cs="Times New Roman"/>
            <w:sz w:val="24"/>
            <w:szCs w:val="24"/>
            <w:lang w:val="en-US"/>
          </w:rPr>
          <w:t>(“general</w:t>
        </w:r>
        <w:proofErr w:type="gramStart"/>
        <w:r w:rsidR="009F0E87">
          <w:rPr>
            <w:rFonts w:ascii="Times New Roman" w:hAnsi="Times New Roman" w:cs="Times New Roman"/>
            <w:sz w:val="24"/>
            <w:szCs w:val="24"/>
            <w:lang w:val="en-US"/>
          </w:rPr>
          <w:t>”)  induction</w:t>
        </w:r>
        <w:proofErr w:type="gramEnd"/>
        <w:r w:rsidR="009F0E87">
          <w:rPr>
            <w:rFonts w:ascii="Times New Roman" w:hAnsi="Times New Roman" w:cs="Times New Roman"/>
            <w:sz w:val="24"/>
            <w:szCs w:val="24"/>
            <w:lang w:val="en-US"/>
          </w:rPr>
          <w:t xml:space="preserve"> </w:t>
        </w:r>
      </w:ins>
      <w:del w:id="76" w:author="Anthony Ross Otto, Dr" w:date="2017-08-22T11:54:00Z">
        <w:r w:rsidRPr="00036043" w:rsidDel="009F0E87">
          <w:rPr>
            <w:rFonts w:ascii="Times New Roman" w:hAnsi="Times New Roman" w:cs="Times New Roman"/>
            <w:sz w:val="24"/>
            <w:szCs w:val="24"/>
            <w:lang w:val="en-US"/>
          </w:rPr>
          <w:delText xml:space="preserve">induction in </w:delText>
        </w:r>
      </w:del>
      <w:r>
        <w:rPr>
          <w:rFonts w:ascii="Times New Roman" w:hAnsi="Times New Roman" w:cs="Times New Roman"/>
          <w:sz w:val="24"/>
          <w:szCs w:val="24"/>
          <w:lang w:val="en-US"/>
        </w:rPr>
        <w:t>each participant</w:t>
      </w:r>
      <w:ins w:id="77" w:author="Anthony Ross Otto, Dr" w:date="2017-08-22T11:54:00Z">
        <w:r w:rsidR="009F0E87">
          <w:rPr>
            <w:rFonts w:ascii="Times New Roman" w:hAnsi="Times New Roman" w:cs="Times New Roman"/>
            <w:sz w:val="24"/>
            <w:szCs w:val="24"/>
            <w:lang w:val="en-US"/>
          </w:rPr>
          <w:t xml:space="preserve">, </w:t>
        </w:r>
      </w:ins>
      <w:del w:id="78" w:author="Anthony Ross Otto, Dr" w:date="2017-08-22T11:54:00Z">
        <w:r w:rsidDel="009F0E87">
          <w:rPr>
            <w:rFonts w:ascii="Times New Roman" w:hAnsi="Times New Roman" w:cs="Times New Roman"/>
            <w:sz w:val="24"/>
            <w:szCs w:val="24"/>
            <w:lang w:val="en-US"/>
          </w:rPr>
          <w:delText xml:space="preserve"> by</w:delText>
        </w:r>
        <w:r w:rsidRPr="00036043" w:rsidDel="009F0E87">
          <w:rPr>
            <w:rFonts w:ascii="Times New Roman" w:hAnsi="Times New Roman" w:cs="Times New Roman"/>
            <w:sz w:val="24"/>
            <w:szCs w:val="24"/>
            <w:lang w:val="en-US"/>
          </w:rPr>
          <w:delText xml:space="preserve"> </w:delText>
        </w:r>
      </w:del>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of</w:t>
      </w:r>
      <w:r w:rsidRPr="00036043">
        <w:rPr>
          <w:rFonts w:ascii="Times New Roman" w:hAnsi="Times New Roman" w:cs="Times New Roman"/>
          <w:sz w:val="24"/>
          <w:szCs w:val="24"/>
          <w:lang w:val="en-US"/>
        </w:rPr>
        <w:t xml:space="preserve"> 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 xml:space="preserve">(2014). The episodic specificity induction is an experimental manipulation that has been inspired </w:t>
      </w:r>
      <w:del w:id="79" w:author="Anthony Ross Otto, Dr" w:date="2017-08-22T11:46:00Z">
        <w:r w:rsidRPr="00036043" w:rsidDel="003F6FC7">
          <w:rPr>
            <w:rFonts w:ascii="Times New Roman" w:hAnsi="Times New Roman" w:cs="Times New Roman"/>
            <w:sz w:val="24"/>
            <w:szCs w:val="24"/>
            <w:lang w:val="en-US"/>
          </w:rPr>
          <w:delText xml:space="preserve">from </w:delText>
        </w:r>
      </w:del>
      <w:ins w:id="80" w:author="Anthony Ross Otto, Dr" w:date="2017-08-22T11:46:00Z">
        <w:r w:rsidR="003F6FC7">
          <w:rPr>
            <w:rFonts w:ascii="Times New Roman" w:hAnsi="Times New Roman" w:cs="Times New Roman"/>
            <w:sz w:val="24"/>
            <w:szCs w:val="24"/>
            <w:lang w:val="en-US"/>
          </w:rPr>
          <w:t>by</w:t>
        </w:r>
        <w:r w:rsidR="003F6FC7"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 xml:space="preserve">the Cognitive interview, which has been shown to enhance the number of accurate details 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81"/>
      <w:r w:rsidRPr="00036043">
        <w:rPr>
          <w:rFonts w:ascii="Times New Roman" w:hAnsi="Times New Roman" w:cs="Times New Roman"/>
          <w:sz w:val="24"/>
          <w:szCs w:val="24"/>
          <w:lang w:val="en-US"/>
        </w:rPr>
        <w:t>long video</w:t>
      </w:r>
      <w:r w:rsidR="00BE5DDB">
        <w:rPr>
          <w:rFonts w:ascii="Times New Roman" w:hAnsi="Times New Roman" w:cs="Times New Roman"/>
          <w:sz w:val="24"/>
          <w:szCs w:val="24"/>
          <w:lang w:val="en-US"/>
        </w:rPr>
        <w:t xml:space="preserve">s of </w:t>
      </w:r>
      <w:ins w:id="82" w:author="Anthony Ross Otto, Dr" w:date="2017-08-22T11:46:00Z">
        <w:r w:rsidR="003F6FC7">
          <w:rPr>
            <w:rFonts w:ascii="Times New Roman" w:hAnsi="Times New Roman" w:cs="Times New Roman"/>
            <w:sz w:val="24"/>
            <w:szCs w:val="24"/>
            <w:lang w:val="en-US"/>
          </w:rPr>
          <w:t>“</w:t>
        </w:r>
      </w:ins>
      <w:proofErr w:type="spellStart"/>
      <w:proofErr w:type="gramStart"/>
      <w:r w:rsidR="00BE5DDB">
        <w:rPr>
          <w:rFonts w:ascii="Times New Roman" w:hAnsi="Times New Roman" w:cs="Times New Roman"/>
          <w:sz w:val="24"/>
          <w:szCs w:val="24"/>
          <w:lang w:val="en-US"/>
        </w:rPr>
        <w:t>Mr.Bean</w:t>
      </w:r>
      <w:proofErr w:type="spellEnd"/>
      <w:proofErr w:type="gramEnd"/>
      <w:ins w:id="83" w:author="Anthony Ross Otto, Dr" w:date="2017-08-22T11:46:00Z">
        <w:r w:rsidR="003F6FC7">
          <w:rPr>
            <w:rFonts w:ascii="Times New Roman" w:hAnsi="Times New Roman" w:cs="Times New Roman"/>
            <w:sz w:val="24"/>
            <w:szCs w:val="24"/>
            <w:lang w:val="en-US"/>
          </w:rPr>
          <w:t xml:space="preserve">” </w:t>
        </w:r>
      </w:ins>
      <w:r w:rsidR="004D726A">
        <w:rPr>
          <w:rFonts w:ascii="Times New Roman" w:hAnsi="Times New Roman" w:cs="Times New Roman"/>
          <w:sz w:val="24"/>
          <w:szCs w:val="24"/>
          <w:lang w:val="en-US"/>
        </w:rPr>
        <w:t xml:space="preserve"> and </w:t>
      </w:r>
      <w:r w:rsidR="00905300">
        <w:rPr>
          <w:rFonts w:ascii="Times New Roman" w:hAnsi="Times New Roman" w:cs="Times New Roman"/>
          <w:sz w:val="24"/>
          <w:szCs w:val="24"/>
          <w:lang w:val="en-US"/>
        </w:rPr>
        <w:t xml:space="preserve">were </w:t>
      </w:r>
      <w:r w:rsidR="004D726A">
        <w:rPr>
          <w:rFonts w:ascii="Times New Roman" w:hAnsi="Times New Roman" w:cs="Times New Roman"/>
          <w:sz w:val="24"/>
          <w:szCs w:val="24"/>
          <w:lang w:val="en-US"/>
        </w:rPr>
        <w:t xml:space="preserve">told </w:t>
      </w:r>
      <w:r w:rsidRPr="00036043">
        <w:rPr>
          <w:rFonts w:ascii="Times New Roman" w:hAnsi="Times New Roman" w:cs="Times New Roman"/>
          <w:sz w:val="24"/>
          <w:szCs w:val="24"/>
          <w:lang w:val="en-US"/>
        </w:rPr>
        <w:t xml:space="preserve">to pay close attention to it </w:t>
      </w:r>
      <w:r w:rsidR="00905300">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81"/>
      <w:r w:rsidR="009F0E87">
        <w:rPr>
          <w:rStyle w:val="CommentReference"/>
        </w:rPr>
        <w:commentReference w:id="81"/>
      </w:r>
    </w:p>
    <w:p w14:paraId="4A2176BA" w14:textId="77777777" w:rsidR="0014009B" w:rsidRDefault="0014009B" w:rsidP="004D726A">
      <w:pPr>
        <w:spacing w:line="480" w:lineRule="auto"/>
        <w:ind w:firstLine="720"/>
        <w:rPr>
          <w:rFonts w:ascii="Times New Roman" w:hAnsi="Times New Roman" w:cs="Times New Roman"/>
          <w:sz w:val="24"/>
          <w:szCs w:val="24"/>
          <w:lang w:val="en-US"/>
        </w:rPr>
      </w:pPr>
      <w:r w:rsidRPr="00036043">
        <w:rPr>
          <w:rFonts w:ascii="Times New Roman" w:hAnsi="Times New Roman" w:cs="Times New Roman"/>
          <w:sz w:val="24"/>
          <w:szCs w:val="24"/>
          <w:lang w:val="en-US"/>
        </w:rPr>
        <w:t xml:space="preserve">At the end of the video, participants were interviewed and asked different questions depending on whether they were randomly assigned to the episodic or control condition. In the </w:t>
      </w:r>
      <w:ins w:id="84" w:author="Anthony Ross Otto, Dr" w:date="2017-08-22T11:46:00Z">
        <w:r w:rsidR="003F6FC7">
          <w:rPr>
            <w:rFonts w:ascii="Times New Roman" w:hAnsi="Times New Roman" w:cs="Times New Roman"/>
            <w:sz w:val="24"/>
            <w:szCs w:val="24"/>
            <w:lang w:val="en-US"/>
          </w:rPr>
          <w:t>E</w:t>
        </w:r>
      </w:ins>
      <w:del w:id="85" w:author="Anthony Ross Otto, Dr" w:date="2017-08-22T11:46:00Z">
        <w:r w:rsidRPr="00036043" w:rsidDel="003F6FC7">
          <w:rPr>
            <w:rFonts w:ascii="Times New Roman" w:hAnsi="Times New Roman" w:cs="Times New Roman"/>
            <w:sz w:val="24"/>
            <w:szCs w:val="24"/>
            <w:lang w:val="en-US"/>
          </w:rPr>
          <w:delText>e</w:delText>
        </w:r>
      </w:del>
      <w:r w:rsidRPr="00036043">
        <w:rPr>
          <w:rFonts w:ascii="Times New Roman" w:hAnsi="Times New Roman" w:cs="Times New Roman"/>
          <w:sz w:val="24"/>
          <w:szCs w:val="24"/>
          <w:lang w:val="en-US"/>
        </w:rPr>
        <w:t xml:space="preserve">pisodic condition, 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del w:id="86" w:author="Anthony Ross Otto, Dr" w:date="2017-08-22T11:33:00Z">
        <w:r w:rsidRPr="00036043" w:rsidDel="00CA6E7A">
          <w:rPr>
            <w:rFonts w:ascii="Times New Roman" w:hAnsi="Times New Roman" w:cs="Times New Roman"/>
            <w:sz w:val="24"/>
            <w:szCs w:val="24"/>
            <w:lang w:val="en-US"/>
          </w:rPr>
          <w:delText>people</w:delText>
        </w:r>
      </w:del>
      <w:ins w:id="87" w:author="Anthony Ross Otto, Dr" w:date="2017-08-22T11:33:00Z">
        <w:r w:rsidR="00CA6E7A">
          <w:rPr>
            <w:rFonts w:ascii="Times New Roman" w:hAnsi="Times New Roman" w:cs="Times New Roman"/>
            <w:sz w:val="24"/>
            <w:szCs w:val="24"/>
            <w:lang w:val="en-US"/>
          </w:rPr>
          <w:t>participants</w:t>
        </w:r>
      </w:ins>
      <w:r>
        <w:rPr>
          <w:rFonts w:ascii="Times New Roman" w:hAnsi="Times New Roman" w:cs="Times New Roman"/>
          <w:sz w:val="24"/>
          <w:szCs w:val="24"/>
          <w:lang w:val="en-US"/>
        </w:rPr>
        <w:t xml:space="preserve"> in the scen</w:t>
      </w:r>
      <w:bookmarkStart w:id="88" w:name="_GoBack"/>
      <w:bookmarkEnd w:id="88"/>
      <w:r>
        <w:rPr>
          <w:rFonts w:ascii="Times New Roman" w:hAnsi="Times New Roman" w:cs="Times New Roman"/>
          <w:sz w:val="24"/>
          <w:szCs w:val="24"/>
          <w:lang w:val="en-US"/>
        </w:rPr>
        <w:t>e</w:t>
      </w:r>
      <w:r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lastRenderedPageBreak/>
        <w:t>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del w:id="89" w:author="Anthony Ross Otto, Dr" w:date="2017-08-22T11:46:00Z">
        <w:r w:rsidRPr="00036043" w:rsidDel="007A4741">
          <w:rPr>
            <w:rFonts w:ascii="Times New Roman" w:hAnsi="Times New Roman" w:cs="Times New Roman"/>
            <w:sz w:val="24"/>
            <w:szCs w:val="24"/>
            <w:lang w:val="en-US"/>
          </w:rPr>
          <w:delText>c</w:delText>
        </w:r>
      </w:del>
      <w:ins w:id="90" w:author="Anthony Ross Otto, Dr" w:date="2017-08-22T11:46:00Z">
        <w:r w:rsidR="007A4741">
          <w:rPr>
            <w:rFonts w:ascii="Times New Roman" w:hAnsi="Times New Roman" w:cs="Times New Roman"/>
            <w:sz w:val="24"/>
            <w:szCs w:val="24"/>
            <w:lang w:val="en-US"/>
          </w:rPr>
          <w:t>C</w:t>
        </w:r>
      </w:ins>
      <w:r w:rsidRPr="00036043">
        <w:rPr>
          <w:rFonts w:ascii="Times New Roman" w:hAnsi="Times New Roman" w:cs="Times New Roman"/>
          <w:sz w:val="24"/>
          <w:szCs w:val="24"/>
          <w:lang w:val="en-US"/>
        </w:rPr>
        <w:t xml:space="preserve">ontrol </w:t>
      </w:r>
      <w:ins w:id="91" w:author="Anthony Ross Otto, Dr" w:date="2017-08-22T11:46:00Z">
        <w:r w:rsidR="007A4741">
          <w:rPr>
            <w:rFonts w:ascii="Times New Roman" w:hAnsi="Times New Roman" w:cs="Times New Roman"/>
            <w:sz w:val="24"/>
            <w:szCs w:val="24"/>
            <w:lang w:val="en-US"/>
          </w:rPr>
          <w:t>(“General</w:t>
        </w:r>
      </w:ins>
      <w:ins w:id="92" w:author="Anthony Ross Otto, Dr" w:date="2017-08-22T11:47:00Z">
        <w:r w:rsidR="007A4741">
          <w:rPr>
            <w:rFonts w:ascii="Times New Roman" w:hAnsi="Times New Roman" w:cs="Times New Roman"/>
            <w:sz w:val="24"/>
            <w:szCs w:val="24"/>
            <w:lang w:val="en-US"/>
          </w:rPr>
          <w:t xml:space="preserve"> Induction”) </w:t>
        </w:r>
      </w:ins>
      <w:r w:rsidRPr="00036043">
        <w:rPr>
          <w:rFonts w:ascii="Times New Roman" w:hAnsi="Times New Roman" w:cs="Times New Roman"/>
          <w:sz w:val="24"/>
          <w:szCs w:val="24"/>
          <w:lang w:val="en-US"/>
        </w:rPr>
        <w:t xml:space="preserve">condition, participants were </w:t>
      </w:r>
      <w:commentRangeStart w:id="93"/>
      <w:r w:rsidRPr="00036043">
        <w:rPr>
          <w:rFonts w:ascii="Times New Roman" w:hAnsi="Times New Roman" w:cs="Times New Roman"/>
          <w:sz w:val="24"/>
          <w:szCs w:val="24"/>
          <w:lang w:val="en-US"/>
        </w:rPr>
        <w:t xml:space="preserve">asked more </w:t>
      </w:r>
      <w:r w:rsidR="00905300" w:rsidRPr="00036043">
        <w:rPr>
          <w:rFonts w:ascii="Times New Roman" w:hAnsi="Times New Roman" w:cs="Times New Roman"/>
          <w:sz w:val="24"/>
          <w:szCs w:val="24"/>
          <w:lang w:val="en-US"/>
        </w:rPr>
        <w:t>broad questions</w:t>
      </w:r>
      <w:r w:rsidRPr="00036043">
        <w:rPr>
          <w:rFonts w:ascii="Times New Roman" w:hAnsi="Times New Roman" w:cs="Times New Roman"/>
          <w:sz w:val="24"/>
          <w:szCs w:val="24"/>
          <w:lang w:val="en-US"/>
        </w:rPr>
        <w:t xml:space="preserve"> about the video (e.g. to give adjectives </w:t>
      </w:r>
      <w:commentRangeEnd w:id="93"/>
      <w:r w:rsidR="00B77640">
        <w:rPr>
          <w:rStyle w:val="CommentReference"/>
        </w:rPr>
        <w:commentReference w:id="93"/>
      </w:r>
      <w:r w:rsidRPr="00036043">
        <w:rPr>
          <w:rFonts w:ascii="Times New Roman" w:hAnsi="Times New Roman" w:cs="Times New Roman"/>
          <w:sz w:val="24"/>
          <w:szCs w:val="24"/>
          <w:lang w:val="en-US"/>
        </w:rPr>
        <w:t>that describe the actions, how they thought the video was made, etc.).</w:t>
      </w:r>
      <w:r>
        <w:rPr>
          <w:rFonts w:ascii="Times New Roman" w:hAnsi="Times New Roman" w:cs="Times New Roman"/>
          <w:sz w:val="24"/>
          <w:szCs w:val="24"/>
          <w:lang w:val="en-US"/>
        </w:rPr>
        <w:t xml:space="preserve"> </w:t>
      </w:r>
    </w:p>
    <w:p w14:paraId="00D48A3A" w14:textId="77777777" w:rsidR="0014009B" w:rsidRPr="003F6FC7" w:rsidRDefault="007879F7">
      <w:pPr>
        <w:spacing w:line="480" w:lineRule="auto"/>
        <w:jc w:val="both"/>
        <w:outlineLvl w:val="0"/>
        <w:rPr>
          <w:rFonts w:ascii="Times New Roman" w:hAnsi="Times New Roman" w:cs="Times New Roman"/>
          <w:i/>
          <w:sz w:val="24"/>
          <w:szCs w:val="24"/>
          <w:lang w:val="en-US"/>
          <w:rPrChange w:id="94" w:author="Anthony Ross Otto, Dr" w:date="2017-08-22T11:45:00Z">
            <w:rPr>
              <w:rFonts w:ascii="Times New Roman" w:hAnsi="Times New Roman" w:cs="Times New Roman"/>
              <w:b/>
              <w:sz w:val="24"/>
              <w:szCs w:val="24"/>
              <w:lang w:val="en-US"/>
            </w:rPr>
          </w:rPrChange>
        </w:rPr>
        <w:pPrChange w:id="95" w:author="Anthony Ross Otto, Dr" w:date="2017-08-22T11:45:00Z">
          <w:pPr>
            <w:spacing w:line="480" w:lineRule="auto"/>
            <w:outlineLvl w:val="0"/>
          </w:pPr>
        </w:pPrChange>
      </w:pPr>
      <w:r w:rsidRPr="003F6FC7">
        <w:rPr>
          <w:rFonts w:ascii="Times New Roman" w:hAnsi="Times New Roman" w:cs="Times New Roman"/>
          <w:i/>
          <w:sz w:val="24"/>
          <w:szCs w:val="24"/>
          <w:lang w:val="en-US"/>
          <w:rPrChange w:id="96" w:author="Anthony Ross Otto, Dr" w:date="2017-08-22T11:45:00Z">
            <w:rPr>
              <w:rFonts w:ascii="Times New Roman" w:hAnsi="Times New Roman" w:cs="Times New Roman"/>
              <w:b/>
              <w:sz w:val="24"/>
              <w:szCs w:val="24"/>
              <w:lang w:val="en-US"/>
            </w:rPr>
          </w:rPrChange>
        </w:rPr>
        <w:t>Gambling</w:t>
      </w:r>
      <w:r w:rsidR="0014009B" w:rsidRPr="003F6FC7">
        <w:rPr>
          <w:rFonts w:ascii="Times New Roman" w:hAnsi="Times New Roman" w:cs="Times New Roman"/>
          <w:i/>
          <w:sz w:val="24"/>
          <w:szCs w:val="24"/>
          <w:lang w:val="en-US"/>
          <w:rPrChange w:id="97" w:author="Anthony Ross Otto, Dr" w:date="2017-08-22T11:45:00Z">
            <w:rPr>
              <w:rFonts w:ascii="Times New Roman" w:hAnsi="Times New Roman" w:cs="Times New Roman"/>
              <w:b/>
              <w:sz w:val="24"/>
              <w:szCs w:val="24"/>
              <w:lang w:val="en-US"/>
            </w:rPr>
          </w:rPrChange>
        </w:rPr>
        <w:t xml:space="preserve"> task</w:t>
      </w:r>
    </w:p>
    <w:p w14:paraId="74C77F93" w14:textId="032D78D1" w:rsidR="0014009B" w:rsidRDefault="007879F7" w:rsidP="0014009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w:t>
      </w:r>
      <w:commentRangeStart w:id="98"/>
      <w:r>
        <w:rPr>
          <w:rFonts w:ascii="Times New Roman" w:hAnsi="Times New Roman" w:cs="Times New Roman"/>
          <w:sz w:val="24"/>
          <w:szCs w:val="24"/>
          <w:lang w:val="en-US"/>
        </w:rPr>
        <w:t>he gambling</w:t>
      </w:r>
      <w:r w:rsidR="0014009B">
        <w:rPr>
          <w:rFonts w:ascii="Times New Roman" w:hAnsi="Times New Roman" w:cs="Times New Roman"/>
          <w:sz w:val="24"/>
          <w:szCs w:val="24"/>
          <w:lang w:val="en-US"/>
        </w:rPr>
        <w:t xml:space="preserve"> task used was inspired from </w:t>
      </w:r>
      <w:commentRangeEnd w:id="98"/>
      <w:r w:rsidR="003F6FC7">
        <w:rPr>
          <w:rStyle w:val="CommentReference"/>
        </w:rPr>
        <w:commentReference w:id="98"/>
      </w:r>
      <w:r w:rsidR="0014009B">
        <w:rPr>
          <w:rFonts w:ascii="Times New Roman" w:hAnsi="Times New Roman" w:cs="Times New Roman"/>
          <w:sz w:val="24"/>
          <w:szCs w:val="24"/>
          <w:lang w:val="en-US"/>
        </w:rPr>
        <w:t xml:space="preserve">Madan et al. (2014). On each of 100 trials, participants chose between two doors which both yielded real-monetary rewards. After choosing a door, participants were shown the reward they received from that door. Participants were not told beforehand the possible outcomes associated with each door; they had to learn the task from their own experience. One of the doors was safe and always yielded a reward of 1.25 cents, while the other door was designated as the “risky” door and had a 50% chance to give 2.5 cents and a 50% chance to yield nothing. Participants performed 100 trials of </w:t>
      </w:r>
      <w:del w:id="99" w:author="Anthony Ross Otto, Dr" w:date="2017-08-22T11:55:00Z">
        <w:r w:rsidR="0014009B" w:rsidDel="00567D88">
          <w:rPr>
            <w:rFonts w:ascii="Times New Roman" w:hAnsi="Times New Roman" w:cs="Times New Roman"/>
            <w:sz w:val="24"/>
            <w:szCs w:val="24"/>
            <w:lang w:val="en-US"/>
          </w:rPr>
          <w:delText xml:space="preserve">this </w:delText>
        </w:r>
      </w:del>
      <w:ins w:id="100" w:author="Anthony Ross Otto, Dr" w:date="2017-08-22T11:55:00Z">
        <w:r w:rsidR="00567D88">
          <w:rPr>
            <w:rFonts w:ascii="Times New Roman" w:hAnsi="Times New Roman" w:cs="Times New Roman"/>
            <w:sz w:val="24"/>
            <w:szCs w:val="24"/>
            <w:lang w:val="en-US"/>
          </w:rPr>
          <w:t xml:space="preserve">the gambling </w:t>
        </w:r>
      </w:ins>
      <w:r w:rsidR="0014009B">
        <w:rPr>
          <w:rFonts w:ascii="Times New Roman" w:hAnsi="Times New Roman" w:cs="Times New Roman"/>
          <w:sz w:val="24"/>
          <w:szCs w:val="24"/>
          <w:lang w:val="en-US"/>
        </w:rPr>
        <w:t>task per session.</w:t>
      </w:r>
    </w:p>
    <w:p w14:paraId="24762690" w14:textId="77777777" w:rsidR="0014009B" w:rsidDel="003F6FC7" w:rsidRDefault="003F6FC7">
      <w:pPr>
        <w:spacing w:line="480" w:lineRule="auto"/>
        <w:ind w:firstLine="720"/>
        <w:outlineLvl w:val="0"/>
        <w:rPr>
          <w:del w:id="101" w:author="Anthony Ross Otto, Dr" w:date="2017-08-22T11:42:00Z"/>
          <w:rFonts w:ascii="Times New Roman" w:hAnsi="Times New Roman" w:cs="Times New Roman"/>
          <w:b/>
          <w:sz w:val="24"/>
          <w:szCs w:val="24"/>
          <w:lang w:val="en-US"/>
        </w:rPr>
        <w:pPrChange w:id="102" w:author="Anthony Ross Otto, Dr" w:date="2017-08-22T11:42:00Z">
          <w:pPr>
            <w:spacing w:line="480" w:lineRule="auto"/>
            <w:outlineLvl w:val="0"/>
          </w:pPr>
        </w:pPrChange>
      </w:pPr>
      <w:ins w:id="103" w:author="Anthony Ross Otto, Dr" w:date="2017-08-22T11:42:00Z">
        <w:r>
          <w:rPr>
            <w:rFonts w:ascii="Times New Roman" w:hAnsi="Times New Roman" w:cs="Times New Roman"/>
            <w:sz w:val="24"/>
            <w:szCs w:val="24"/>
            <w:lang w:val="en-US"/>
          </w:rPr>
          <w:t>Previous studies using similar gambling tasks reveal that initial outcomes carry a disproportionately large influence on further decisions (</w:t>
        </w:r>
        <w:proofErr w:type="spellStart"/>
        <w:r>
          <w:rPr>
            <w:rFonts w:ascii="Times New Roman" w:hAnsi="Times New Roman" w:cs="Times New Roman"/>
            <w:sz w:val="24"/>
            <w:szCs w:val="24"/>
            <w:lang w:val="en-US"/>
          </w:rPr>
          <w:t>Shteingart</w:t>
        </w:r>
        <w:proofErr w:type="spellEnd"/>
        <w:r>
          <w:rPr>
            <w:rFonts w:ascii="Times New Roman" w:hAnsi="Times New Roman" w:cs="Times New Roman"/>
            <w:sz w:val="24"/>
            <w:szCs w:val="24"/>
            <w:lang w:val="en-US"/>
          </w:rPr>
          <w:t xml:space="preserve"> et al., 2013). In this experiment, each participant received an equal amount of good and bad outcomes when choosing the gamble for the first four times. Accordingly, </w:t>
        </w:r>
      </w:ins>
      <w:del w:id="104" w:author="Anthony Ross Otto, Dr" w:date="2017-08-22T11:42:00Z">
        <w:r w:rsidR="0014009B" w:rsidDel="003F6FC7">
          <w:rPr>
            <w:rFonts w:ascii="Times New Roman" w:hAnsi="Times New Roman" w:cs="Times New Roman"/>
            <w:b/>
            <w:sz w:val="24"/>
            <w:szCs w:val="24"/>
            <w:lang w:val="en-US"/>
          </w:rPr>
          <w:delText>First outcome</w:delText>
        </w:r>
      </w:del>
      <w:del w:id="105" w:author="Anthony Ross Otto, Dr" w:date="2017-08-22T11:41:00Z">
        <w:r w:rsidR="0014009B" w:rsidDel="003F6FC7">
          <w:rPr>
            <w:rFonts w:ascii="Times New Roman" w:hAnsi="Times New Roman" w:cs="Times New Roman"/>
            <w:b/>
            <w:sz w:val="24"/>
            <w:szCs w:val="24"/>
            <w:lang w:val="en-US"/>
          </w:rPr>
          <w:delText>s</w:delText>
        </w:r>
      </w:del>
      <w:del w:id="106" w:author="Anthony Ross Otto, Dr" w:date="2017-08-22T11:42:00Z">
        <w:r w:rsidR="0014009B" w:rsidDel="003F6FC7">
          <w:rPr>
            <w:rFonts w:ascii="Times New Roman" w:hAnsi="Times New Roman" w:cs="Times New Roman"/>
            <w:b/>
            <w:sz w:val="24"/>
            <w:szCs w:val="24"/>
            <w:lang w:val="en-US"/>
          </w:rPr>
          <w:delText xml:space="preserve"> manipulation</w:delText>
        </w:r>
      </w:del>
    </w:p>
    <w:p w14:paraId="63B22093" w14:textId="77777777" w:rsidR="0014009B" w:rsidRDefault="0014009B">
      <w:pPr>
        <w:spacing w:line="480" w:lineRule="auto"/>
        <w:ind w:firstLine="720"/>
        <w:rPr>
          <w:rFonts w:ascii="Times New Roman" w:hAnsi="Times New Roman" w:cs="Times New Roman"/>
          <w:sz w:val="24"/>
          <w:szCs w:val="24"/>
          <w:lang w:val="en-US"/>
        </w:rPr>
        <w:pPrChange w:id="107" w:author="Anthony Ross Otto, Dr" w:date="2017-08-22T11:42:00Z">
          <w:pPr>
            <w:spacing w:line="480" w:lineRule="auto"/>
          </w:pPr>
        </w:pPrChange>
      </w:pPr>
      <w:del w:id="108" w:author="Anthony Ross Otto, Dr" w:date="2017-08-22T11:42:00Z">
        <w:r w:rsidDel="003F6FC7">
          <w:rPr>
            <w:rFonts w:ascii="Times New Roman" w:hAnsi="Times New Roman" w:cs="Times New Roman"/>
            <w:b/>
            <w:sz w:val="24"/>
            <w:szCs w:val="24"/>
            <w:lang w:val="en-US"/>
          </w:rPr>
          <w:tab/>
        </w:r>
        <w:r w:rsidDel="003F6FC7">
          <w:rPr>
            <w:rFonts w:ascii="Times New Roman" w:hAnsi="Times New Roman" w:cs="Times New Roman"/>
            <w:sz w:val="24"/>
            <w:szCs w:val="24"/>
            <w:lang w:val="en-US"/>
          </w:rPr>
          <w:delText>W</w:delText>
        </w:r>
      </w:del>
      <w:ins w:id="109" w:author="Anthony Ross Otto, Dr" w:date="2017-08-22T11:42:00Z">
        <w:r w:rsidR="003F6FC7">
          <w:rPr>
            <w:rFonts w:ascii="Times New Roman" w:hAnsi="Times New Roman" w:cs="Times New Roman"/>
            <w:sz w:val="24"/>
            <w:szCs w:val="24"/>
            <w:lang w:val="en-US"/>
          </w:rPr>
          <w:t>w</w:t>
        </w:r>
      </w:ins>
      <w:r>
        <w:rPr>
          <w:rFonts w:ascii="Times New Roman" w:hAnsi="Times New Roman" w:cs="Times New Roman"/>
          <w:sz w:val="24"/>
          <w:szCs w:val="24"/>
          <w:lang w:val="en-US"/>
        </w:rPr>
        <w:t xml:space="preserve">e </w:t>
      </w:r>
      <w:del w:id="110" w:author="Anthony Ross Otto, Dr" w:date="2017-08-22T11:42:00Z">
        <w:r w:rsidDel="003F6FC7">
          <w:rPr>
            <w:rFonts w:ascii="Times New Roman" w:hAnsi="Times New Roman" w:cs="Times New Roman"/>
            <w:sz w:val="24"/>
            <w:szCs w:val="24"/>
            <w:lang w:val="en-US"/>
          </w:rPr>
          <w:delText xml:space="preserve">manipulated </w:delText>
        </w:r>
      </w:del>
      <w:ins w:id="111" w:author="Anthony Ross Otto, Dr" w:date="2017-08-22T11:42:00Z">
        <w:r w:rsidR="003F6FC7">
          <w:rPr>
            <w:rFonts w:ascii="Times New Roman" w:hAnsi="Times New Roman" w:cs="Times New Roman"/>
            <w:sz w:val="24"/>
            <w:szCs w:val="24"/>
            <w:lang w:val="en-US"/>
          </w:rPr>
          <w:t xml:space="preserve">controlled </w:t>
        </w:r>
      </w:ins>
      <w:r>
        <w:rPr>
          <w:rFonts w:ascii="Times New Roman" w:hAnsi="Times New Roman" w:cs="Times New Roman"/>
          <w:sz w:val="24"/>
          <w:szCs w:val="24"/>
          <w:lang w:val="en-US"/>
        </w:rPr>
        <w:t>the first four outcomes participants obtained when choosing the risky d</w:t>
      </w:r>
      <w:r w:rsidR="007879F7">
        <w:rPr>
          <w:rFonts w:ascii="Times New Roman" w:hAnsi="Times New Roman" w:cs="Times New Roman"/>
          <w:sz w:val="24"/>
          <w:szCs w:val="24"/>
          <w:lang w:val="en-US"/>
        </w:rPr>
        <w:t xml:space="preserve">oor: They received one of the following patterns: </w:t>
      </w:r>
      <w:r>
        <w:rPr>
          <w:rFonts w:ascii="Times New Roman" w:hAnsi="Times New Roman" w:cs="Times New Roman"/>
          <w:sz w:val="24"/>
          <w:szCs w:val="24"/>
          <w:lang w:val="en-US"/>
        </w:rPr>
        <w:t xml:space="preserve">win-loss-win-loss (the “first-win” condition) or loss-win-loss-win (the “first-loss” condition). Since we suspected the second, third and fourth first outcomes might also strongly affect </w:t>
      </w:r>
      <w:r>
        <w:rPr>
          <w:rFonts w:ascii="Times New Roman" w:hAnsi="Times New Roman" w:cs="Times New Roman"/>
          <w:sz w:val="24"/>
          <w:szCs w:val="24"/>
          <w:lang w:val="en-US"/>
        </w:rPr>
        <w:lastRenderedPageBreak/>
        <w:t>participants’ risk preferences, the first outcome manipulation allowed us to systematically evaluate the impact of the very first outcome on risk preferences.</w:t>
      </w:r>
    </w:p>
    <w:p w14:paraId="4398A56F" w14:textId="77777777" w:rsidR="001962FB" w:rsidRPr="003F6FC7" w:rsidDel="003F6FC7" w:rsidRDefault="001962FB" w:rsidP="0014009B">
      <w:pPr>
        <w:spacing w:line="480" w:lineRule="auto"/>
        <w:rPr>
          <w:del w:id="112" w:author="Anthony Ross Otto, Dr" w:date="2017-08-22T11:41:00Z"/>
          <w:rFonts w:ascii="Times New Roman" w:hAnsi="Times New Roman" w:cs="Times New Roman"/>
          <w:i/>
          <w:sz w:val="24"/>
          <w:szCs w:val="24"/>
          <w:lang w:val="en-US"/>
          <w:rPrChange w:id="113" w:author="Anthony Ross Otto, Dr" w:date="2017-08-22T11:41:00Z">
            <w:rPr>
              <w:del w:id="114" w:author="Anthony Ross Otto, Dr" w:date="2017-08-22T11:41:00Z"/>
              <w:rFonts w:ascii="Times New Roman" w:hAnsi="Times New Roman" w:cs="Times New Roman"/>
              <w:sz w:val="24"/>
              <w:szCs w:val="24"/>
              <w:lang w:val="en-US"/>
            </w:rPr>
          </w:rPrChange>
        </w:rPr>
      </w:pPr>
    </w:p>
    <w:p w14:paraId="520F5ABB" w14:textId="77777777" w:rsidR="0014009B" w:rsidRPr="003F6FC7" w:rsidRDefault="002D3FD1" w:rsidP="00CA6E7A">
      <w:pPr>
        <w:spacing w:line="480" w:lineRule="auto"/>
        <w:outlineLvl w:val="0"/>
        <w:rPr>
          <w:rFonts w:ascii="Times New Roman" w:hAnsi="Times New Roman" w:cs="Times New Roman"/>
          <w:i/>
          <w:sz w:val="24"/>
          <w:szCs w:val="24"/>
          <w:lang w:val="en-US"/>
          <w:rPrChange w:id="115" w:author="Anthony Ross Otto, Dr" w:date="2017-08-22T11:41:00Z">
            <w:rPr>
              <w:rFonts w:ascii="Times New Roman" w:hAnsi="Times New Roman" w:cs="Times New Roman"/>
              <w:b/>
              <w:sz w:val="24"/>
              <w:szCs w:val="24"/>
              <w:lang w:val="en-US"/>
            </w:rPr>
          </w:rPrChange>
        </w:rPr>
      </w:pPr>
      <w:del w:id="116" w:author="Anthony Ross Otto, Dr" w:date="2017-08-22T11:41:00Z">
        <w:r w:rsidRPr="003F6FC7" w:rsidDel="003F6FC7">
          <w:rPr>
            <w:rFonts w:ascii="Times New Roman" w:hAnsi="Times New Roman" w:cs="Times New Roman"/>
            <w:i/>
            <w:sz w:val="24"/>
            <w:szCs w:val="24"/>
            <w:lang w:val="en-US"/>
            <w:rPrChange w:id="117" w:author="Anthony Ross Otto, Dr" w:date="2017-08-22T11:41:00Z">
              <w:rPr>
                <w:rFonts w:ascii="Times New Roman" w:hAnsi="Times New Roman" w:cs="Times New Roman"/>
                <w:b/>
                <w:sz w:val="24"/>
                <w:szCs w:val="24"/>
                <w:lang w:val="en-US"/>
              </w:rPr>
            </w:rPrChange>
          </w:rPr>
          <w:delText>Recall</w:delText>
        </w:r>
      </w:del>
      <w:ins w:id="118" w:author="Anthony Ross Otto, Dr" w:date="2017-08-22T11:41:00Z">
        <w:r w:rsidR="003F6FC7" w:rsidRPr="003F6FC7">
          <w:rPr>
            <w:rFonts w:ascii="Times New Roman" w:hAnsi="Times New Roman" w:cs="Times New Roman"/>
            <w:i/>
            <w:sz w:val="24"/>
            <w:szCs w:val="24"/>
            <w:lang w:val="en-US"/>
            <w:rPrChange w:id="119" w:author="Anthony Ross Otto, Dr" w:date="2017-08-22T11:41:00Z">
              <w:rPr>
                <w:rFonts w:ascii="Times New Roman" w:hAnsi="Times New Roman" w:cs="Times New Roman"/>
                <w:b/>
                <w:i/>
                <w:sz w:val="24"/>
                <w:szCs w:val="24"/>
                <w:lang w:val="en-US"/>
              </w:rPr>
            </w:rPrChange>
          </w:rPr>
          <w:t>Memory Recall</w:t>
        </w:r>
      </w:ins>
    </w:p>
    <w:p w14:paraId="321895BF" w14:textId="77777777" w:rsidR="00747F36" w:rsidRDefault="0014009B" w:rsidP="004D726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assessed participants’ memories right after the choice task by asking them what was the first outcome that came to their mind</w:t>
      </w:r>
      <w:r w:rsidR="002D3FD1">
        <w:rPr>
          <w:rFonts w:ascii="Times New Roman" w:hAnsi="Times New Roman" w:cs="Times New Roman"/>
          <w:sz w:val="24"/>
          <w:szCs w:val="24"/>
          <w:lang w:val="en-US"/>
        </w:rPr>
        <w:t xml:space="preserve"> when thinking about the risky door</w:t>
      </w:r>
      <w:r>
        <w:rPr>
          <w:rFonts w:ascii="Times New Roman" w:hAnsi="Times New Roman" w:cs="Times New Roman"/>
          <w:sz w:val="24"/>
          <w:szCs w:val="24"/>
          <w:lang w:val="en-US"/>
        </w:rPr>
        <w:t xml:space="preserve">, </w:t>
      </w:r>
      <w:commentRangeStart w:id="120"/>
      <w:r>
        <w:rPr>
          <w:rFonts w:ascii="Times New Roman" w:hAnsi="Times New Roman" w:cs="Times New Roman"/>
          <w:sz w:val="24"/>
          <w:szCs w:val="24"/>
          <w:lang w:val="en-US"/>
        </w:rPr>
        <w:t>following the procedure from Madan et al. (2014).</w:t>
      </w:r>
      <w:r w:rsidR="004D726A">
        <w:rPr>
          <w:rFonts w:ascii="Times New Roman" w:hAnsi="Times New Roman" w:cs="Times New Roman"/>
          <w:sz w:val="24"/>
          <w:szCs w:val="24"/>
          <w:lang w:val="en-US"/>
        </w:rPr>
        <w:t xml:space="preserve"> </w:t>
      </w:r>
      <w:commentRangeEnd w:id="120"/>
      <w:r w:rsidR="003F6FC7">
        <w:rPr>
          <w:rStyle w:val="CommentReference"/>
        </w:rPr>
        <w:commentReference w:id="120"/>
      </w:r>
      <w:r w:rsidR="004D726A">
        <w:rPr>
          <w:rFonts w:ascii="Times New Roman" w:hAnsi="Times New Roman" w:cs="Times New Roman"/>
          <w:sz w:val="24"/>
          <w:szCs w:val="24"/>
          <w:lang w:val="en-US"/>
        </w:rPr>
        <w:t>This allowed to see whether the experimental manipulations influence participants’ memories of the outcomes they received in the task, and if the memory of the outcomes guided behavior.</w:t>
      </w:r>
    </w:p>
    <w:p w14:paraId="743583BF" w14:textId="77777777" w:rsidR="002D3FD1" w:rsidRPr="003F6FC7" w:rsidDel="003F6FC7" w:rsidRDefault="002D3FD1">
      <w:pPr>
        <w:spacing w:line="480" w:lineRule="auto"/>
        <w:jc w:val="both"/>
        <w:rPr>
          <w:del w:id="121" w:author="Anthony Ross Otto, Dr" w:date="2017-08-22T11:43:00Z"/>
          <w:rFonts w:ascii="Times New Roman" w:hAnsi="Times New Roman" w:cs="Times New Roman"/>
          <w:i/>
          <w:sz w:val="24"/>
          <w:szCs w:val="24"/>
          <w:lang w:val="en-US"/>
          <w:rPrChange w:id="122" w:author="Anthony Ross Otto, Dr" w:date="2017-08-22T11:43:00Z">
            <w:rPr>
              <w:del w:id="123" w:author="Anthony Ross Otto, Dr" w:date="2017-08-22T11:43:00Z"/>
              <w:rFonts w:ascii="Times New Roman" w:hAnsi="Times New Roman" w:cs="Times New Roman"/>
              <w:sz w:val="24"/>
              <w:szCs w:val="24"/>
              <w:lang w:val="en-US"/>
            </w:rPr>
          </w:rPrChange>
        </w:rPr>
        <w:pPrChange w:id="124" w:author="Anthony Ross Otto, Dr" w:date="2017-08-22T11:43:00Z">
          <w:pPr>
            <w:spacing w:line="480" w:lineRule="auto"/>
          </w:pPr>
        </w:pPrChange>
      </w:pPr>
    </w:p>
    <w:p w14:paraId="440C1B8A" w14:textId="77777777" w:rsidR="001962FB" w:rsidRPr="003F6FC7" w:rsidDel="003F6FC7" w:rsidRDefault="001962FB">
      <w:pPr>
        <w:spacing w:line="480" w:lineRule="auto"/>
        <w:jc w:val="both"/>
        <w:rPr>
          <w:del w:id="125" w:author="Anthony Ross Otto, Dr" w:date="2017-08-22T11:43:00Z"/>
          <w:rFonts w:ascii="Times New Roman" w:hAnsi="Times New Roman" w:cs="Times New Roman"/>
          <w:i/>
          <w:sz w:val="24"/>
          <w:szCs w:val="24"/>
          <w:lang w:val="en-US"/>
          <w:rPrChange w:id="126" w:author="Anthony Ross Otto, Dr" w:date="2017-08-22T11:43:00Z">
            <w:rPr>
              <w:del w:id="127" w:author="Anthony Ross Otto, Dr" w:date="2017-08-22T11:43:00Z"/>
              <w:rFonts w:ascii="Times New Roman" w:hAnsi="Times New Roman" w:cs="Times New Roman"/>
              <w:sz w:val="24"/>
              <w:szCs w:val="24"/>
              <w:lang w:val="en-US"/>
            </w:rPr>
          </w:rPrChange>
        </w:rPr>
        <w:pPrChange w:id="128" w:author="Anthony Ross Otto, Dr" w:date="2017-08-22T11:43:00Z">
          <w:pPr>
            <w:spacing w:line="480" w:lineRule="auto"/>
          </w:pPr>
        </w:pPrChange>
      </w:pPr>
    </w:p>
    <w:p w14:paraId="1F895F5E" w14:textId="77777777" w:rsidR="001962FB" w:rsidRPr="003F6FC7" w:rsidDel="003F6FC7" w:rsidRDefault="001962FB">
      <w:pPr>
        <w:spacing w:line="480" w:lineRule="auto"/>
        <w:jc w:val="both"/>
        <w:rPr>
          <w:del w:id="129" w:author="Anthony Ross Otto, Dr" w:date="2017-08-22T11:43:00Z"/>
          <w:rFonts w:ascii="Times New Roman" w:hAnsi="Times New Roman" w:cs="Times New Roman"/>
          <w:i/>
          <w:sz w:val="24"/>
          <w:szCs w:val="24"/>
          <w:lang w:val="en-US"/>
          <w:rPrChange w:id="130" w:author="Anthony Ross Otto, Dr" w:date="2017-08-22T11:43:00Z">
            <w:rPr>
              <w:del w:id="131" w:author="Anthony Ross Otto, Dr" w:date="2017-08-22T11:43:00Z"/>
              <w:rFonts w:ascii="Times New Roman" w:hAnsi="Times New Roman" w:cs="Times New Roman"/>
              <w:sz w:val="24"/>
              <w:szCs w:val="24"/>
              <w:lang w:val="en-US"/>
            </w:rPr>
          </w:rPrChange>
        </w:rPr>
        <w:pPrChange w:id="132" w:author="Anthony Ross Otto, Dr" w:date="2017-08-22T11:43:00Z">
          <w:pPr>
            <w:spacing w:line="480" w:lineRule="auto"/>
          </w:pPr>
        </w:pPrChange>
      </w:pPr>
    </w:p>
    <w:p w14:paraId="741C51A4" w14:textId="77777777" w:rsidR="002D3FD1" w:rsidRPr="003F6FC7" w:rsidDel="003F6FC7" w:rsidRDefault="002D3FD1">
      <w:pPr>
        <w:spacing w:line="480" w:lineRule="auto"/>
        <w:jc w:val="both"/>
        <w:outlineLvl w:val="0"/>
        <w:rPr>
          <w:del w:id="133" w:author="Anthony Ross Otto, Dr" w:date="2017-08-22T11:43:00Z"/>
          <w:rFonts w:ascii="Times New Roman" w:hAnsi="Times New Roman" w:cs="Times New Roman"/>
          <w:i/>
          <w:sz w:val="24"/>
          <w:szCs w:val="24"/>
          <w:lang w:val="en-US"/>
          <w:rPrChange w:id="134" w:author="Anthony Ross Otto, Dr" w:date="2017-08-22T11:43:00Z">
            <w:rPr>
              <w:del w:id="135" w:author="Anthony Ross Otto, Dr" w:date="2017-08-22T11:43:00Z"/>
              <w:rFonts w:ascii="Times New Roman" w:hAnsi="Times New Roman" w:cs="Times New Roman"/>
              <w:sz w:val="24"/>
              <w:szCs w:val="24"/>
              <w:lang w:val="en-US"/>
            </w:rPr>
          </w:rPrChange>
        </w:rPr>
        <w:pPrChange w:id="136" w:author="Anthony Ross Otto, Dr" w:date="2017-08-22T11:43:00Z">
          <w:pPr>
            <w:spacing w:line="480" w:lineRule="auto"/>
            <w:outlineLvl w:val="0"/>
          </w:pPr>
        </w:pPrChange>
      </w:pPr>
      <w:del w:id="137" w:author="Anthony Ross Otto, Dr" w:date="2017-08-22T11:43:00Z">
        <w:r w:rsidRPr="003F6FC7" w:rsidDel="003F6FC7">
          <w:rPr>
            <w:rFonts w:ascii="Times New Roman" w:hAnsi="Times New Roman" w:cs="Times New Roman"/>
            <w:i/>
            <w:sz w:val="24"/>
            <w:szCs w:val="24"/>
            <w:lang w:val="en-US"/>
            <w:rPrChange w:id="138" w:author="Anthony Ross Otto, Dr" w:date="2017-08-22T11:43:00Z">
              <w:rPr>
                <w:rFonts w:ascii="Times New Roman" w:hAnsi="Times New Roman" w:cs="Times New Roman"/>
                <w:b/>
                <w:sz w:val="24"/>
                <w:szCs w:val="24"/>
                <w:lang w:val="en-US"/>
              </w:rPr>
            </w:rPrChange>
          </w:rPr>
          <w:delText>Drawing the doors</w:delText>
        </w:r>
      </w:del>
    </w:p>
    <w:p w14:paraId="7D74FF21" w14:textId="77777777" w:rsidR="004D726A" w:rsidRDefault="002D3FD1" w:rsidP="004D726A">
      <w:pPr>
        <w:spacing w:line="480" w:lineRule="auto"/>
        <w:rPr>
          <w:ins w:id="139" w:author="Anthony Ross Otto, Dr" w:date="2017-08-22T11:48:00Z"/>
          <w:rFonts w:ascii="Times New Roman" w:hAnsi="Times New Roman" w:cs="Times New Roman"/>
          <w:sz w:val="24"/>
          <w:szCs w:val="24"/>
          <w:lang w:val="en-US"/>
        </w:rPr>
      </w:pPr>
      <w:r>
        <w:rPr>
          <w:rFonts w:ascii="Times New Roman" w:hAnsi="Times New Roman" w:cs="Times New Roman"/>
          <w:sz w:val="24"/>
          <w:szCs w:val="24"/>
          <w:lang w:val="en-US"/>
        </w:rPr>
        <w:tab/>
      </w:r>
      <w:del w:id="140" w:author="Anthony Ross Otto, Dr" w:date="2017-08-22T11:43:00Z">
        <w:r w:rsidR="00853370" w:rsidDel="003F6FC7">
          <w:rPr>
            <w:rFonts w:ascii="Times New Roman" w:hAnsi="Times New Roman" w:cs="Times New Roman"/>
            <w:sz w:val="24"/>
            <w:szCs w:val="24"/>
            <w:lang w:val="en-US"/>
          </w:rPr>
          <w:delText>Right after the</w:delText>
        </w:r>
      </w:del>
      <w:ins w:id="141" w:author="Anthony Ross Otto, Dr" w:date="2017-08-22T11:43:00Z">
        <w:r w:rsidR="003F6FC7">
          <w:rPr>
            <w:rFonts w:ascii="Times New Roman" w:hAnsi="Times New Roman" w:cs="Times New Roman"/>
            <w:sz w:val="24"/>
            <w:szCs w:val="24"/>
            <w:lang w:val="en-US"/>
          </w:rPr>
          <w:t>Immediately following the</w:t>
        </w:r>
      </w:ins>
      <w:r w:rsidR="00853370">
        <w:rPr>
          <w:rFonts w:ascii="Times New Roman" w:hAnsi="Times New Roman" w:cs="Times New Roman"/>
          <w:sz w:val="24"/>
          <w:szCs w:val="24"/>
          <w:lang w:val="en-US"/>
        </w:rPr>
        <w:t xml:space="preserve"> recall task, participants were asked to draw the two doors to the best they could remember. These drawings were scored on a scale from 0 to 12. One point </w:t>
      </w:r>
      <w:r w:rsidR="00DE5911">
        <w:rPr>
          <w:rFonts w:ascii="Times New Roman" w:hAnsi="Times New Roman" w:cs="Times New Roman"/>
          <w:sz w:val="24"/>
          <w:szCs w:val="24"/>
          <w:lang w:val="en-US"/>
        </w:rPr>
        <w:t>was</w:t>
      </w:r>
      <w:r w:rsidR="00853370">
        <w:rPr>
          <w:rFonts w:ascii="Times New Roman" w:hAnsi="Times New Roman" w:cs="Times New Roman"/>
          <w:sz w:val="24"/>
          <w:szCs w:val="24"/>
          <w:lang w:val="en-US"/>
        </w:rPr>
        <w:t xml:space="preserve"> assigned per side, color, frame, window, knob and background of each door that was drawn correctly. Points of 0.5 were assigned if the drawing of an aspect was relevant but only partially accurate.</w:t>
      </w:r>
      <w:r w:rsidR="00496BAE">
        <w:rPr>
          <w:rFonts w:ascii="Times New Roman" w:hAnsi="Times New Roman" w:cs="Times New Roman"/>
          <w:sz w:val="24"/>
          <w:szCs w:val="24"/>
          <w:lang w:val="en-US"/>
        </w:rPr>
        <w:t xml:space="preserve"> The rater was blind to the condition of the participant. </w:t>
      </w:r>
    </w:p>
    <w:p w14:paraId="1666C856" w14:textId="153882C1" w:rsidR="003651CE" w:rsidRDefault="003651CE" w:rsidP="004D726A">
      <w:pPr>
        <w:spacing w:line="480" w:lineRule="auto"/>
        <w:rPr>
          <w:ins w:id="142" w:author="Anthony Ross Otto, Dr" w:date="2017-08-22T11:48:00Z"/>
          <w:rFonts w:ascii="Times New Roman" w:hAnsi="Times New Roman" w:cs="Times New Roman"/>
          <w:i/>
          <w:sz w:val="24"/>
          <w:szCs w:val="24"/>
          <w:lang w:val="en-US"/>
        </w:rPr>
      </w:pPr>
      <w:ins w:id="143" w:author="Anthony Ross Otto, Dr" w:date="2017-08-22T11:48:00Z">
        <w:r>
          <w:rPr>
            <w:rFonts w:ascii="Times New Roman" w:hAnsi="Times New Roman" w:cs="Times New Roman"/>
            <w:i/>
            <w:sz w:val="24"/>
            <w:szCs w:val="24"/>
            <w:lang w:val="en-US"/>
          </w:rPr>
          <w:t xml:space="preserve">Data </w:t>
        </w:r>
        <w:commentRangeStart w:id="144"/>
        <w:r>
          <w:rPr>
            <w:rFonts w:ascii="Times New Roman" w:hAnsi="Times New Roman" w:cs="Times New Roman"/>
            <w:i/>
            <w:sz w:val="24"/>
            <w:szCs w:val="24"/>
            <w:lang w:val="en-US"/>
          </w:rPr>
          <w:t>Analysis</w:t>
        </w:r>
      </w:ins>
      <w:commentRangeEnd w:id="144"/>
      <w:ins w:id="145" w:author="Anthony Ross Otto, Dr" w:date="2017-08-22T11:49:00Z">
        <w:r>
          <w:rPr>
            <w:rStyle w:val="CommentReference"/>
          </w:rPr>
          <w:commentReference w:id="144"/>
        </w:r>
      </w:ins>
    </w:p>
    <w:p w14:paraId="22C1A484" w14:textId="45C5555F" w:rsidR="003651CE" w:rsidRPr="003651CE" w:rsidRDefault="003651CE">
      <w:pPr>
        <w:spacing w:line="480" w:lineRule="auto"/>
        <w:ind w:firstLine="720"/>
        <w:rPr>
          <w:rFonts w:ascii="Times New Roman" w:hAnsi="Times New Roman" w:cs="Times New Roman"/>
          <w:sz w:val="24"/>
          <w:szCs w:val="24"/>
          <w:lang w:val="en-US"/>
        </w:rPr>
        <w:pPrChange w:id="146" w:author="Anthony Ross Otto, Dr" w:date="2017-08-22T11:48:00Z">
          <w:pPr>
            <w:spacing w:line="480" w:lineRule="auto"/>
          </w:pPr>
        </w:pPrChange>
      </w:pPr>
      <w:ins w:id="147" w:author="Anthony Ross Otto, Dr" w:date="2017-08-22T11:48:00Z">
        <w:r w:rsidRPr="003651CE">
          <w:rPr>
            <w:rFonts w:ascii="Times New Roman" w:hAnsi="Times New Roman" w:cs="Times New Roman"/>
            <w:sz w:val="24"/>
            <w:szCs w:val="24"/>
            <w:lang w:val="en-US"/>
            <w:rPrChange w:id="148" w:author="Anthony Ross Otto, Dr" w:date="2017-08-22T11:48:00Z">
              <w:rPr>
                <w:rFonts w:ascii="Times New Roman" w:hAnsi="Times New Roman" w:cs="Times New Roman"/>
                <w:i/>
                <w:sz w:val="24"/>
                <w:szCs w:val="24"/>
                <w:lang w:val="en-US"/>
              </w:rPr>
            </w:rPrChange>
          </w:rPr>
          <w:lastRenderedPageBreak/>
          <w:t xml:space="preserve">Mixed-effects logistic regressions were performed using the lme4 package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r>
        <w:rPr>
          <w:rFonts w:ascii="Times New Roman" w:hAnsi="Times New Roman" w:cs="Times New Roman"/>
          <w:sz w:val="24"/>
          <w:szCs w:val="24"/>
          <w:lang w:val="en-US"/>
        </w:rPr>
        <w:fldChar w:fldCharType="separate"/>
      </w:r>
      <w:ins w:id="149" w:author="Anthony Ross Otto, Dr" w:date="2017-08-22T11:48:00Z">
        <w:r>
          <w:rPr>
            <w:rFonts w:ascii="Times New Roman" w:hAnsi="Times New Roman" w:cs="Times New Roman"/>
            <w:noProof/>
            <w:sz w:val="24"/>
            <w:szCs w:val="24"/>
            <w:lang w:val="en-US"/>
          </w:rPr>
          <w:t>(Pinheiro &amp; Bates, 2000)</w:t>
        </w:r>
        <w:r>
          <w:rPr>
            <w:rFonts w:ascii="Times New Roman" w:hAnsi="Times New Roman" w:cs="Times New Roman"/>
            <w:sz w:val="24"/>
            <w:szCs w:val="24"/>
            <w:lang w:val="en-US"/>
          </w:rPr>
          <w:fldChar w:fldCharType="end"/>
        </w:r>
      </w:ins>
      <w:ins w:id="150" w:author="Anthony Ross Otto, Dr" w:date="2017-08-22T11:49:00Z">
        <w:r>
          <w:rPr>
            <w:rFonts w:ascii="Times New Roman" w:hAnsi="Times New Roman" w:cs="Times New Roman"/>
            <w:sz w:val="24"/>
            <w:szCs w:val="24"/>
            <w:lang w:val="en-US"/>
          </w:rPr>
          <w:t xml:space="preserve"> </w:t>
        </w:r>
      </w:ins>
      <w:ins w:id="151" w:author="Anthony Ross Otto, Dr" w:date="2017-08-22T11:48:00Z">
        <w:r w:rsidRPr="003651CE">
          <w:rPr>
            <w:rFonts w:ascii="Times New Roman" w:hAnsi="Times New Roman" w:cs="Times New Roman"/>
            <w:sz w:val="24"/>
            <w:szCs w:val="24"/>
            <w:lang w:val="en-US"/>
            <w:rPrChange w:id="152" w:author="Anthony Ross Otto, Dr" w:date="2017-08-22T11:48:00Z">
              <w:rPr>
                <w:rFonts w:ascii="Times New Roman" w:hAnsi="Times New Roman" w:cs="Times New Roman"/>
                <w:i/>
                <w:sz w:val="24"/>
                <w:szCs w:val="24"/>
                <w:lang w:val="en-US"/>
              </w:rPr>
            </w:rPrChange>
          </w:rPr>
          <w:t xml:space="preserve">in the R programming language. </w:t>
        </w:r>
      </w:ins>
    </w:p>
    <w:p w14:paraId="0C6C8D40" w14:textId="77777777" w:rsidR="00262EE2" w:rsidRDefault="00262EE2" w:rsidP="004D726A">
      <w:pPr>
        <w:spacing w:line="480" w:lineRule="auto"/>
        <w:rPr>
          <w:rFonts w:ascii="Times New Roman" w:hAnsi="Times New Roman" w:cs="Times New Roman"/>
          <w:sz w:val="24"/>
          <w:szCs w:val="24"/>
          <w:lang w:val="en-US"/>
        </w:rPr>
      </w:pPr>
    </w:p>
    <w:p w14:paraId="3B739842" w14:textId="77777777" w:rsidR="004D726A" w:rsidRPr="003651CE" w:rsidRDefault="004D726A">
      <w:pPr>
        <w:spacing w:line="480" w:lineRule="auto"/>
        <w:jc w:val="center"/>
        <w:outlineLvl w:val="0"/>
        <w:rPr>
          <w:rFonts w:ascii="Times New Roman" w:hAnsi="Times New Roman" w:cs="Times New Roman"/>
          <w:i/>
          <w:sz w:val="24"/>
          <w:szCs w:val="24"/>
          <w:lang w:val="en-US"/>
          <w:rPrChange w:id="153" w:author="Anthony Ross Otto, Dr" w:date="2017-08-22T11:48:00Z">
            <w:rPr>
              <w:rFonts w:ascii="Times New Roman" w:hAnsi="Times New Roman" w:cs="Times New Roman"/>
              <w:b/>
              <w:sz w:val="24"/>
              <w:szCs w:val="24"/>
              <w:lang w:val="en-US"/>
            </w:rPr>
          </w:rPrChange>
        </w:rPr>
        <w:pPrChange w:id="154" w:author="Anthony Ross Otto, Dr" w:date="2017-08-22T11:43:00Z">
          <w:pPr>
            <w:spacing w:line="480" w:lineRule="auto"/>
            <w:outlineLvl w:val="0"/>
          </w:pPr>
        </w:pPrChange>
      </w:pPr>
      <w:del w:id="155" w:author="Anthony Ross Otto, Dr" w:date="2017-08-22T11:38:00Z">
        <w:r w:rsidRPr="003651CE" w:rsidDel="003F6FC7">
          <w:rPr>
            <w:rFonts w:ascii="Times New Roman" w:hAnsi="Times New Roman" w:cs="Times New Roman"/>
            <w:i/>
            <w:sz w:val="24"/>
            <w:szCs w:val="24"/>
            <w:lang w:val="en-US"/>
            <w:rPrChange w:id="156" w:author="Anthony Ross Otto, Dr" w:date="2017-08-22T11:48:00Z">
              <w:rPr>
                <w:rFonts w:ascii="Times New Roman" w:hAnsi="Times New Roman" w:cs="Times New Roman"/>
                <w:b/>
                <w:sz w:val="24"/>
                <w:szCs w:val="24"/>
                <w:lang w:val="en-US"/>
              </w:rPr>
            </w:rPrChange>
          </w:rPr>
          <w:delText>Second experiment</w:delText>
        </w:r>
      </w:del>
      <w:ins w:id="157" w:author="Anthony Ross Otto, Dr" w:date="2017-08-22T11:38:00Z">
        <w:r w:rsidR="003F6FC7" w:rsidRPr="003651CE">
          <w:rPr>
            <w:rFonts w:ascii="Times New Roman" w:hAnsi="Times New Roman" w:cs="Times New Roman"/>
            <w:i/>
            <w:sz w:val="24"/>
            <w:szCs w:val="24"/>
            <w:lang w:val="en-US"/>
            <w:rPrChange w:id="158" w:author="Anthony Ross Otto, Dr" w:date="2017-08-22T11:48:00Z">
              <w:rPr>
                <w:rFonts w:ascii="Times New Roman" w:hAnsi="Times New Roman" w:cs="Times New Roman"/>
                <w:b/>
                <w:sz w:val="24"/>
                <w:szCs w:val="24"/>
                <w:lang w:val="en-US"/>
              </w:rPr>
            </w:rPrChange>
          </w:rPr>
          <w:t>Experiment 2</w:t>
        </w:r>
      </w:ins>
    </w:p>
    <w:p w14:paraId="5CA4E4CE" w14:textId="2E585BCC" w:rsidR="004D726A" w:rsidRPr="00BE5DDB" w:rsidRDefault="004244A2" w:rsidP="004244A2">
      <w:pPr>
        <w:spacing w:line="480" w:lineRule="auto"/>
        <w:ind w:firstLine="720"/>
        <w:rPr>
          <w:rFonts w:ascii="Times New Roman" w:hAnsi="Times New Roman" w:cs="Times New Roman"/>
          <w:sz w:val="24"/>
        </w:rPr>
      </w:pPr>
      <w:del w:id="159" w:author="Anthony Ross Otto, Dr" w:date="2017-08-22T11:44:00Z">
        <w:r w:rsidRPr="00BE5DDB" w:rsidDel="003F6FC7">
          <w:rPr>
            <w:rFonts w:ascii="Times New Roman" w:hAnsi="Times New Roman" w:cs="Times New Roman"/>
            <w:sz w:val="24"/>
            <w:lang w:val="en-US"/>
          </w:rPr>
          <w:delText xml:space="preserve">It was unclear whether differences between the two conditions in the </w:delText>
        </w:r>
      </w:del>
      <w:del w:id="160" w:author="Anthony Ross Otto, Dr" w:date="2017-08-22T11:38:00Z">
        <w:r w:rsidRPr="00BE5DDB" w:rsidDel="003F6FC7">
          <w:rPr>
            <w:rFonts w:ascii="Times New Roman" w:hAnsi="Times New Roman" w:cs="Times New Roman"/>
            <w:sz w:val="24"/>
            <w:lang w:val="en-US"/>
          </w:rPr>
          <w:delText xml:space="preserve">first experiment </w:delText>
        </w:r>
      </w:del>
      <w:del w:id="161" w:author="Anthony Ross Otto, Dr" w:date="2017-08-22T11:44:00Z">
        <w:r w:rsidRPr="00BE5DDB" w:rsidDel="003F6FC7">
          <w:rPr>
            <w:rFonts w:ascii="Times New Roman" w:hAnsi="Times New Roman" w:cs="Times New Roman"/>
            <w:sz w:val="24"/>
            <w:lang w:val="en-US"/>
          </w:rPr>
          <w:delText>were due to</w:delText>
        </w:r>
        <w:r w:rsidR="00C11BDC" w:rsidRPr="00BE5DDB" w:rsidDel="003F6FC7">
          <w:rPr>
            <w:rFonts w:ascii="Times New Roman" w:hAnsi="Times New Roman" w:cs="Times New Roman"/>
            <w:sz w:val="24"/>
            <w:lang w:val="en-US"/>
          </w:rPr>
          <w:delText xml:space="preserve"> the episodic or to the general interview</w:delText>
        </w:r>
      </w:del>
      <w:del w:id="162" w:author="Anthony Ross Otto, Dr" w:date="2017-08-22T11:52:00Z">
        <w:r w:rsidRPr="00BE5DDB" w:rsidDel="00ED29EC">
          <w:rPr>
            <w:rFonts w:ascii="Times New Roman" w:hAnsi="Times New Roman" w:cs="Times New Roman"/>
            <w:sz w:val="24"/>
            <w:lang w:val="en-US"/>
          </w:rPr>
          <w:delText>.</w:delText>
        </w:r>
        <w:r w:rsidR="00C11BDC" w:rsidRPr="00BE5DDB" w:rsidDel="00ED29EC">
          <w:rPr>
            <w:rFonts w:ascii="Times New Roman" w:hAnsi="Times New Roman" w:cs="Times New Roman"/>
            <w:sz w:val="24"/>
            <w:lang w:val="en-US"/>
          </w:rPr>
          <w:delText xml:space="preserve"> For this reason,</w:delText>
        </w:r>
        <w:r w:rsidRPr="00BE5DDB" w:rsidDel="00ED29EC">
          <w:rPr>
            <w:rFonts w:ascii="Times New Roman" w:hAnsi="Times New Roman" w:cs="Times New Roman"/>
            <w:sz w:val="24"/>
            <w:lang w:val="en-US"/>
          </w:rPr>
          <w:delText xml:space="preserve"> </w:delText>
        </w:r>
        <w:r w:rsidR="00C11BDC" w:rsidRPr="00BE5DDB" w:rsidDel="00ED29EC">
          <w:rPr>
            <w:rFonts w:ascii="Times New Roman" w:hAnsi="Times New Roman" w:cs="Times New Roman"/>
            <w:sz w:val="24"/>
          </w:rPr>
          <w:delText xml:space="preserve">the </w:delText>
        </w:r>
      </w:del>
      <w:del w:id="163" w:author="Anthony Ross Otto, Dr" w:date="2017-08-22T11:38:00Z">
        <w:r w:rsidR="00C11BDC" w:rsidRPr="00BE5DDB" w:rsidDel="003F6FC7">
          <w:rPr>
            <w:rFonts w:ascii="Times New Roman" w:hAnsi="Times New Roman" w:cs="Times New Roman"/>
            <w:sz w:val="24"/>
          </w:rPr>
          <w:delText>second experiment</w:delText>
        </w:r>
      </w:del>
      <w:ins w:id="164" w:author="Anthony Ross Otto, Dr" w:date="2017-08-22T11:38:00Z">
        <w:r w:rsidR="003F6FC7">
          <w:rPr>
            <w:rFonts w:ascii="Times New Roman" w:hAnsi="Times New Roman" w:cs="Times New Roman"/>
            <w:sz w:val="24"/>
          </w:rPr>
          <w:t>Experiment 2</w:t>
        </w:r>
      </w:ins>
      <w:r w:rsidR="00C11BDC" w:rsidRPr="00BE5DDB">
        <w:rPr>
          <w:rFonts w:ascii="Times New Roman" w:hAnsi="Times New Roman" w:cs="Times New Roman"/>
          <w:sz w:val="24"/>
        </w:rPr>
        <w:t xml:space="preserve"> was</w:t>
      </w:r>
      <w:r w:rsidRPr="00BE5DDB">
        <w:rPr>
          <w:rFonts w:ascii="Times New Roman" w:hAnsi="Times New Roman" w:cs="Times New Roman"/>
          <w:sz w:val="24"/>
        </w:rPr>
        <w:t xml:space="preserve"> </w:t>
      </w:r>
      <w:del w:id="165" w:author="Anthony Ross Otto, Dr" w:date="2017-08-22T11:56:00Z">
        <w:r w:rsidRPr="00BE5DDB" w:rsidDel="00443661">
          <w:rPr>
            <w:rFonts w:ascii="Times New Roman" w:hAnsi="Times New Roman" w:cs="Times New Roman"/>
            <w:sz w:val="24"/>
          </w:rPr>
          <w:delText xml:space="preserve">composed </w:delText>
        </w:r>
      </w:del>
      <w:ins w:id="166" w:author="Anthony Ross Otto, Dr" w:date="2017-08-22T11:56:00Z">
        <w:r w:rsidR="00443661">
          <w:rPr>
            <w:rFonts w:ascii="Times New Roman" w:hAnsi="Times New Roman" w:cs="Times New Roman"/>
            <w:sz w:val="24"/>
          </w:rPr>
          <w:t>comprised</w:t>
        </w:r>
        <w:r w:rsidR="00443661" w:rsidRPr="00BE5DDB">
          <w:rPr>
            <w:rFonts w:ascii="Times New Roman" w:hAnsi="Times New Roman" w:cs="Times New Roman"/>
            <w:sz w:val="24"/>
          </w:rPr>
          <w:t xml:space="preserve"> </w:t>
        </w:r>
      </w:ins>
      <w:r w:rsidRPr="00BE5DDB">
        <w:rPr>
          <w:rFonts w:ascii="Times New Roman" w:hAnsi="Times New Roman" w:cs="Times New Roman"/>
          <w:sz w:val="24"/>
        </w:rPr>
        <w:t xml:space="preserve">of a single “control” condition </w:t>
      </w:r>
      <w:del w:id="167" w:author="Anthony Ross Otto, Dr" w:date="2017-08-22T11:55:00Z">
        <w:r w:rsidRPr="00BE5DDB" w:rsidDel="00567D88">
          <w:rPr>
            <w:rFonts w:ascii="Times New Roman" w:hAnsi="Times New Roman" w:cs="Times New Roman"/>
            <w:sz w:val="24"/>
          </w:rPr>
          <w:delText xml:space="preserve">where </w:delText>
        </w:r>
      </w:del>
      <w:ins w:id="168" w:author="Anthony Ross Otto, Dr" w:date="2017-08-22T11:55:00Z">
        <w:r w:rsidR="00567D88">
          <w:rPr>
            <w:rFonts w:ascii="Times New Roman" w:hAnsi="Times New Roman" w:cs="Times New Roman"/>
            <w:sz w:val="24"/>
          </w:rPr>
          <w:t>in which</w:t>
        </w:r>
        <w:r w:rsidR="00567D88" w:rsidRPr="00BE5DDB">
          <w:rPr>
            <w:rFonts w:ascii="Times New Roman" w:hAnsi="Times New Roman" w:cs="Times New Roman"/>
            <w:sz w:val="24"/>
          </w:rPr>
          <w:t xml:space="preserve"> </w:t>
        </w:r>
      </w:ins>
      <w:commentRangeStart w:id="169"/>
      <w:r w:rsidRPr="00BE5DDB">
        <w:rPr>
          <w:rFonts w:ascii="Times New Roman" w:hAnsi="Times New Roman" w:cs="Times New Roman"/>
          <w:sz w:val="24"/>
        </w:rPr>
        <w:t xml:space="preserve">participants </w:t>
      </w:r>
      <w:commentRangeEnd w:id="169"/>
      <w:r w:rsidR="003F6FC7">
        <w:rPr>
          <w:rStyle w:val="CommentReference"/>
        </w:rPr>
        <w:commentReference w:id="169"/>
      </w:r>
      <w:del w:id="170" w:author="Anthony Ross Otto, Dr" w:date="2017-08-22T11:44:00Z">
        <w:r w:rsidRPr="00BE5DDB" w:rsidDel="003F6FC7">
          <w:rPr>
            <w:rFonts w:ascii="Times New Roman" w:hAnsi="Times New Roman" w:cs="Times New Roman"/>
            <w:sz w:val="24"/>
          </w:rPr>
          <w:delText xml:space="preserve">did </w:delText>
        </w:r>
      </w:del>
      <w:ins w:id="171" w:author="Anthony Ross Otto, Dr" w:date="2017-08-22T11:44:00Z">
        <w:r w:rsidR="003F6FC7">
          <w:rPr>
            <w:rFonts w:ascii="Times New Roman" w:hAnsi="Times New Roman" w:cs="Times New Roman"/>
            <w:sz w:val="24"/>
          </w:rPr>
          <w:t>completed</w:t>
        </w:r>
        <w:r w:rsidR="003F6FC7" w:rsidRPr="00BE5DDB">
          <w:rPr>
            <w:rFonts w:ascii="Times New Roman" w:hAnsi="Times New Roman" w:cs="Times New Roman"/>
            <w:sz w:val="24"/>
          </w:rPr>
          <w:t xml:space="preserve"> </w:t>
        </w:r>
      </w:ins>
      <w:r w:rsidRPr="00BE5DDB">
        <w:rPr>
          <w:rFonts w:ascii="Times New Roman" w:hAnsi="Times New Roman" w:cs="Times New Roman"/>
          <w:sz w:val="24"/>
        </w:rPr>
        <w:t xml:space="preserve">the gambling task without any prior induction. </w:t>
      </w:r>
      <w:del w:id="172" w:author="Anthony Ross Otto, Dr" w:date="2017-08-22T11:44:00Z">
        <w:r w:rsidRPr="00BE5DDB" w:rsidDel="003F6FC7">
          <w:rPr>
            <w:rFonts w:ascii="Times New Roman" w:hAnsi="Times New Roman" w:cs="Times New Roman"/>
            <w:sz w:val="24"/>
          </w:rPr>
          <w:delText>Everything else remained the same</w:delText>
        </w:r>
        <w:r w:rsidR="00B51F14" w:rsidDel="003F6FC7">
          <w:rPr>
            <w:rFonts w:ascii="Times New Roman" w:hAnsi="Times New Roman" w:cs="Times New Roman"/>
            <w:sz w:val="24"/>
          </w:rPr>
          <w:delText xml:space="preserve">. </w:delText>
        </w:r>
      </w:del>
      <w:ins w:id="173" w:author="Anthony Ross Otto, Dr" w:date="2017-08-22T11:52:00Z">
        <w:r w:rsidR="00ED29EC">
          <w:rPr>
            <w:rFonts w:ascii="Times New Roman" w:hAnsi="Times New Roman" w:cs="Times New Roman"/>
            <w:sz w:val="24"/>
          </w:rPr>
          <w:t>T</w:t>
        </w:r>
      </w:ins>
      <w:ins w:id="174" w:author="Anthony Ross Otto, Dr" w:date="2017-08-22T11:44:00Z">
        <w:r w:rsidR="003F6FC7">
          <w:rPr>
            <w:rFonts w:ascii="Times New Roman" w:hAnsi="Times New Roman" w:cs="Times New Roman"/>
            <w:sz w:val="24"/>
          </w:rPr>
          <w:t>he gambling task and memory recall procedure was identical to that of Experiment 1</w:t>
        </w:r>
      </w:ins>
      <w:ins w:id="175" w:author="Anthony Ross Otto, Dr" w:date="2017-08-22T11:52:00Z">
        <w:r w:rsidR="00ED29EC">
          <w:rPr>
            <w:rFonts w:ascii="Times New Roman" w:hAnsi="Times New Roman" w:cs="Times New Roman"/>
            <w:sz w:val="24"/>
          </w:rPr>
          <w:t xml:space="preserve"> except that they were performed in the absence of a memory induction.</w:t>
        </w:r>
      </w:ins>
      <w:bookmarkEnd w:id="0"/>
    </w:p>
    <w:sectPr w:rsidR="004D726A" w:rsidRPr="00BE5DD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Anthony Ross Otto, Dr" w:date="2017-08-22T11:38:00Z" w:initials="aro">
    <w:p w14:paraId="07A1DD41" w14:textId="77777777" w:rsidR="003F6FC7" w:rsidRDefault="003F6FC7">
      <w:pPr>
        <w:pStyle w:val="CommentText"/>
      </w:pPr>
      <w:r>
        <w:rPr>
          <w:rStyle w:val="CommentReference"/>
        </w:rPr>
        <w:annotationRef/>
      </w:r>
      <w:r>
        <w:t xml:space="preserve">Unpack this, and they were in different conditions each </w:t>
      </w:r>
      <w:proofErr w:type="gramStart"/>
      <w:r>
        <w:t>time</w:t>
      </w:r>
      <w:proofErr w:type="gramEnd"/>
      <w:r>
        <w:t xml:space="preserve"> right?</w:t>
      </w:r>
    </w:p>
  </w:comment>
  <w:comment w:id="57" w:author="Anthony Ross Otto, Dr" w:date="2017-08-22T11:41:00Z" w:initials="aro">
    <w:p w14:paraId="67B1B657" w14:textId="19E91946" w:rsidR="003F6FC7" w:rsidRDefault="003F6FC7">
      <w:pPr>
        <w:pStyle w:val="CommentText"/>
      </w:pPr>
      <w:r>
        <w:rPr>
          <w:rStyle w:val="CommentReference"/>
        </w:rPr>
        <w:annotationRef/>
      </w:r>
      <w:r>
        <w:t xml:space="preserve">How many, what </w:t>
      </w:r>
      <w:proofErr w:type="gramStart"/>
      <w:r>
        <w:t xml:space="preserve">conditions, </w:t>
      </w:r>
      <w:r w:rsidR="00567D88">
        <w:t xml:space="preserve"> how</w:t>
      </w:r>
      <w:proofErr w:type="gramEnd"/>
      <w:r w:rsidR="00567D88">
        <w:t xml:space="preserve"> were conditions assigned, </w:t>
      </w:r>
      <w:r>
        <w:t>etc. etc.</w:t>
      </w:r>
      <w:r w:rsidR="007A4741">
        <w:t xml:space="preserve"> how much were they paid? What were the exclusion </w:t>
      </w:r>
      <w:proofErr w:type="gramStart"/>
      <w:r w:rsidR="007A4741">
        <w:t>criteria</w:t>
      </w:r>
      <w:proofErr w:type="gramEnd"/>
    </w:p>
    <w:p w14:paraId="37ACA6AD" w14:textId="77777777" w:rsidR="009F0E87" w:rsidRDefault="009F0E87">
      <w:pPr>
        <w:pStyle w:val="CommentText"/>
      </w:pPr>
    </w:p>
    <w:p w14:paraId="758306D2" w14:textId="56A99780" w:rsidR="009F0E87" w:rsidRDefault="009F0E87">
      <w:pPr>
        <w:pStyle w:val="CommentText"/>
      </w:pPr>
      <w:r>
        <w:t>What questionnaires / demographics did they complete?</w:t>
      </w:r>
    </w:p>
  </w:comment>
  <w:comment w:id="81" w:author="Anthony Ross Otto, Dr" w:date="2017-08-22T11:52:00Z" w:initials="aro">
    <w:p w14:paraId="7CA9A722" w14:textId="4E554108" w:rsidR="009F0E87" w:rsidRDefault="009F0E87">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93" w:author="Anthony Ross Otto, Dr" w:date="2017-08-22T11:57:00Z" w:initials="aro">
    <w:p w14:paraId="55796609" w14:textId="3E7BF364" w:rsidR="00B77640" w:rsidRDefault="00B77640">
      <w:pPr>
        <w:pStyle w:val="CommentText"/>
      </w:pPr>
      <w:r>
        <w:rPr>
          <w:rStyle w:val="CommentReference"/>
        </w:rPr>
        <w:annotationRef/>
      </w:r>
      <w:r>
        <w:t>Is this what Madore et al do?</w:t>
      </w:r>
    </w:p>
  </w:comment>
  <w:comment w:id="98" w:author="Anthony Ross Otto, Dr" w:date="2017-08-22T11:46:00Z" w:initials="aro">
    <w:p w14:paraId="27AD1C7F" w14:textId="77777777" w:rsidR="003F6FC7" w:rsidRDefault="003F6FC7">
      <w:pPr>
        <w:pStyle w:val="CommentText"/>
      </w:pPr>
      <w:r>
        <w:rPr>
          <w:rStyle w:val="CommentReference"/>
        </w:rPr>
        <w:annotationRef/>
      </w:r>
      <w:r>
        <w:t>Didn’t we copy it almost exactly?</w:t>
      </w:r>
    </w:p>
  </w:comment>
  <w:comment w:id="120" w:author="Anthony Ross Otto, Dr" w:date="2017-08-22T11:43:00Z" w:initials="aro">
    <w:p w14:paraId="372AF566" w14:textId="77777777" w:rsidR="003F6FC7" w:rsidRDefault="003F6FC7">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144" w:author="Anthony Ross Otto, Dr" w:date="2017-08-22T11:49:00Z" w:initials="aro">
    <w:p w14:paraId="33FCD95E" w14:textId="2A67C20C" w:rsidR="003651CE" w:rsidRDefault="003651CE">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169" w:author="Anthony Ross Otto, Dr" w:date="2017-08-22T11:45:00Z" w:initials="aro">
    <w:p w14:paraId="06152BEA" w14:textId="77777777" w:rsidR="003F6FC7" w:rsidRDefault="003F6FC7">
      <w:pPr>
        <w:pStyle w:val="CommentText"/>
      </w:pPr>
      <w:r>
        <w:rPr>
          <w:rStyle w:val="CommentReference"/>
        </w:rPr>
        <w:annotationRef/>
      </w:r>
      <w:r>
        <w:t xml:space="preserve">How many subjects, </w:t>
      </w:r>
      <w:r w:rsidR="007A4741">
        <w:t>etc. etc., same question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A1DD41" w15:done="0"/>
  <w15:commentEx w15:paraId="758306D2" w15:done="0"/>
  <w15:commentEx w15:paraId="7CA9A722" w15:done="0"/>
  <w15:commentEx w15:paraId="55796609" w15:done="0"/>
  <w15:commentEx w15:paraId="27AD1C7F" w15:done="0"/>
  <w15:commentEx w15:paraId="372AF566" w15:done="0"/>
  <w15:commentEx w15:paraId="33FCD95E" w15:done="0"/>
  <w15:commentEx w15:paraId="06152B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A1DD41" w16cid:durableId="1D5ECCC0"/>
  <w16cid:commentId w16cid:paraId="758306D2" w16cid:durableId="1D5ECCC1"/>
  <w16cid:commentId w16cid:paraId="7CA9A722" w16cid:durableId="1D5ECCC2"/>
  <w16cid:commentId w16cid:paraId="55796609" w16cid:durableId="1D5ECCC3"/>
  <w16cid:commentId w16cid:paraId="27AD1C7F" w16cid:durableId="1D5ECCC4"/>
  <w16cid:commentId w16cid:paraId="372AF566" w16cid:durableId="1D5ECCC5"/>
  <w16cid:commentId w16cid:paraId="33FCD95E" w16cid:durableId="1D5ECCC6"/>
  <w16cid:commentId w16cid:paraId="06152BEA" w16cid:durableId="1D5ECC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9B"/>
    <w:rsid w:val="0014009B"/>
    <w:rsid w:val="001962FB"/>
    <w:rsid w:val="001B6D92"/>
    <w:rsid w:val="001D263D"/>
    <w:rsid w:val="0023215C"/>
    <w:rsid w:val="00262EE2"/>
    <w:rsid w:val="002801DC"/>
    <w:rsid w:val="002D3FD1"/>
    <w:rsid w:val="0033399F"/>
    <w:rsid w:val="003651CE"/>
    <w:rsid w:val="003F6FC7"/>
    <w:rsid w:val="004244A2"/>
    <w:rsid w:val="00443661"/>
    <w:rsid w:val="00496BAE"/>
    <w:rsid w:val="004C0ECA"/>
    <w:rsid w:val="004D726A"/>
    <w:rsid w:val="00560018"/>
    <w:rsid w:val="00567D88"/>
    <w:rsid w:val="007879F7"/>
    <w:rsid w:val="00796612"/>
    <w:rsid w:val="007A4741"/>
    <w:rsid w:val="007E6023"/>
    <w:rsid w:val="00853370"/>
    <w:rsid w:val="00856256"/>
    <w:rsid w:val="00895B04"/>
    <w:rsid w:val="00905300"/>
    <w:rsid w:val="00957A36"/>
    <w:rsid w:val="009C2C04"/>
    <w:rsid w:val="009E7001"/>
    <w:rsid w:val="009F0E87"/>
    <w:rsid w:val="00B45BDC"/>
    <w:rsid w:val="00B51F14"/>
    <w:rsid w:val="00B77640"/>
    <w:rsid w:val="00BB0A68"/>
    <w:rsid w:val="00BE5DDB"/>
    <w:rsid w:val="00C11BDC"/>
    <w:rsid w:val="00CA6E7A"/>
    <w:rsid w:val="00D1745C"/>
    <w:rsid w:val="00DE5911"/>
    <w:rsid w:val="00EB2365"/>
    <w:rsid w:val="00ED29EC"/>
    <w:rsid w:val="00F208F8"/>
    <w:rsid w:val="00FB1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52FF"/>
  <w15:chartTrackingRefBased/>
  <w15:docId w15:val="{AB2C3807-3C1F-4B5B-97D9-DA3D3DDB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0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E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6E7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6E7A"/>
    <w:rPr>
      <w:sz w:val="18"/>
      <w:szCs w:val="18"/>
    </w:rPr>
  </w:style>
  <w:style w:type="paragraph" w:styleId="CommentText">
    <w:name w:val="annotation text"/>
    <w:basedOn w:val="Normal"/>
    <w:link w:val="CommentTextChar"/>
    <w:uiPriority w:val="99"/>
    <w:semiHidden/>
    <w:unhideWhenUsed/>
    <w:rsid w:val="00CA6E7A"/>
    <w:pPr>
      <w:spacing w:line="240" w:lineRule="auto"/>
    </w:pPr>
    <w:rPr>
      <w:sz w:val="24"/>
      <w:szCs w:val="24"/>
    </w:rPr>
  </w:style>
  <w:style w:type="character" w:customStyle="1" w:styleId="CommentTextChar">
    <w:name w:val="Comment Text Char"/>
    <w:basedOn w:val="DefaultParagraphFont"/>
    <w:link w:val="CommentText"/>
    <w:uiPriority w:val="99"/>
    <w:semiHidden/>
    <w:rsid w:val="00CA6E7A"/>
    <w:rPr>
      <w:sz w:val="24"/>
      <w:szCs w:val="24"/>
    </w:rPr>
  </w:style>
  <w:style w:type="paragraph" w:styleId="CommentSubject">
    <w:name w:val="annotation subject"/>
    <w:basedOn w:val="CommentText"/>
    <w:next w:val="CommentText"/>
    <w:link w:val="CommentSubjectChar"/>
    <w:uiPriority w:val="99"/>
    <w:semiHidden/>
    <w:unhideWhenUsed/>
    <w:rsid w:val="00CA6E7A"/>
    <w:rPr>
      <w:b/>
      <w:bCs/>
      <w:sz w:val="20"/>
      <w:szCs w:val="20"/>
    </w:rPr>
  </w:style>
  <w:style w:type="character" w:customStyle="1" w:styleId="CommentSubjectChar">
    <w:name w:val="Comment Subject Char"/>
    <w:basedOn w:val="CommentTextChar"/>
    <w:link w:val="CommentSubject"/>
    <w:uiPriority w:val="99"/>
    <w:semiHidden/>
    <w:rsid w:val="00CA6E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30</cp:revision>
  <dcterms:created xsi:type="dcterms:W3CDTF">2017-08-21T23:17:00Z</dcterms:created>
  <dcterms:modified xsi:type="dcterms:W3CDTF">2017-09-10T01:50:00Z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id="GyUYnlar"/&gt;&lt;style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