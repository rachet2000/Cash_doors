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900A1D" w14:textId="77777777" w:rsidR="00CA22BE" w:rsidRPr="00CF499F" w:rsidRDefault="00CA22BE" w:rsidP="00CA22BE">
      <w:pPr>
        <w:jc w:val="center"/>
        <w:outlineLvl w:val="0"/>
        <w:rPr>
          <w:rFonts w:ascii="Times New Roman" w:hAnsi="Times New Roman" w:cs="Times New Roman"/>
          <w:b/>
          <w:sz w:val="24"/>
          <w:szCs w:val="24"/>
          <w:lang w:val="en-US"/>
        </w:rPr>
      </w:pPr>
      <w:r w:rsidRPr="00CF499F">
        <w:rPr>
          <w:rFonts w:ascii="Times New Roman" w:hAnsi="Times New Roman" w:cs="Times New Roman"/>
          <w:b/>
          <w:sz w:val="24"/>
          <w:szCs w:val="24"/>
          <w:lang w:val="en-US"/>
        </w:rPr>
        <w:t>Methods</w:t>
      </w:r>
    </w:p>
    <w:p w14:paraId="21E0B967" w14:textId="08ACEFBC" w:rsidR="00CA22BE" w:rsidRDefault="00CA22BE" w:rsidP="00CA22BE">
      <w:pPr>
        <w:spacing w:line="480" w:lineRule="auto"/>
        <w:ind w:firstLine="720"/>
        <w:rPr>
          <w:rFonts w:ascii="Times New Roman" w:hAnsi="Times New Roman" w:cs="Times New Roman"/>
          <w:sz w:val="24"/>
          <w:szCs w:val="24"/>
          <w:lang w:val="en-US"/>
        </w:rPr>
      </w:pPr>
      <w:commentRangeStart w:id="0"/>
      <w:r>
        <w:rPr>
          <w:rFonts w:ascii="Times New Roman" w:hAnsi="Times New Roman" w:cs="Times New Roman"/>
          <w:sz w:val="24"/>
          <w:szCs w:val="24"/>
          <w:lang w:val="en-US"/>
        </w:rPr>
        <w:t xml:space="preserve">In </w:t>
      </w:r>
      <w:commentRangeEnd w:id="0"/>
      <w:r w:rsidR="00E45134">
        <w:rPr>
          <w:rStyle w:val="CommentReference"/>
        </w:rPr>
        <w:commentReference w:id="0"/>
      </w:r>
      <w:r>
        <w:rPr>
          <w:rFonts w:ascii="Times New Roman" w:hAnsi="Times New Roman" w:cs="Times New Roman"/>
          <w:sz w:val="24"/>
          <w:szCs w:val="24"/>
          <w:lang w:val="en-US"/>
        </w:rPr>
        <w:t xml:space="preserve">Experiment 1, participants were either briefly trained in recollecting details of a video or had to describe general information about the same videos. </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{"citationID":"2npkamq2be","properties":{"formattedCitation":"(Jing, Madore, &amp; Schacter, 2016; Madore, Szpunar, Addis, &amp; Schacter, 2016)","plainCitation":"(Jing, Madore, &amp; Schacter, 2016; Madore, Szpunar, Addis, &amp; Schacter, 2016)"},"citationItems":[{"id":628,"uris":["http://zotero.org/users/55099/items/H29IQVVU"],"uri":["http://zotero.org/users/55099/items/H29IQVVU"],"itemData":{"id":628,"type":"article-journal","title":"Worrying about the future: An episodic specificity induction impacts problem solving, reappraisal, and well-being","container-title":"Journal of Experimental Psychology: General","page":"402-418","volume":"145","issue":"4","source":"APA PsycNET","abstract":"Previous research has demonstrated that an episodic specificity induction—brief training in recollecting details of a recent experience—enhances performance on various subsequent tasks thought to draw upon episodic memory processes. Existing work has also shown that mental simulation can be beneficial for emotion regulation and coping with stressors. Here we focus on understanding how episodic detail can affect problem solving, reappraisal, and psychological well-being regarding worrisome future events. In Experiment 1, an episodic specificity induction significantly improved participants’ performance on a subsequent means-end problem solving task (i.e., more relevant steps) and an episodic reappraisal task (i.e., more episodic details) involving personally worrisome future events compared with a control induction not focused on episodic specificity. Imagining constructive behaviors with increased episodic detail via the specificity induction was also related to significantly larger decreases in anxiety, perceived likelihood of a bad outcome, and perceived difficulty to cope with a bad outcome, as well as larger increases in perceived likelihood of a good outcome and indicated use of active coping behaviors compared with the control. In Experiment 2, we extended these findings using a more stringent control induction, and found preliminary evidence that the specificity induction was related to an increase in positive affect and decrease in negative affect compared with the control. Our findings support the idea that episodic memory processes are involved in means-end problem solving and episodic reappraisal, and that increasing the episodic specificity of imagining constructive behaviors regarding worrisome events may be related to improved psychological well-being.","DOI":"10.1037/xge0000142","ISSN":"1939-2222 0096-3445","shortTitle":"Worrying about the future","language":"English","author":[{"family":"Jing","given":"Helen G."},{"family":"Madore","given":"Kevin P."},{"family":"Schacter","given":"Daniel L."}],"issued":{"date-parts":[["2016"]]}}},{"id":50,"uris":["http://zotero.org/users/55099/items/35NSKGK8"],"uri":["http://zotero.org/users/55099/items/35NSKGK8"],"itemData":{"id":50,"type":"article-journal","title":"Episodic specificity induction impacts activity in a core brain network during construction of imagined future experiences","container-title":"Proceedings of the National Academy of Sciences","page":"10696-10701","volume":"113","issue":"38","source":"www.pnas.org","abstract":"Recent behavioral work suggests that an episodic specificity induction—brief training in recollecting the details of a past experience—enhances performance on subsequent tasks that rely on episodic retrieval, including imagining future experiences, solving open-ended problems, and thinking creatively. Despite these far-reaching behavioral effects, nothing is known about the neural processes impacted by an episodic specificity induction. Related neuroimaging work has linked episodic retrieval with a core network of brain regions that supports imagining future experiences. We tested the hypothesis that key structures in this network are influenced by the specificity induction. Participants received the specificity induction or one of two control inductions and then generated future events and semantic object comparisons during fMRI scanning. After receiving the specificity induction compared with the control, participants exhibited significantly more activity in several core network regions during the construction of imagined events over object comparisons, including the left anterior hippocampus, right inferior parietal lobule, right posterior cingulate cortex, and right ventral precuneus. Induction-related differences in the episodic detail of imagined events significantly modulated induction-related differences in the construction of imagined events in the left anterior hippocampus and right inferior parietal lobule. Resting-state functional connectivity analyses with hippocampal and inferior parietal lobule seed regions and the rest of the brain also revealed significantly stronger core network coupling following the specificity induction compared with the control. These findings provide evidence that an episodic specificity induction selectively targets episodic processes that are commonly linked to key core network regions, including the hippocampus.","DOI":"10.1073/pnas.1612278113","ISSN":"0027-8424, 1091-6490","note":"PMID: 27601666","journalAbbreviation":"PNAS","language":"en","author":[{"family":"Madore","given":"Kevin P."},{"family":"Szpunar","given":"Karl K."},{"family":"Addis","given":"Donna Rose"},{"family":"Schacter","given":"Daniel L."}],"issued":{"date-parts":[["2016",9,20]]}}}],"schema":"https://github.com/citation-style-language/schema/raw/master/csl-citation.json"} </w:instrText>
      </w:r>
      <w:r>
        <w:rPr>
          <w:rFonts w:ascii="Times New Roman" w:hAnsi="Times New Roman" w:cs="Times New Roman"/>
          <w:sz w:val="24"/>
          <w:szCs w:val="24"/>
          <w:lang w:val="en-US"/>
        </w:rPr>
        <w:fldChar w:fldCharType="separate"/>
      </w:r>
      <w:r>
        <w:rPr>
          <w:rFonts w:ascii="Times New Roman" w:hAnsi="Times New Roman" w:cs="Times New Roman"/>
          <w:noProof/>
          <w:sz w:val="24"/>
          <w:szCs w:val="24"/>
          <w:lang w:val="en-US"/>
        </w:rPr>
        <w:t>(Jing, Madore, &amp; Schacter, 2016; Madore, Szpunar, Addis, &amp; Schacter, 2016; Madore, Addis &amp; Schacter, 2015; Madore et Schacter, 2014)</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Experiment 2 served as a control study, in which participants performed the gambling task without any prior video or induction. </w:t>
      </w:r>
    </w:p>
    <w:p w14:paraId="4535671B" w14:textId="77777777" w:rsidR="00CA22BE" w:rsidRPr="00140E65" w:rsidRDefault="00CA22BE" w:rsidP="00CA22BE">
      <w:pPr>
        <w:spacing w:line="480" w:lineRule="auto"/>
        <w:jc w:val="center"/>
        <w:outlineLvl w:val="0"/>
        <w:rPr>
          <w:rFonts w:ascii="Times New Roman" w:hAnsi="Times New Roman" w:cs="Times New Roman"/>
          <w:i/>
          <w:sz w:val="24"/>
          <w:szCs w:val="24"/>
          <w:lang w:val="en-US"/>
        </w:rPr>
      </w:pPr>
      <w:r w:rsidRPr="00140E65">
        <w:rPr>
          <w:rFonts w:ascii="Times New Roman" w:hAnsi="Times New Roman" w:cs="Times New Roman"/>
          <w:i/>
          <w:sz w:val="24"/>
          <w:szCs w:val="24"/>
          <w:lang w:val="en-US"/>
        </w:rPr>
        <w:t>Experiment 1</w:t>
      </w:r>
    </w:p>
    <w:p w14:paraId="2CC1439D" w14:textId="29DB5AFD" w:rsidR="00CA22BE" w:rsidRDefault="00CA22BE" w:rsidP="00CA22BE">
      <w:pPr>
        <w:spacing w:line="48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Experiment 1 was conducted as a within-subject design, with every participant undergoing </w:t>
      </w:r>
      <w:r w:rsidR="003E578B">
        <w:rPr>
          <w:rFonts w:ascii="Times New Roman" w:hAnsi="Times New Roman" w:cs="Times New Roman"/>
          <w:sz w:val="24"/>
          <w:szCs w:val="24"/>
          <w:lang w:val="en-US"/>
        </w:rPr>
        <w:t xml:space="preserve">both the </w:t>
      </w:r>
      <w:r w:rsidR="005B43F6">
        <w:rPr>
          <w:rFonts w:ascii="Times New Roman" w:hAnsi="Times New Roman" w:cs="Times New Roman"/>
          <w:sz w:val="24"/>
          <w:szCs w:val="24"/>
          <w:lang w:val="en-US"/>
        </w:rPr>
        <w:t xml:space="preserve">control </w:t>
      </w:r>
      <w:r w:rsidR="003E578B">
        <w:rPr>
          <w:rFonts w:ascii="Times New Roman" w:hAnsi="Times New Roman" w:cs="Times New Roman"/>
          <w:sz w:val="24"/>
          <w:szCs w:val="24"/>
          <w:lang w:val="en-US"/>
        </w:rPr>
        <w:t>and episodic specificity induction procedures</w:t>
      </w:r>
      <w:r>
        <w:rPr>
          <w:rFonts w:ascii="Times New Roman" w:hAnsi="Times New Roman" w:cs="Times New Roman"/>
          <w:sz w:val="24"/>
          <w:szCs w:val="24"/>
          <w:lang w:val="en-US"/>
        </w:rPr>
        <w:t>.</w:t>
      </w:r>
      <w:r w:rsidR="003E578B">
        <w:rPr>
          <w:rFonts w:ascii="Times New Roman" w:hAnsi="Times New Roman" w:cs="Times New Roman"/>
          <w:sz w:val="24"/>
          <w:szCs w:val="24"/>
          <w:lang w:val="en-US"/>
        </w:rPr>
        <w:t xml:space="preserve"> </w:t>
      </w:r>
      <w:r w:rsidR="00037D82">
        <w:rPr>
          <w:rFonts w:ascii="Times New Roman" w:hAnsi="Times New Roman" w:cs="Times New Roman"/>
          <w:sz w:val="24"/>
          <w:szCs w:val="24"/>
          <w:lang w:val="en-US"/>
        </w:rPr>
        <w:t>Participants performed the episodic or</w:t>
      </w:r>
      <w:r w:rsidR="005B43F6">
        <w:rPr>
          <w:rFonts w:ascii="Times New Roman" w:hAnsi="Times New Roman" w:cs="Times New Roman"/>
          <w:sz w:val="24"/>
          <w:szCs w:val="24"/>
          <w:lang w:val="en-US"/>
        </w:rPr>
        <w:t xml:space="preserve"> control</w:t>
      </w:r>
      <w:r w:rsidR="00037D82">
        <w:rPr>
          <w:rFonts w:ascii="Times New Roman" w:hAnsi="Times New Roman" w:cs="Times New Roman"/>
          <w:sz w:val="24"/>
          <w:szCs w:val="24"/>
          <w:lang w:val="en-US"/>
        </w:rPr>
        <w:t xml:space="preserve"> interview and then </w:t>
      </w:r>
      <w:r w:rsidR="003E578B">
        <w:rPr>
          <w:rFonts w:ascii="Times New Roman" w:hAnsi="Times New Roman" w:cs="Times New Roman"/>
          <w:sz w:val="24"/>
          <w:szCs w:val="24"/>
          <w:lang w:val="en-US"/>
        </w:rPr>
        <w:t xml:space="preserve">performed </w:t>
      </w:r>
      <w:r w:rsidR="00037D82">
        <w:rPr>
          <w:rFonts w:ascii="Times New Roman" w:hAnsi="Times New Roman" w:cs="Times New Roman"/>
          <w:sz w:val="24"/>
          <w:szCs w:val="24"/>
          <w:lang w:val="en-US"/>
        </w:rPr>
        <w:t xml:space="preserve">the gambling task. </w:t>
      </w:r>
      <w:r>
        <w:rPr>
          <w:rFonts w:ascii="Times New Roman" w:hAnsi="Times New Roman" w:cs="Times New Roman"/>
          <w:sz w:val="24"/>
          <w:szCs w:val="24"/>
          <w:lang w:val="en-US"/>
        </w:rPr>
        <w:t xml:space="preserve">Due to </w:t>
      </w:r>
      <w:r w:rsidR="003E578B">
        <w:rPr>
          <w:rFonts w:ascii="Times New Roman" w:hAnsi="Times New Roman" w:cs="Times New Roman"/>
          <w:sz w:val="24"/>
          <w:szCs w:val="24"/>
          <w:lang w:val="en-US"/>
        </w:rPr>
        <w:t xml:space="preserve">apparent </w:t>
      </w:r>
      <w:r>
        <w:rPr>
          <w:rFonts w:ascii="Times New Roman" w:hAnsi="Times New Roman" w:cs="Times New Roman"/>
          <w:sz w:val="24"/>
          <w:szCs w:val="24"/>
          <w:lang w:val="en-US"/>
        </w:rPr>
        <w:t>carryover effects between across the two sessions, below we report only the results from the first session of the experiment.</w:t>
      </w:r>
    </w:p>
    <w:p w14:paraId="0D4B987C" w14:textId="6068CDFB" w:rsidR="00CA22BE" w:rsidRDefault="00CA22BE" w:rsidP="00CA22BE">
      <w:pPr>
        <w:spacing w:line="480" w:lineRule="auto"/>
        <w:rPr>
          <w:rFonts w:ascii="Times New Roman" w:hAnsi="Times New Roman" w:cs="Times New Roman"/>
          <w:i/>
          <w:sz w:val="24"/>
          <w:szCs w:val="24"/>
          <w:lang w:val="en-US"/>
        </w:rPr>
      </w:pPr>
      <w:commentRangeStart w:id="1"/>
      <w:r>
        <w:rPr>
          <w:rFonts w:ascii="Times New Roman" w:hAnsi="Times New Roman" w:cs="Times New Roman"/>
          <w:i/>
          <w:sz w:val="24"/>
          <w:szCs w:val="24"/>
          <w:lang w:val="en-US"/>
        </w:rPr>
        <w:t>Participants</w:t>
      </w:r>
      <w:commentRangeEnd w:id="1"/>
      <w:r>
        <w:rPr>
          <w:rStyle w:val="CommentReference"/>
        </w:rPr>
        <w:commentReference w:id="1"/>
      </w:r>
    </w:p>
    <w:p w14:paraId="2825743C" w14:textId="196976B3" w:rsidR="00CA22BE" w:rsidRPr="00581271" w:rsidRDefault="00931E59" w:rsidP="00581271">
      <w:pPr>
        <w:spacing w:line="480" w:lineRule="auto"/>
        <w:rPr>
          <w:rFonts w:ascii="Times New Roman" w:hAnsi="Times New Roman" w:cs="Times New Roman"/>
          <w:i/>
          <w:sz w:val="24"/>
          <w:szCs w:val="24"/>
          <w:lang w:val="en-US"/>
        </w:rPr>
      </w:pPr>
      <w:r>
        <w:rPr>
          <w:rFonts w:ascii="Times New Roman" w:hAnsi="Times New Roman" w:cs="Times New Roman"/>
          <w:sz w:val="24"/>
          <w:szCs w:val="24"/>
          <w:lang w:val="en-US"/>
        </w:rPr>
        <w:t xml:space="preserve">We collected data from 47 </w:t>
      </w:r>
      <w:commentRangeStart w:id="2"/>
      <w:r w:rsidR="008B3CE2">
        <w:rPr>
          <w:rFonts w:ascii="Times New Roman" w:hAnsi="Times New Roman" w:cs="Times New Roman"/>
          <w:sz w:val="24"/>
          <w:szCs w:val="24"/>
          <w:lang w:val="en-US"/>
        </w:rPr>
        <w:t xml:space="preserve">participants </w:t>
      </w:r>
      <w:r w:rsidR="003E7530">
        <w:rPr>
          <w:rFonts w:ascii="Times New Roman" w:hAnsi="Times New Roman" w:cs="Times New Roman"/>
          <w:sz w:val="24"/>
          <w:szCs w:val="24"/>
          <w:lang w:val="en-US"/>
        </w:rPr>
        <w:t xml:space="preserve">who </w:t>
      </w:r>
      <w:r w:rsidR="008B3CE2">
        <w:rPr>
          <w:rFonts w:ascii="Times New Roman" w:hAnsi="Times New Roman" w:cs="Times New Roman"/>
          <w:sz w:val="24"/>
          <w:szCs w:val="24"/>
          <w:lang w:val="en-US"/>
        </w:rPr>
        <w:t xml:space="preserve">were </w:t>
      </w:r>
      <w:commentRangeEnd w:id="2"/>
      <w:r w:rsidR="003E578B">
        <w:rPr>
          <w:rStyle w:val="CommentReference"/>
        </w:rPr>
        <w:commentReference w:id="2"/>
      </w:r>
      <w:r w:rsidR="008B3CE2">
        <w:rPr>
          <w:rFonts w:ascii="Times New Roman" w:hAnsi="Times New Roman" w:cs="Times New Roman"/>
          <w:sz w:val="24"/>
          <w:szCs w:val="24"/>
          <w:lang w:val="en-US"/>
        </w:rPr>
        <w:t xml:space="preserve">recruited through </w:t>
      </w:r>
      <w:r w:rsidR="006C6C5D">
        <w:rPr>
          <w:rFonts w:ascii="Times New Roman" w:hAnsi="Times New Roman" w:cs="Times New Roman"/>
          <w:sz w:val="24"/>
          <w:szCs w:val="24"/>
          <w:lang w:val="en-US"/>
        </w:rPr>
        <w:t xml:space="preserve">McGill’s classified ads system. </w:t>
      </w:r>
      <w:r w:rsidR="003E578B" w:rsidRPr="00581271">
        <w:rPr>
          <w:rFonts w:ascii="Times New Roman" w:hAnsi="Times New Roman" w:cs="Times New Roman"/>
          <w:sz w:val="24"/>
          <w:szCs w:val="24"/>
        </w:rPr>
        <w:t>This</w:t>
      </w:r>
      <w:r w:rsidR="003E578B" w:rsidRPr="003542B6">
        <w:rPr>
          <w:rFonts w:ascii="Times New Roman" w:hAnsi="Times New Roman" w:cs="Times New Roman"/>
          <w:sz w:val="24"/>
          <w:szCs w:val="24"/>
        </w:rPr>
        <w:t xml:space="preserve"> study was approved by McG</w:t>
      </w:r>
      <w:r w:rsidR="003E578B">
        <w:rPr>
          <w:rFonts w:ascii="Times New Roman" w:hAnsi="Times New Roman" w:cs="Times New Roman"/>
          <w:sz w:val="24"/>
          <w:szCs w:val="24"/>
        </w:rPr>
        <w:t>ill’s Research Ethics Office (REB).</w:t>
      </w:r>
      <w:r w:rsidR="003E578B">
        <w:rPr>
          <w:rFonts w:ascii="Times New Roman" w:hAnsi="Times New Roman" w:cs="Times New Roman"/>
          <w:sz w:val="24"/>
          <w:szCs w:val="24"/>
          <w:lang w:val="en-US"/>
        </w:rPr>
        <w:t xml:space="preserve"> </w:t>
      </w:r>
      <w:ins w:id="3" w:author="David St-Amand" w:date="2017-10-02T01:14:00Z">
        <w:r w:rsidR="005F07FB">
          <w:rPr>
            <w:rFonts w:ascii="Times New Roman" w:hAnsi="Times New Roman" w:cs="Times New Roman"/>
            <w:sz w:val="24"/>
            <w:szCs w:val="24"/>
            <w:lang w:val="en-US"/>
          </w:rPr>
          <w:t>Five</w:t>
        </w:r>
        <w:r w:rsidR="00A05CF0">
          <w:rPr>
            <w:rFonts w:ascii="Times New Roman" w:hAnsi="Times New Roman" w:cs="Times New Roman"/>
            <w:sz w:val="24"/>
            <w:szCs w:val="24"/>
            <w:lang w:val="en-US"/>
          </w:rPr>
          <w:t xml:space="preserve"> </w:t>
        </w:r>
      </w:ins>
      <w:del w:id="4" w:author="David St-Amand" w:date="2017-10-02T01:14:00Z">
        <w:r w:rsidR="00355537" w:rsidDel="00A05CF0">
          <w:rPr>
            <w:rFonts w:ascii="Times New Roman" w:hAnsi="Times New Roman" w:cs="Times New Roman"/>
            <w:sz w:val="24"/>
            <w:szCs w:val="24"/>
            <w:lang w:val="en-US"/>
          </w:rPr>
          <w:delText xml:space="preserve">Three </w:delText>
        </w:r>
      </w:del>
      <w:r w:rsidR="00355537">
        <w:rPr>
          <w:rFonts w:ascii="Times New Roman" w:hAnsi="Times New Roman" w:cs="Times New Roman"/>
          <w:sz w:val="24"/>
          <w:szCs w:val="24"/>
          <w:lang w:val="en-US"/>
        </w:rPr>
        <w:t>participants were excluded from the analysis for</w:t>
      </w:r>
      <w:ins w:id="5" w:author="David St-Amand" w:date="2017-10-02T01:15:00Z">
        <w:r w:rsidR="0020115C">
          <w:rPr>
            <w:rFonts w:ascii="Times New Roman" w:hAnsi="Times New Roman" w:cs="Times New Roman"/>
            <w:sz w:val="24"/>
            <w:szCs w:val="24"/>
            <w:lang w:val="en-US"/>
          </w:rPr>
          <w:t xml:space="preserve"> having insuf</w:t>
        </w:r>
        <w:r w:rsidR="005F07FB">
          <w:rPr>
            <w:rFonts w:ascii="Times New Roman" w:hAnsi="Times New Roman" w:cs="Times New Roman"/>
            <w:sz w:val="24"/>
            <w:szCs w:val="24"/>
            <w:lang w:val="en-US"/>
          </w:rPr>
          <w:t>ficient levels of exploration; four of them</w:t>
        </w:r>
      </w:ins>
      <w:ins w:id="6" w:author="David St-Amand" w:date="2017-10-02T14:27:00Z">
        <w:r w:rsidR="005F07FB">
          <w:rPr>
            <w:rFonts w:ascii="Times New Roman" w:hAnsi="Times New Roman" w:cs="Times New Roman"/>
            <w:sz w:val="24"/>
            <w:szCs w:val="24"/>
            <w:lang w:val="en-US"/>
          </w:rPr>
          <w:t xml:space="preserve"> chose</w:t>
        </w:r>
      </w:ins>
      <w:ins w:id="7" w:author="David St-Amand" w:date="2017-10-02T01:15:00Z">
        <w:r w:rsidR="005F07FB">
          <w:rPr>
            <w:rFonts w:ascii="Times New Roman" w:hAnsi="Times New Roman" w:cs="Times New Roman"/>
            <w:sz w:val="24"/>
            <w:szCs w:val="24"/>
            <w:lang w:val="en-US"/>
          </w:rPr>
          <w:t xml:space="preserve"> </w:t>
        </w:r>
      </w:ins>
      <w:del w:id="8" w:author="David St-Amand" w:date="2017-10-02T14:27:00Z">
        <w:r w:rsidR="00355537" w:rsidDel="005F07FB">
          <w:rPr>
            <w:rFonts w:ascii="Times New Roman" w:hAnsi="Times New Roman" w:cs="Times New Roman"/>
            <w:sz w:val="24"/>
            <w:szCs w:val="24"/>
            <w:lang w:val="en-US"/>
          </w:rPr>
          <w:delText xml:space="preserve"> choosing </w:delText>
        </w:r>
      </w:del>
      <w:r w:rsidR="00355537">
        <w:rPr>
          <w:rFonts w:ascii="Times New Roman" w:hAnsi="Times New Roman" w:cs="Times New Roman"/>
          <w:sz w:val="24"/>
          <w:szCs w:val="24"/>
          <w:lang w:val="en-US"/>
        </w:rPr>
        <w:t xml:space="preserve">the risky option </w:t>
      </w:r>
      <w:ins w:id="9" w:author="David St-Amand" w:date="2017-10-02T14:21:00Z">
        <w:r w:rsidR="005F07FB">
          <w:rPr>
            <w:rFonts w:ascii="Times New Roman" w:hAnsi="Times New Roman" w:cs="Times New Roman"/>
            <w:sz w:val="24"/>
            <w:szCs w:val="24"/>
            <w:lang w:val="en-US"/>
          </w:rPr>
          <w:t xml:space="preserve">3 times or less </w:t>
        </w:r>
      </w:ins>
      <w:del w:id="10" w:author="David St-Amand" w:date="2017-10-02T14:21:00Z">
        <w:r w:rsidR="00355537" w:rsidDel="005F07FB">
          <w:rPr>
            <w:rFonts w:ascii="Times New Roman" w:hAnsi="Times New Roman" w:cs="Times New Roman"/>
            <w:sz w:val="24"/>
            <w:szCs w:val="24"/>
            <w:lang w:val="en-US"/>
          </w:rPr>
          <w:delText xml:space="preserve">less </w:delText>
        </w:r>
        <w:commentRangeStart w:id="11"/>
        <w:commentRangeStart w:id="12"/>
        <w:r w:rsidR="00355537" w:rsidDel="005F07FB">
          <w:rPr>
            <w:rFonts w:ascii="Times New Roman" w:hAnsi="Times New Roman" w:cs="Times New Roman"/>
            <w:sz w:val="24"/>
            <w:szCs w:val="24"/>
            <w:lang w:val="en-US"/>
          </w:rPr>
          <w:delText xml:space="preserve">than </w:delText>
        </w:r>
      </w:del>
      <w:ins w:id="13" w:author="David St-Amand" w:date="2017-10-02T01:21:00Z">
        <w:r w:rsidR="00B82EE9">
          <w:rPr>
            <w:rFonts w:ascii="Times New Roman" w:hAnsi="Times New Roman" w:cs="Times New Roman"/>
            <w:sz w:val="24"/>
            <w:szCs w:val="24"/>
            <w:lang w:val="en-US"/>
          </w:rPr>
          <w:t xml:space="preserve"> </w:t>
        </w:r>
      </w:ins>
      <w:del w:id="14" w:author="David St-Amand" w:date="2017-10-02T01:21:00Z">
        <w:r w:rsidR="00355537" w:rsidDel="00B82EE9">
          <w:rPr>
            <w:rFonts w:ascii="Times New Roman" w:hAnsi="Times New Roman" w:cs="Times New Roman"/>
            <w:sz w:val="24"/>
            <w:szCs w:val="24"/>
            <w:lang w:val="en-US"/>
          </w:rPr>
          <w:delText>15% of the time</w:delText>
        </w:r>
      </w:del>
      <w:ins w:id="15" w:author="David St-Amand" w:date="2017-10-02T01:15:00Z">
        <w:r w:rsidR="00A05CF0">
          <w:rPr>
            <w:rFonts w:ascii="Times New Roman" w:hAnsi="Times New Roman" w:cs="Times New Roman"/>
            <w:sz w:val="24"/>
            <w:szCs w:val="24"/>
            <w:lang w:val="en-US"/>
          </w:rPr>
          <w:t>durin</w:t>
        </w:r>
        <w:r w:rsidR="005F07FB">
          <w:rPr>
            <w:rFonts w:ascii="Times New Roman" w:hAnsi="Times New Roman" w:cs="Times New Roman"/>
            <w:sz w:val="24"/>
            <w:szCs w:val="24"/>
            <w:lang w:val="en-US"/>
          </w:rPr>
          <w:t>g the first 3</w:t>
        </w:r>
        <w:r w:rsidR="0020115C">
          <w:rPr>
            <w:rFonts w:ascii="Times New Roman" w:hAnsi="Times New Roman" w:cs="Times New Roman"/>
            <w:sz w:val="24"/>
            <w:szCs w:val="24"/>
            <w:lang w:val="en-US"/>
          </w:rPr>
          <w:t>0 trials</w:t>
        </w:r>
      </w:ins>
      <w:ins w:id="16" w:author="David St-Amand" w:date="2017-10-02T14:24:00Z">
        <w:r w:rsidR="005F07FB">
          <w:rPr>
            <w:rFonts w:ascii="Times New Roman" w:hAnsi="Times New Roman" w:cs="Times New Roman"/>
            <w:sz w:val="24"/>
            <w:szCs w:val="24"/>
            <w:lang w:val="en-US"/>
          </w:rPr>
          <w:t xml:space="preserve">, and one </w:t>
        </w:r>
      </w:ins>
      <w:ins w:id="17" w:author="David St-Amand" w:date="2017-10-02T14:27:00Z">
        <w:r w:rsidR="005F07FB">
          <w:rPr>
            <w:rFonts w:ascii="Times New Roman" w:hAnsi="Times New Roman" w:cs="Times New Roman"/>
            <w:sz w:val="24"/>
            <w:szCs w:val="24"/>
            <w:lang w:val="en-US"/>
          </w:rPr>
          <w:t>chose the risky option 7 times overall</w:t>
        </w:r>
      </w:ins>
      <w:r w:rsidR="00355537">
        <w:rPr>
          <w:rFonts w:ascii="Times New Roman" w:hAnsi="Times New Roman" w:cs="Times New Roman"/>
          <w:sz w:val="24"/>
          <w:szCs w:val="24"/>
          <w:lang w:val="en-US"/>
        </w:rPr>
        <w:t>.</w:t>
      </w:r>
      <w:ins w:id="18" w:author="David St-Amand" w:date="2017-10-02T14:25:00Z">
        <w:r w:rsidR="005F07FB">
          <w:rPr>
            <w:rFonts w:ascii="Times New Roman" w:hAnsi="Times New Roman" w:cs="Times New Roman"/>
            <w:sz w:val="24"/>
            <w:szCs w:val="24"/>
            <w:lang w:val="en-US"/>
          </w:rPr>
          <w:t xml:space="preserve"> </w:t>
        </w:r>
      </w:ins>
      <w:del w:id="19" w:author="David St-Amand" w:date="2017-10-02T14:21:00Z">
        <w:r w:rsidR="00355537" w:rsidDel="005F07FB">
          <w:rPr>
            <w:rFonts w:ascii="Times New Roman" w:hAnsi="Times New Roman" w:cs="Times New Roman"/>
            <w:sz w:val="24"/>
            <w:szCs w:val="24"/>
            <w:lang w:val="en-US"/>
          </w:rPr>
          <w:delText xml:space="preserve"> </w:delText>
        </w:r>
      </w:del>
      <w:commentRangeEnd w:id="11"/>
      <w:ins w:id="20" w:author="David St-Amand" w:date="2017-10-02T14:44:00Z">
        <w:r w:rsidR="00B66DB5">
          <w:rPr>
            <w:rFonts w:ascii="Times New Roman" w:hAnsi="Times New Roman" w:cs="Times New Roman"/>
            <w:sz w:val="24"/>
            <w:szCs w:val="24"/>
            <w:lang w:val="en-US"/>
          </w:rPr>
          <w:t>One participant from the control condition was excluded for being approximately 4 standard deviations</w:t>
        </w:r>
      </w:ins>
      <w:ins w:id="21" w:author="David St-Amand" w:date="2017-10-02T14:45:00Z">
        <w:r w:rsidR="00B66DB5">
          <w:rPr>
            <w:rFonts w:ascii="Times New Roman" w:hAnsi="Times New Roman" w:cs="Times New Roman"/>
            <w:sz w:val="24"/>
            <w:szCs w:val="24"/>
            <w:lang w:val="en-US"/>
          </w:rPr>
          <w:t xml:space="preserve"> (estimated without the outlier)</w:t>
        </w:r>
      </w:ins>
      <w:ins w:id="22" w:author="David St-Amand" w:date="2017-10-02T14:44:00Z">
        <w:r w:rsidR="00B66DB5">
          <w:rPr>
            <w:rFonts w:ascii="Times New Roman" w:hAnsi="Times New Roman" w:cs="Times New Roman"/>
            <w:sz w:val="24"/>
            <w:szCs w:val="24"/>
            <w:lang w:val="en-US"/>
          </w:rPr>
          <w:t xml:space="preserve"> away from the mean</w:t>
        </w:r>
      </w:ins>
      <w:ins w:id="23" w:author="David St-Amand" w:date="2017-10-02T14:48:00Z">
        <w:r w:rsidR="00CF75A9">
          <w:rPr>
            <w:rFonts w:ascii="Times New Roman" w:hAnsi="Times New Roman" w:cs="Times New Roman"/>
            <w:sz w:val="24"/>
            <w:szCs w:val="24"/>
            <w:lang w:val="en-US"/>
          </w:rPr>
          <w:t xml:space="preserve"> overall level of risk-taking</w:t>
        </w:r>
      </w:ins>
      <w:ins w:id="24" w:author="David St-Amand" w:date="2017-10-02T14:44:00Z">
        <w:r w:rsidR="00CF75A9">
          <w:rPr>
            <w:rFonts w:ascii="Times New Roman" w:hAnsi="Times New Roman" w:cs="Times New Roman"/>
            <w:sz w:val="24"/>
            <w:szCs w:val="24"/>
            <w:lang w:val="en-US"/>
          </w:rPr>
          <w:t xml:space="preserve"> in</w:t>
        </w:r>
        <w:r w:rsidR="00B66DB5">
          <w:rPr>
            <w:rFonts w:ascii="Times New Roman" w:hAnsi="Times New Roman" w:cs="Times New Roman"/>
            <w:sz w:val="24"/>
            <w:szCs w:val="24"/>
            <w:lang w:val="en-US"/>
          </w:rPr>
          <w:t xml:space="preserve"> the control group. </w:t>
        </w:r>
      </w:ins>
      <w:r w:rsidR="00355537">
        <w:rPr>
          <w:rFonts w:ascii="Times New Roman" w:hAnsi="Times New Roman" w:cs="Times New Roman"/>
          <w:sz w:val="24"/>
          <w:szCs w:val="24"/>
          <w:lang w:val="en-US"/>
        </w:rPr>
        <w:t>Of the remaining 4</w:t>
      </w:r>
      <w:ins w:id="25" w:author="David St-Amand" w:date="2017-10-02T01:16:00Z">
        <w:r w:rsidR="000226AE">
          <w:rPr>
            <w:rFonts w:ascii="Times New Roman" w:hAnsi="Times New Roman" w:cs="Times New Roman"/>
            <w:sz w:val="24"/>
            <w:szCs w:val="24"/>
            <w:lang w:val="en-US"/>
          </w:rPr>
          <w:t>1</w:t>
        </w:r>
      </w:ins>
      <w:del w:id="26" w:author="David St-Amand" w:date="2017-10-02T01:16:00Z">
        <w:r w:rsidR="00355537" w:rsidDel="0020115C">
          <w:rPr>
            <w:rFonts w:ascii="Times New Roman" w:hAnsi="Times New Roman" w:cs="Times New Roman"/>
            <w:sz w:val="24"/>
            <w:szCs w:val="24"/>
            <w:lang w:val="en-US"/>
          </w:rPr>
          <w:delText>4</w:delText>
        </w:r>
      </w:del>
      <w:r w:rsidR="00355537">
        <w:rPr>
          <w:rFonts w:ascii="Times New Roman" w:hAnsi="Times New Roman" w:cs="Times New Roman"/>
          <w:sz w:val="24"/>
          <w:szCs w:val="24"/>
          <w:lang w:val="en-US"/>
        </w:rPr>
        <w:t xml:space="preserve"> participants, </w:t>
      </w:r>
      <w:r w:rsidR="00355537">
        <w:rPr>
          <w:rStyle w:val="CommentReference"/>
        </w:rPr>
        <w:commentReference w:id="11"/>
      </w:r>
      <w:commentRangeEnd w:id="12"/>
      <w:r w:rsidR="00355537">
        <w:rPr>
          <w:rStyle w:val="CommentReference"/>
        </w:rPr>
        <w:commentReference w:id="12"/>
      </w:r>
      <w:r w:rsidR="00C25941">
        <w:rPr>
          <w:rFonts w:ascii="Times New Roman" w:hAnsi="Times New Roman" w:cs="Times New Roman"/>
          <w:sz w:val="24"/>
          <w:szCs w:val="24"/>
          <w:lang w:val="en-US"/>
        </w:rPr>
        <w:t xml:space="preserve"> </w:t>
      </w:r>
      <w:r w:rsidR="003E7530">
        <w:rPr>
          <w:rFonts w:ascii="Times New Roman" w:hAnsi="Times New Roman" w:cs="Times New Roman"/>
          <w:sz w:val="24"/>
          <w:szCs w:val="24"/>
          <w:lang w:val="en-US"/>
        </w:rPr>
        <w:t>2</w:t>
      </w:r>
      <w:ins w:id="27" w:author="David St-Amand" w:date="2017-10-02T01:19:00Z">
        <w:r w:rsidR="000226AE">
          <w:rPr>
            <w:rFonts w:ascii="Times New Roman" w:hAnsi="Times New Roman" w:cs="Times New Roman"/>
            <w:sz w:val="24"/>
            <w:szCs w:val="24"/>
            <w:lang w:val="en-US"/>
          </w:rPr>
          <w:t>1</w:t>
        </w:r>
      </w:ins>
      <w:del w:id="28" w:author="David St-Amand" w:date="2017-10-02T01:19:00Z">
        <w:r w:rsidR="003E7530" w:rsidDel="00B82EE9">
          <w:rPr>
            <w:rFonts w:ascii="Times New Roman" w:hAnsi="Times New Roman" w:cs="Times New Roman"/>
            <w:sz w:val="24"/>
            <w:szCs w:val="24"/>
            <w:lang w:val="en-US"/>
          </w:rPr>
          <w:delText>1</w:delText>
        </w:r>
      </w:del>
      <w:r w:rsidR="003E7530">
        <w:rPr>
          <w:rFonts w:ascii="Times New Roman" w:hAnsi="Times New Roman" w:cs="Times New Roman"/>
          <w:sz w:val="24"/>
          <w:szCs w:val="24"/>
          <w:lang w:val="en-US"/>
        </w:rPr>
        <w:t xml:space="preserve"> participants</w:t>
      </w:r>
      <w:r w:rsidR="00355537">
        <w:rPr>
          <w:rFonts w:ascii="Times New Roman" w:hAnsi="Times New Roman" w:cs="Times New Roman"/>
          <w:sz w:val="24"/>
          <w:szCs w:val="24"/>
          <w:lang w:val="en-US"/>
        </w:rPr>
        <w:t xml:space="preserve"> were randomly assigned</w:t>
      </w:r>
      <w:r w:rsidR="003E7530">
        <w:rPr>
          <w:rFonts w:ascii="Times New Roman" w:hAnsi="Times New Roman" w:cs="Times New Roman"/>
          <w:sz w:val="24"/>
          <w:szCs w:val="24"/>
          <w:lang w:val="en-US"/>
        </w:rPr>
        <w:t xml:space="preserve"> to the Episodic condition, and 2</w:t>
      </w:r>
      <w:ins w:id="29" w:author="David St-Amand" w:date="2017-10-02T01:19:00Z">
        <w:r w:rsidR="000226AE">
          <w:rPr>
            <w:rFonts w:ascii="Times New Roman" w:hAnsi="Times New Roman" w:cs="Times New Roman"/>
            <w:sz w:val="24"/>
            <w:szCs w:val="24"/>
            <w:lang w:val="en-US"/>
          </w:rPr>
          <w:t>0</w:t>
        </w:r>
      </w:ins>
      <w:del w:id="30" w:author="David St-Amand" w:date="2017-10-02T01:19:00Z">
        <w:r w:rsidR="003E7530" w:rsidDel="00B82EE9">
          <w:rPr>
            <w:rFonts w:ascii="Times New Roman" w:hAnsi="Times New Roman" w:cs="Times New Roman"/>
            <w:sz w:val="24"/>
            <w:szCs w:val="24"/>
            <w:lang w:val="en-US"/>
          </w:rPr>
          <w:delText>4</w:delText>
        </w:r>
      </w:del>
      <w:r w:rsidR="003E7530">
        <w:rPr>
          <w:rFonts w:ascii="Times New Roman" w:hAnsi="Times New Roman" w:cs="Times New Roman"/>
          <w:sz w:val="24"/>
          <w:szCs w:val="24"/>
          <w:lang w:val="en-US"/>
        </w:rPr>
        <w:t xml:space="preserve"> participants </w:t>
      </w:r>
      <w:r w:rsidR="00355537">
        <w:rPr>
          <w:rFonts w:ascii="Times New Roman" w:hAnsi="Times New Roman" w:cs="Times New Roman"/>
          <w:sz w:val="24"/>
          <w:szCs w:val="24"/>
          <w:lang w:val="en-US"/>
        </w:rPr>
        <w:t xml:space="preserve">were randomly assigned </w:t>
      </w:r>
      <w:r w:rsidR="003E7530">
        <w:rPr>
          <w:rFonts w:ascii="Times New Roman" w:hAnsi="Times New Roman" w:cs="Times New Roman"/>
          <w:sz w:val="24"/>
          <w:szCs w:val="24"/>
          <w:lang w:val="en-US"/>
        </w:rPr>
        <w:t xml:space="preserve">to the </w:t>
      </w:r>
      <w:r w:rsidR="005B43F6">
        <w:rPr>
          <w:rFonts w:ascii="Times New Roman" w:hAnsi="Times New Roman" w:cs="Times New Roman"/>
          <w:sz w:val="24"/>
          <w:szCs w:val="24"/>
          <w:lang w:val="en-US"/>
        </w:rPr>
        <w:lastRenderedPageBreak/>
        <w:t xml:space="preserve">Control </w:t>
      </w:r>
      <w:r w:rsidR="003E7530">
        <w:rPr>
          <w:rFonts w:ascii="Times New Roman" w:hAnsi="Times New Roman" w:cs="Times New Roman"/>
          <w:sz w:val="24"/>
          <w:szCs w:val="24"/>
          <w:lang w:val="en-US"/>
        </w:rPr>
        <w:t xml:space="preserve">condition. </w:t>
      </w:r>
      <w:r w:rsidR="008956C9">
        <w:rPr>
          <w:rFonts w:ascii="Times New Roman" w:hAnsi="Times New Roman" w:cs="Times New Roman"/>
          <w:sz w:val="24"/>
          <w:szCs w:val="24"/>
          <w:lang w:val="en-US"/>
        </w:rPr>
        <w:t>2</w:t>
      </w:r>
      <w:ins w:id="31" w:author="David St-Amand" w:date="2017-10-02T01:23:00Z">
        <w:r w:rsidR="000226AE">
          <w:rPr>
            <w:rFonts w:ascii="Times New Roman" w:hAnsi="Times New Roman" w:cs="Times New Roman"/>
            <w:sz w:val="24"/>
            <w:szCs w:val="24"/>
            <w:lang w:val="en-US"/>
          </w:rPr>
          <w:t>2</w:t>
        </w:r>
      </w:ins>
      <w:del w:id="32" w:author="David St-Amand" w:date="2017-10-02T01:23:00Z">
        <w:r w:rsidR="008956C9" w:rsidDel="00B82EE9">
          <w:rPr>
            <w:rFonts w:ascii="Times New Roman" w:hAnsi="Times New Roman" w:cs="Times New Roman"/>
            <w:sz w:val="24"/>
            <w:szCs w:val="24"/>
            <w:lang w:val="en-US"/>
          </w:rPr>
          <w:delText>5</w:delText>
        </w:r>
      </w:del>
      <w:r w:rsidR="008956C9">
        <w:rPr>
          <w:rFonts w:ascii="Times New Roman" w:hAnsi="Times New Roman" w:cs="Times New Roman"/>
          <w:sz w:val="24"/>
          <w:szCs w:val="24"/>
          <w:lang w:val="en-US"/>
        </w:rPr>
        <w:t xml:space="preserve"> participants were randomly assigned to the first-win condition, and </w:t>
      </w:r>
      <w:ins w:id="33" w:author="David St-Amand" w:date="2017-10-02T01:23:00Z">
        <w:r w:rsidR="000A264F">
          <w:rPr>
            <w:rFonts w:ascii="Times New Roman" w:hAnsi="Times New Roman" w:cs="Times New Roman"/>
            <w:sz w:val="24"/>
            <w:szCs w:val="24"/>
            <w:lang w:val="en-US"/>
          </w:rPr>
          <w:t>19</w:t>
        </w:r>
      </w:ins>
      <w:del w:id="34" w:author="David St-Amand" w:date="2017-10-02T01:23:00Z">
        <w:r w:rsidR="008956C9" w:rsidDel="00B82EE9">
          <w:rPr>
            <w:rFonts w:ascii="Times New Roman" w:hAnsi="Times New Roman" w:cs="Times New Roman"/>
            <w:sz w:val="24"/>
            <w:szCs w:val="24"/>
            <w:lang w:val="en-US"/>
          </w:rPr>
          <w:delText>20</w:delText>
        </w:r>
      </w:del>
      <w:r w:rsidR="008956C9">
        <w:rPr>
          <w:rFonts w:ascii="Times New Roman" w:hAnsi="Times New Roman" w:cs="Times New Roman"/>
          <w:sz w:val="24"/>
          <w:szCs w:val="24"/>
          <w:lang w:val="en-US"/>
        </w:rPr>
        <w:t xml:space="preserve"> participants to the second-win condition. Participants were compensated </w:t>
      </w:r>
      <w:r w:rsidR="003E578B">
        <w:rPr>
          <w:rFonts w:ascii="Times New Roman" w:hAnsi="Times New Roman" w:cs="Times New Roman"/>
          <w:sz w:val="24"/>
          <w:szCs w:val="24"/>
          <w:lang w:val="en-US"/>
        </w:rPr>
        <w:t>$</w:t>
      </w:r>
      <w:r w:rsidR="008956C9">
        <w:rPr>
          <w:rFonts w:ascii="Times New Roman" w:hAnsi="Times New Roman" w:cs="Times New Roman"/>
          <w:sz w:val="24"/>
          <w:szCs w:val="24"/>
          <w:lang w:val="en-US"/>
        </w:rPr>
        <w:t>10</w:t>
      </w:r>
      <w:r w:rsidR="003E578B">
        <w:rPr>
          <w:rFonts w:ascii="Times New Roman" w:hAnsi="Times New Roman" w:cs="Times New Roman"/>
          <w:sz w:val="24"/>
          <w:szCs w:val="24"/>
          <w:lang w:val="en-US"/>
        </w:rPr>
        <w:t xml:space="preserve"> CAD</w:t>
      </w:r>
      <w:r w:rsidR="008956C9">
        <w:rPr>
          <w:rFonts w:ascii="Times New Roman" w:hAnsi="Times New Roman" w:cs="Times New Roman"/>
          <w:sz w:val="24"/>
          <w:szCs w:val="24"/>
          <w:lang w:val="en-US"/>
        </w:rPr>
        <w:t xml:space="preserve"> for one hour, and received a</w:t>
      </w:r>
      <w:r w:rsidR="0047355C">
        <w:rPr>
          <w:rFonts w:ascii="Times New Roman" w:hAnsi="Times New Roman" w:cs="Times New Roman"/>
          <w:sz w:val="24"/>
          <w:szCs w:val="24"/>
          <w:lang w:val="en-US"/>
        </w:rPr>
        <w:t>n</w:t>
      </w:r>
      <w:r w:rsidR="008956C9">
        <w:rPr>
          <w:rFonts w:ascii="Times New Roman" w:hAnsi="Times New Roman" w:cs="Times New Roman"/>
          <w:sz w:val="24"/>
          <w:szCs w:val="24"/>
          <w:lang w:val="en-US"/>
        </w:rPr>
        <w:t xml:space="preserve"> </w:t>
      </w:r>
      <w:r w:rsidR="0047355C">
        <w:rPr>
          <w:rFonts w:ascii="Times New Roman" w:hAnsi="Times New Roman" w:cs="Times New Roman"/>
          <w:sz w:val="24"/>
          <w:szCs w:val="24"/>
          <w:lang w:val="en-US"/>
        </w:rPr>
        <w:t>average of</w:t>
      </w:r>
      <w:r w:rsidR="003E578B">
        <w:rPr>
          <w:rFonts w:ascii="Times New Roman" w:hAnsi="Times New Roman" w:cs="Times New Roman"/>
          <w:sz w:val="24"/>
          <w:szCs w:val="24"/>
          <w:lang w:val="en-US"/>
        </w:rPr>
        <w:t xml:space="preserve"> $</w:t>
      </w:r>
      <w:r w:rsidR="008956C9">
        <w:rPr>
          <w:rFonts w:ascii="Times New Roman" w:hAnsi="Times New Roman" w:cs="Times New Roman"/>
          <w:sz w:val="24"/>
          <w:szCs w:val="24"/>
          <w:lang w:val="en-US"/>
        </w:rPr>
        <w:t>1.25</w:t>
      </w:r>
      <w:r w:rsidR="0047355C">
        <w:rPr>
          <w:rFonts w:ascii="Times New Roman" w:hAnsi="Times New Roman" w:cs="Times New Roman"/>
          <w:sz w:val="24"/>
          <w:szCs w:val="24"/>
          <w:lang w:val="en-US"/>
        </w:rPr>
        <w:t xml:space="preserve"> CAD</w:t>
      </w:r>
      <w:r w:rsidR="008956C9">
        <w:rPr>
          <w:rFonts w:ascii="Times New Roman" w:hAnsi="Times New Roman" w:cs="Times New Roman"/>
          <w:sz w:val="24"/>
          <w:szCs w:val="24"/>
          <w:lang w:val="en-US"/>
        </w:rPr>
        <w:t xml:space="preserve">, </w:t>
      </w:r>
      <w:r w:rsidR="003E578B">
        <w:rPr>
          <w:rFonts w:ascii="Times New Roman" w:hAnsi="Times New Roman" w:cs="Times New Roman"/>
          <w:sz w:val="24"/>
          <w:szCs w:val="24"/>
          <w:lang w:val="en-US"/>
        </w:rPr>
        <w:t>(</w:t>
      </w:r>
      <w:r w:rsidR="003E578B">
        <w:rPr>
          <w:rFonts w:ascii="Times New Roman" w:hAnsi="Times New Roman" w:cs="Times New Roman"/>
          <w:i/>
          <w:sz w:val="24"/>
          <w:szCs w:val="24"/>
          <w:lang w:val="en-US"/>
        </w:rPr>
        <w:t>SD</w:t>
      </w:r>
      <w:r w:rsidR="008956C9" w:rsidRPr="00581271">
        <w:rPr>
          <w:rFonts w:ascii="Times New Roman" w:hAnsi="Times New Roman" w:cs="Times New Roman"/>
          <w:sz w:val="24"/>
          <w:szCs w:val="24"/>
          <w:lang w:val="en-US"/>
        </w:rPr>
        <w:t>= 0.069)</w:t>
      </w:r>
      <w:r w:rsidR="003E578B">
        <w:rPr>
          <w:rFonts w:ascii="Times New Roman" w:hAnsi="Times New Roman" w:cs="Times New Roman"/>
          <w:sz w:val="24"/>
          <w:szCs w:val="24"/>
          <w:lang w:val="en-US"/>
        </w:rPr>
        <w:t xml:space="preserve"> for each of the two sessions</w:t>
      </w:r>
      <w:r w:rsidR="00581271" w:rsidRPr="00581271">
        <w:rPr>
          <w:rFonts w:ascii="Times New Roman" w:hAnsi="Times New Roman" w:cs="Times New Roman"/>
          <w:sz w:val="24"/>
          <w:szCs w:val="24"/>
          <w:lang w:val="en-US"/>
        </w:rPr>
        <w:t xml:space="preserve">. </w:t>
      </w:r>
      <w:r w:rsidR="00581271">
        <w:rPr>
          <w:rFonts w:ascii="Times New Roman" w:hAnsi="Times New Roman" w:cs="Times New Roman"/>
          <w:sz w:val="24"/>
          <w:szCs w:val="24"/>
          <w:lang w:val="en-US"/>
        </w:rPr>
        <w:t xml:space="preserve">We </w:t>
      </w:r>
      <w:r w:rsidR="00A81674">
        <w:rPr>
          <w:rFonts w:ascii="Times New Roman" w:hAnsi="Times New Roman" w:cs="Times New Roman"/>
          <w:sz w:val="24"/>
          <w:szCs w:val="24"/>
          <w:lang w:val="en-US"/>
        </w:rPr>
        <w:t>administered the Positive and Negative Affect Schedule (PANAS</w:t>
      </w:r>
      <w:r w:rsidR="00DB0D35">
        <w:rPr>
          <w:rFonts w:ascii="Times New Roman" w:hAnsi="Times New Roman" w:cs="Times New Roman"/>
          <w:sz w:val="24"/>
          <w:szCs w:val="24"/>
          <w:lang w:val="en-US"/>
        </w:rPr>
        <w:t>; Watson et al., 1988</w:t>
      </w:r>
      <w:r w:rsidR="00A81674">
        <w:rPr>
          <w:rFonts w:ascii="Times New Roman" w:hAnsi="Times New Roman" w:cs="Times New Roman"/>
          <w:sz w:val="24"/>
          <w:szCs w:val="24"/>
          <w:lang w:val="en-US"/>
        </w:rPr>
        <w:t>)</w:t>
      </w:r>
      <w:r w:rsidR="00DB0D35">
        <w:rPr>
          <w:rFonts w:ascii="Times New Roman" w:hAnsi="Times New Roman" w:cs="Times New Roman"/>
          <w:sz w:val="24"/>
          <w:szCs w:val="24"/>
          <w:lang w:val="en-US"/>
        </w:rPr>
        <w:t xml:space="preserve"> both</w:t>
      </w:r>
      <w:r w:rsidR="00A81674">
        <w:rPr>
          <w:rFonts w:ascii="Times New Roman" w:hAnsi="Times New Roman" w:cs="Times New Roman"/>
          <w:sz w:val="24"/>
          <w:szCs w:val="24"/>
          <w:lang w:val="en-US"/>
        </w:rPr>
        <w:t xml:space="preserve"> at the beginning of the </w:t>
      </w:r>
      <w:r w:rsidR="00DB0D35">
        <w:rPr>
          <w:rFonts w:ascii="Times New Roman" w:hAnsi="Times New Roman" w:cs="Times New Roman"/>
          <w:sz w:val="24"/>
          <w:szCs w:val="24"/>
          <w:lang w:val="en-US"/>
        </w:rPr>
        <w:t xml:space="preserve">experimental </w:t>
      </w:r>
      <w:r w:rsidR="003E578B">
        <w:rPr>
          <w:rFonts w:ascii="Times New Roman" w:hAnsi="Times New Roman" w:cs="Times New Roman"/>
          <w:sz w:val="24"/>
          <w:szCs w:val="24"/>
          <w:lang w:val="en-US"/>
        </w:rPr>
        <w:t xml:space="preserve">session </w:t>
      </w:r>
      <w:r w:rsidR="00DB0D35">
        <w:rPr>
          <w:rFonts w:ascii="Times New Roman" w:hAnsi="Times New Roman" w:cs="Times New Roman"/>
          <w:sz w:val="24"/>
          <w:szCs w:val="24"/>
          <w:lang w:val="en-US"/>
        </w:rPr>
        <w:t xml:space="preserve">and at the end, </w:t>
      </w:r>
      <w:r w:rsidR="00581271">
        <w:rPr>
          <w:rFonts w:ascii="Times New Roman" w:hAnsi="Times New Roman" w:cs="Times New Roman"/>
          <w:sz w:val="24"/>
          <w:szCs w:val="24"/>
          <w:lang w:val="en-US"/>
        </w:rPr>
        <w:t>and</w:t>
      </w:r>
      <w:r w:rsidR="00A81674">
        <w:rPr>
          <w:rFonts w:ascii="Times New Roman" w:hAnsi="Times New Roman" w:cs="Times New Roman"/>
          <w:sz w:val="24"/>
          <w:szCs w:val="24"/>
          <w:lang w:val="en-US"/>
        </w:rPr>
        <w:t xml:space="preserve"> the Offer Self-Image Questionnaire (OSIQ</w:t>
      </w:r>
      <w:r w:rsidR="00DB0D35">
        <w:rPr>
          <w:rFonts w:ascii="Times New Roman" w:hAnsi="Times New Roman" w:cs="Times New Roman"/>
          <w:sz w:val="24"/>
          <w:szCs w:val="24"/>
          <w:lang w:val="en-US"/>
        </w:rPr>
        <w:t xml:space="preserve">; </w:t>
      </w:r>
      <w:r w:rsidR="00A81674">
        <w:rPr>
          <w:rFonts w:ascii="Times New Roman" w:hAnsi="Times New Roman" w:cs="Times New Roman"/>
          <w:sz w:val="24"/>
          <w:szCs w:val="24"/>
          <w:lang w:val="en-US"/>
        </w:rPr>
        <w:t xml:space="preserve">Patton &amp; </w:t>
      </w:r>
      <w:proofErr w:type="spellStart"/>
      <w:r w:rsidR="00A81674">
        <w:rPr>
          <w:rFonts w:ascii="Times New Roman" w:hAnsi="Times New Roman" w:cs="Times New Roman"/>
          <w:sz w:val="24"/>
          <w:szCs w:val="24"/>
          <w:lang w:val="en-US"/>
        </w:rPr>
        <w:t>Noller</w:t>
      </w:r>
      <w:proofErr w:type="spellEnd"/>
      <w:r w:rsidR="00A81674">
        <w:rPr>
          <w:rFonts w:ascii="Times New Roman" w:hAnsi="Times New Roman" w:cs="Times New Roman"/>
          <w:sz w:val="24"/>
          <w:szCs w:val="24"/>
          <w:lang w:val="en-US"/>
        </w:rPr>
        <w:t>, 1991)</w:t>
      </w:r>
      <w:r w:rsidR="00DB0D35">
        <w:rPr>
          <w:rFonts w:ascii="Times New Roman" w:hAnsi="Times New Roman" w:cs="Times New Roman"/>
          <w:sz w:val="24"/>
          <w:szCs w:val="24"/>
          <w:lang w:val="en-US"/>
        </w:rPr>
        <w:t xml:space="preserve"> at the end of the experimental session</w:t>
      </w:r>
      <w:r w:rsidR="00A81674">
        <w:rPr>
          <w:rFonts w:ascii="Times New Roman" w:hAnsi="Times New Roman" w:cs="Times New Roman"/>
          <w:sz w:val="24"/>
          <w:szCs w:val="24"/>
          <w:lang w:val="en-US"/>
        </w:rPr>
        <w:t>.</w:t>
      </w:r>
      <w:r w:rsidR="00581271">
        <w:rPr>
          <w:rFonts w:ascii="Times New Roman" w:hAnsi="Times New Roman" w:cs="Times New Roman"/>
          <w:sz w:val="24"/>
          <w:szCs w:val="24"/>
          <w:lang w:val="en-US"/>
        </w:rPr>
        <w:t xml:space="preserve"> </w:t>
      </w:r>
    </w:p>
    <w:p w14:paraId="3FE8FB90" w14:textId="77777777" w:rsidR="00CA22BE" w:rsidRPr="00140E65" w:rsidRDefault="00CA22BE" w:rsidP="00CA22BE">
      <w:pPr>
        <w:spacing w:line="480" w:lineRule="auto"/>
        <w:outlineLvl w:val="0"/>
        <w:rPr>
          <w:rFonts w:ascii="Times New Roman" w:hAnsi="Times New Roman" w:cs="Times New Roman"/>
          <w:i/>
          <w:sz w:val="24"/>
          <w:szCs w:val="24"/>
          <w:lang w:val="en-US"/>
        </w:rPr>
      </w:pPr>
      <w:r w:rsidRPr="00140E65">
        <w:rPr>
          <w:rFonts w:ascii="Times New Roman" w:hAnsi="Times New Roman" w:cs="Times New Roman"/>
          <w:i/>
          <w:sz w:val="24"/>
          <w:szCs w:val="24"/>
          <w:lang w:val="en-US"/>
        </w:rPr>
        <w:t>Episodic specificity induction</w:t>
      </w:r>
    </w:p>
    <w:p w14:paraId="68078E04" w14:textId="50EAD56F" w:rsidR="00CA22BE" w:rsidRPr="00CA22BE" w:rsidRDefault="00CA22BE" w:rsidP="00CA22BE">
      <w:pPr>
        <w:spacing w:line="480" w:lineRule="auto"/>
        <w:ind w:firstLine="720"/>
        <w:rPr>
          <w:rFonts w:ascii="Times New Roman" w:hAnsi="Times New Roman" w:cs="Times New Roman"/>
          <w:sz w:val="24"/>
          <w:szCs w:val="24"/>
        </w:rPr>
      </w:pPr>
      <w:r>
        <w:rPr>
          <w:rFonts w:ascii="Times New Roman" w:hAnsi="Times New Roman" w:cs="Times New Roman"/>
          <w:sz w:val="24"/>
          <w:szCs w:val="24"/>
          <w:lang w:val="en-US"/>
        </w:rPr>
        <w:t>The experimental procedure began</w:t>
      </w:r>
      <w:r w:rsidRPr="0003604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with an </w:t>
      </w:r>
      <w:r w:rsidRPr="00036043">
        <w:rPr>
          <w:rFonts w:ascii="Times New Roman" w:hAnsi="Times New Roman" w:cs="Times New Roman"/>
          <w:sz w:val="24"/>
          <w:szCs w:val="24"/>
          <w:lang w:val="en-US"/>
        </w:rPr>
        <w:t xml:space="preserve">episodic specificity or control </w:t>
      </w:r>
      <w:r>
        <w:rPr>
          <w:rFonts w:ascii="Times New Roman" w:hAnsi="Times New Roman" w:cs="Times New Roman"/>
          <w:sz w:val="24"/>
          <w:szCs w:val="24"/>
          <w:lang w:val="en-US"/>
        </w:rPr>
        <w:t xml:space="preserve">(“general”) induction, </w:t>
      </w:r>
      <w:r w:rsidRPr="00036043">
        <w:rPr>
          <w:rFonts w:ascii="Times New Roman" w:hAnsi="Times New Roman" w:cs="Times New Roman"/>
          <w:sz w:val="24"/>
          <w:szCs w:val="24"/>
          <w:lang w:val="en-US"/>
        </w:rPr>
        <w:t>following the procedure</w:t>
      </w:r>
      <w:r>
        <w:rPr>
          <w:rFonts w:ascii="Times New Roman" w:hAnsi="Times New Roman" w:cs="Times New Roman"/>
          <w:sz w:val="24"/>
          <w:szCs w:val="24"/>
          <w:lang w:val="en-US"/>
        </w:rPr>
        <w:t xml:space="preserve"> of</w:t>
      </w:r>
      <w:r w:rsidRPr="00036043">
        <w:rPr>
          <w:rFonts w:ascii="Times New Roman" w:hAnsi="Times New Roman" w:cs="Times New Roman"/>
          <w:sz w:val="24"/>
          <w:szCs w:val="24"/>
          <w:lang w:val="en-US"/>
        </w:rPr>
        <w:t xml:space="preserve"> Madore</w:t>
      </w:r>
      <w:r>
        <w:rPr>
          <w:rFonts w:ascii="Times New Roman" w:hAnsi="Times New Roman" w:cs="Times New Roman"/>
          <w:sz w:val="24"/>
          <w:szCs w:val="24"/>
          <w:lang w:val="en-US"/>
        </w:rPr>
        <w:t xml:space="preserve"> et al. </w:t>
      </w:r>
      <w:r w:rsidRPr="00036043">
        <w:rPr>
          <w:rFonts w:ascii="Times New Roman" w:hAnsi="Times New Roman" w:cs="Times New Roman"/>
          <w:sz w:val="24"/>
          <w:szCs w:val="24"/>
          <w:lang w:val="en-US"/>
        </w:rPr>
        <w:t xml:space="preserve">(2014). The episodic specificity induction is an experimental manipulation that has been inspired </w:t>
      </w:r>
      <w:r>
        <w:rPr>
          <w:rFonts w:ascii="Times New Roman" w:hAnsi="Times New Roman" w:cs="Times New Roman"/>
          <w:sz w:val="24"/>
          <w:szCs w:val="24"/>
          <w:lang w:val="en-US"/>
        </w:rPr>
        <w:t>by</w:t>
      </w:r>
      <w:r w:rsidRPr="00036043">
        <w:rPr>
          <w:rFonts w:ascii="Times New Roman" w:hAnsi="Times New Roman" w:cs="Times New Roman"/>
          <w:sz w:val="24"/>
          <w:szCs w:val="24"/>
          <w:lang w:val="en-US"/>
        </w:rPr>
        <w:t xml:space="preserve"> the Cognitive interview, which has been shown to enhance the number of accurate details eyewitnesses can recall about events </w:t>
      </w:r>
      <w:r w:rsidRPr="006B2FC3">
        <w:rPr>
          <w:rFonts w:ascii="Times New Roman" w:hAnsi="Times New Roman" w:cs="Times New Roman"/>
          <w:sz w:val="24"/>
          <w:szCs w:val="24"/>
          <w:lang w:val="en-US"/>
        </w:rPr>
        <w:t>(</w:t>
      </w:r>
      <w:proofErr w:type="spellStart"/>
      <w:r w:rsidRPr="006B2FC3">
        <w:rPr>
          <w:rFonts w:ascii="Times New Roman" w:hAnsi="Times New Roman" w:cs="Times New Roman"/>
          <w:sz w:val="24"/>
          <w:szCs w:val="24"/>
          <w:lang w:val="en-US"/>
        </w:rPr>
        <w:t>Memon</w:t>
      </w:r>
      <w:proofErr w:type="spellEnd"/>
      <w:r w:rsidRPr="006B2FC3">
        <w:rPr>
          <w:rFonts w:ascii="Times New Roman" w:hAnsi="Times New Roman" w:cs="Times New Roman"/>
          <w:sz w:val="24"/>
          <w:szCs w:val="24"/>
          <w:lang w:val="en-US"/>
        </w:rPr>
        <w:t>,</w:t>
      </w:r>
      <w:r w:rsidRPr="006B2FC3">
        <w:rPr>
          <w:rFonts w:ascii="Times New Roman" w:hAnsi="Times New Roman" w:cs="Times New Roman"/>
          <w:color w:val="222222"/>
          <w:sz w:val="24"/>
          <w:szCs w:val="24"/>
          <w:shd w:val="clear" w:color="auto" w:fill="FFFFFF"/>
        </w:rPr>
        <w:t xml:space="preserve"> Meissner, &amp; Fraser</w:t>
      </w:r>
      <w:r w:rsidRPr="006B2FC3">
        <w:rPr>
          <w:rFonts w:ascii="Times New Roman" w:hAnsi="Times New Roman" w:cs="Times New Roman"/>
          <w:sz w:val="24"/>
          <w:szCs w:val="24"/>
          <w:lang w:val="en-US"/>
        </w:rPr>
        <w:t>, 2010</w:t>
      </w:r>
      <w:r w:rsidRPr="00036043">
        <w:rPr>
          <w:rFonts w:ascii="Times New Roman" w:hAnsi="Times New Roman" w:cs="Times New Roman"/>
          <w:sz w:val="24"/>
          <w:szCs w:val="24"/>
          <w:lang w:val="en-US"/>
        </w:rPr>
        <w:t xml:space="preserve">). The participants first watched a 4-minutes </w:t>
      </w:r>
      <w:commentRangeStart w:id="35"/>
      <w:r w:rsidRPr="00036043">
        <w:rPr>
          <w:rFonts w:ascii="Times New Roman" w:hAnsi="Times New Roman" w:cs="Times New Roman"/>
          <w:sz w:val="24"/>
          <w:szCs w:val="24"/>
          <w:lang w:val="en-US"/>
        </w:rPr>
        <w:t>long video</w:t>
      </w:r>
      <w:r>
        <w:rPr>
          <w:rFonts w:ascii="Times New Roman" w:hAnsi="Times New Roman" w:cs="Times New Roman"/>
          <w:sz w:val="24"/>
          <w:szCs w:val="24"/>
          <w:lang w:val="en-US"/>
        </w:rPr>
        <w:t xml:space="preserve">s of “Mr. Bean” and were told </w:t>
      </w:r>
      <w:r w:rsidRPr="00036043">
        <w:rPr>
          <w:rFonts w:ascii="Times New Roman" w:hAnsi="Times New Roman" w:cs="Times New Roman"/>
          <w:sz w:val="24"/>
          <w:szCs w:val="24"/>
          <w:lang w:val="en-US"/>
        </w:rPr>
        <w:t xml:space="preserve">to pay close attention to it </w:t>
      </w:r>
      <w:r>
        <w:rPr>
          <w:rFonts w:ascii="Times New Roman" w:hAnsi="Times New Roman" w:cs="Times New Roman"/>
          <w:sz w:val="24"/>
          <w:szCs w:val="24"/>
          <w:lang w:val="en-US"/>
        </w:rPr>
        <w:t xml:space="preserve">since </w:t>
      </w:r>
      <w:r w:rsidRPr="00036043">
        <w:rPr>
          <w:rFonts w:ascii="Times New Roman" w:hAnsi="Times New Roman" w:cs="Times New Roman"/>
          <w:sz w:val="24"/>
          <w:szCs w:val="24"/>
          <w:lang w:val="en-US"/>
        </w:rPr>
        <w:t xml:space="preserve">questions would be asked afterward. </w:t>
      </w:r>
      <w:commentRangeEnd w:id="35"/>
      <w:r>
        <w:rPr>
          <w:rStyle w:val="CommentReference"/>
        </w:rPr>
        <w:commentReference w:id="35"/>
      </w:r>
      <w:commentRangeStart w:id="36"/>
      <w:commentRangeStart w:id="37"/>
      <w:r>
        <w:rPr>
          <w:rFonts w:ascii="Times New Roman" w:hAnsi="Times New Roman" w:cs="Times New Roman"/>
          <w:sz w:val="24"/>
          <w:szCs w:val="24"/>
        </w:rPr>
        <w:t>These videos</w:t>
      </w:r>
      <w:r w:rsidR="00E563AE">
        <w:rPr>
          <w:rFonts w:ascii="Times New Roman" w:hAnsi="Times New Roman" w:cs="Times New Roman"/>
          <w:sz w:val="24"/>
          <w:szCs w:val="24"/>
        </w:rPr>
        <w:t xml:space="preserve"> are </w:t>
      </w:r>
      <w:proofErr w:type="gramStart"/>
      <w:r w:rsidR="00E563AE">
        <w:rPr>
          <w:rFonts w:ascii="Times New Roman" w:hAnsi="Times New Roman" w:cs="Times New Roman"/>
          <w:sz w:val="24"/>
          <w:szCs w:val="24"/>
        </w:rPr>
        <w:t>similar to</w:t>
      </w:r>
      <w:proofErr w:type="gramEnd"/>
      <w:r w:rsidR="00E563AE">
        <w:rPr>
          <w:rFonts w:ascii="Times New Roman" w:hAnsi="Times New Roman" w:cs="Times New Roman"/>
          <w:sz w:val="24"/>
          <w:szCs w:val="24"/>
        </w:rPr>
        <w:t xml:space="preserve"> those used in the original episodic specificity induction </w:t>
      </w:r>
      <w:r w:rsidR="001845E3">
        <w:rPr>
          <w:rFonts w:ascii="Times New Roman" w:hAnsi="Times New Roman" w:cs="Times New Roman"/>
          <w:sz w:val="24"/>
          <w:szCs w:val="24"/>
        </w:rPr>
        <w:t>insofar as they contain a sequence of actions between characters, with plenty of episodic details. These videos</w:t>
      </w:r>
      <w:r>
        <w:rPr>
          <w:rFonts w:ascii="Times New Roman" w:hAnsi="Times New Roman" w:cs="Times New Roman"/>
          <w:sz w:val="24"/>
          <w:szCs w:val="24"/>
        </w:rPr>
        <w:t xml:space="preserve"> were previously shown to be effective for the episodic specificity induction</w:t>
      </w:r>
      <w:r w:rsidR="001845E3">
        <w:rPr>
          <w:rFonts w:ascii="Times New Roman" w:hAnsi="Times New Roman" w:cs="Times New Roman"/>
          <w:sz w:val="24"/>
          <w:szCs w:val="24"/>
        </w:rPr>
        <w:t xml:space="preserve"> in our lab</w:t>
      </w:r>
      <w:r>
        <w:rPr>
          <w:rFonts w:ascii="Times New Roman" w:hAnsi="Times New Roman" w:cs="Times New Roman"/>
          <w:sz w:val="24"/>
          <w:szCs w:val="24"/>
        </w:rPr>
        <w:t xml:space="preserve"> (results not </w:t>
      </w:r>
      <w:r w:rsidR="001845E3">
        <w:rPr>
          <w:rFonts w:ascii="Times New Roman" w:hAnsi="Times New Roman" w:cs="Times New Roman"/>
          <w:sz w:val="24"/>
          <w:szCs w:val="24"/>
        </w:rPr>
        <w:t xml:space="preserve">yet </w:t>
      </w:r>
      <w:r>
        <w:rPr>
          <w:rFonts w:ascii="Times New Roman" w:hAnsi="Times New Roman" w:cs="Times New Roman"/>
          <w:sz w:val="24"/>
          <w:szCs w:val="24"/>
        </w:rPr>
        <w:t xml:space="preserve">published). </w:t>
      </w:r>
      <w:commentRangeEnd w:id="36"/>
      <w:r w:rsidR="008B3E88">
        <w:rPr>
          <w:rStyle w:val="CommentReference"/>
        </w:rPr>
        <w:commentReference w:id="36"/>
      </w:r>
      <w:commentRangeEnd w:id="37"/>
      <w:r w:rsidR="009E16DC">
        <w:rPr>
          <w:rStyle w:val="CommentReference"/>
        </w:rPr>
        <w:commentReference w:id="37"/>
      </w:r>
    </w:p>
    <w:p w14:paraId="04E00CF8" w14:textId="63B5E702" w:rsidR="00CA22BE" w:rsidRPr="0097691A" w:rsidRDefault="00CA22BE" w:rsidP="00CA22BE">
      <w:pPr>
        <w:spacing w:line="480" w:lineRule="auto"/>
        <w:ind w:firstLine="720"/>
        <w:rPr>
          <w:rFonts w:ascii="Times New Roman" w:hAnsi="Times New Roman" w:cs="Times New Roman"/>
          <w:sz w:val="24"/>
          <w:szCs w:val="24"/>
        </w:rPr>
      </w:pPr>
      <w:r w:rsidRPr="00036043">
        <w:rPr>
          <w:rFonts w:ascii="Times New Roman" w:hAnsi="Times New Roman" w:cs="Times New Roman"/>
          <w:sz w:val="24"/>
          <w:szCs w:val="24"/>
          <w:lang w:val="en-US"/>
        </w:rPr>
        <w:t xml:space="preserve">At the end of the video, participants were interviewed and asked different questions depending on </w:t>
      </w:r>
      <w:r w:rsidR="008B3E88">
        <w:rPr>
          <w:rFonts w:ascii="Times New Roman" w:hAnsi="Times New Roman" w:cs="Times New Roman"/>
          <w:sz w:val="24"/>
          <w:szCs w:val="24"/>
          <w:lang w:val="en-US"/>
        </w:rPr>
        <w:t>the memory condition</w:t>
      </w:r>
      <w:r>
        <w:rPr>
          <w:rFonts w:ascii="Times New Roman" w:hAnsi="Times New Roman" w:cs="Times New Roman"/>
          <w:sz w:val="24"/>
          <w:szCs w:val="24"/>
          <w:lang w:val="en-US"/>
        </w:rPr>
        <w:t xml:space="preserve"> </w:t>
      </w:r>
      <w:r w:rsidR="008B3E88">
        <w:rPr>
          <w:rFonts w:ascii="Times New Roman" w:hAnsi="Times New Roman" w:cs="Times New Roman"/>
          <w:sz w:val="24"/>
          <w:szCs w:val="24"/>
          <w:lang w:val="en-US"/>
        </w:rPr>
        <w:t>(Episodic or Control</w:t>
      </w:r>
      <w:r>
        <w:rPr>
          <w:rFonts w:ascii="Times New Roman" w:hAnsi="Times New Roman" w:cs="Times New Roman"/>
          <w:sz w:val="24"/>
          <w:szCs w:val="24"/>
          <w:lang w:val="en-US"/>
        </w:rPr>
        <w:t>)</w:t>
      </w:r>
      <w:r w:rsidR="008B3E88">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8B3E88">
        <w:rPr>
          <w:rFonts w:ascii="Times New Roman" w:hAnsi="Times New Roman" w:cs="Times New Roman"/>
          <w:sz w:val="24"/>
          <w:szCs w:val="24"/>
          <w:lang w:val="en-US"/>
        </w:rPr>
        <w:t xml:space="preserve">following past work </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{"citationID":"2npkamq2be","properties":{"formattedCitation":"(Jing, Madore, &amp; Schacter, 2016; Madore, Szpunar, Addis, &amp; Schacter, 2016)","plainCitation":"(Jing, Madore, &amp; Schacter, 2016; Madore, Szpunar, Addis, &amp; Schacter, 2016)"},"citationItems":[{"id":628,"uris":["http://zotero.org/users/55099/items/H29IQVVU"],"uri":["http://zotero.org/users/55099/items/H29IQVVU"],"itemData":{"id":628,"type":"article-journal","title":"Worrying about the future: An episodic specificity induction impacts problem solving, reappraisal, and well-being","container-title":"Journal of Experimental Psychology: General","page":"402-418","volume":"145","issue":"4","source":"APA PsycNET","abstract":"Previous research has demonstrated that an episodic specificity induction—brief training in recollecting details of a recent experience—enhances performance on various subsequent tasks thought to draw upon episodic memory processes. Existing work has also shown that mental simulation can be beneficial for emotion regulation and coping with stressors. Here we focus on understanding how episodic detail can affect problem solving, reappraisal, and psychological well-being regarding worrisome future events. In Experiment 1, an episodic specificity induction significantly improved participants’ performance on a subsequent means-end problem solving task (i.e., more relevant steps) and an episodic reappraisal task (i.e., more episodic details) involving personally worrisome future events compared with a control induction not focused on episodic specificity. Imagining constructive behaviors with increased episodic detail via the specificity induction was also related to significantly larger decreases in anxiety, perceived likelihood of a bad outcome, and perceived difficulty to cope with a bad outcome, as well as larger increases in perceived likelihood of a good outcome and indicated use of active coping behaviors compared with the control. In Experiment 2, we extended these findings using a more stringent control induction, and found preliminary evidence that the specificity induction was related to an increase in positive affect and decrease in negative affect compared with the control. Our findings support the idea that episodic memory processes are involved in means-end problem solving and episodic reappraisal, and that increasing the episodic specificity of imagining constructive behaviors regarding worrisome events may be related to improved psychological well-being.","DOI":"10.1037/xge0000142","ISSN":"1939-2222 0096-3445","shortTitle":"Worrying about the future","language":"English","author":[{"family":"Jing","given":"Helen G."},{"family":"Madore","given":"Kevin P."},{"family":"Schacter","given":"Daniel L."}],"issued":{"date-parts":[["2016"]]}}},{"id":50,"uris":["http://zotero.org/users/55099/items/35NSKGK8"],"uri":["http://zotero.org/users/55099/items/35NSKGK8"],"itemData":{"id":50,"type":"article-journal","title":"Episodic specificity induction impacts activity in a core brain network during construction of imagined future experiences","container-title":"Proceedings of the National Academy of Sciences","page":"10696-10701","volume":"113","issue":"38","source":"www.pnas.org","abstract":"Recent behavioral work suggests that an episodic specificity induction—brief training in recollecting the details of a past experience—enhances performance on subsequent tasks that rely on episodic retrieval, including imagining future experiences, solving open-ended problems, and thinking creatively. Despite these far-reaching behavioral effects, nothing is known about the neural processes impacted by an episodic specificity induction. Related neuroimaging work has linked episodic retrieval with a core network of brain regions that supports imagining future experiences. We tested the hypothesis that key structures in this network are influenced by the specificity induction. Participants received the specificity induction or one of two control inductions and then generated future events and semantic object comparisons during fMRI scanning. After receiving the specificity induction compared with the control, participants exhibited significantly more activity in several core network regions during the construction of imagined events over object comparisons, including the left anterior hippocampus, right inferior parietal lobule, right posterior cingulate cortex, and right ventral precuneus. Induction-related differences in the episodic detail of imagined events significantly modulated induction-related differences in the construction of imagined events in the left anterior hippocampus and right inferior parietal lobule. Resting-state functional connectivity analyses with hippocampal and inferior parietal lobule seed regions and the rest of the brain also revealed significantly stronger core network coupling following the specificity induction compared with the control. These findings provide evidence that an episodic specificity induction selectively targets episodic processes that are commonly linked to key core network regions, including the hippocampus.","DOI":"10.1073/pnas.1612278113","ISSN":"0027-8424, 1091-6490","note":"PMID: 27601666","journalAbbreviation":"PNAS","language":"en","author":[{"family":"Madore","given":"Kevin P."},{"family":"Szpunar","given":"Karl K."},{"family":"Addis","given":"Donna Rose"},{"family":"Schacter","given":"Daniel L."}],"issued":{"date-parts":[["2016",9,20]]}}}],"schema":"https://github.com/citation-style-language/schema/raw/master/csl-citation.json"} </w:instrText>
      </w:r>
      <w:r>
        <w:rPr>
          <w:rFonts w:ascii="Times New Roman" w:hAnsi="Times New Roman" w:cs="Times New Roman"/>
          <w:sz w:val="24"/>
          <w:szCs w:val="24"/>
          <w:lang w:val="en-US"/>
        </w:rPr>
        <w:fldChar w:fldCharType="separate"/>
      </w:r>
      <w:r>
        <w:rPr>
          <w:rFonts w:ascii="Times New Roman" w:hAnsi="Times New Roman" w:cs="Times New Roman"/>
          <w:noProof/>
          <w:sz w:val="24"/>
          <w:szCs w:val="24"/>
          <w:lang w:val="en-US"/>
        </w:rPr>
        <w:t>(Jing, Madore, &amp; Schacter, 2016; Madore, Szpunar, Addis, &amp; Schacter, 2016; Madore, Addis &amp; Schacter, 2015; Madore et Schacter, 2014)</w:t>
      </w:r>
      <w:r>
        <w:rPr>
          <w:rFonts w:ascii="Times New Roman" w:hAnsi="Times New Roman" w:cs="Times New Roman"/>
          <w:sz w:val="24"/>
          <w:szCs w:val="24"/>
          <w:lang w:val="en-US"/>
        </w:rPr>
        <w:fldChar w:fldCharType="end"/>
      </w:r>
      <w:r w:rsidRPr="00036043">
        <w:rPr>
          <w:rFonts w:ascii="Times New Roman" w:hAnsi="Times New Roman" w:cs="Times New Roman"/>
          <w:sz w:val="24"/>
          <w:szCs w:val="24"/>
          <w:lang w:val="en-US"/>
        </w:rPr>
        <w:t xml:space="preserve">. In the </w:t>
      </w:r>
      <w:r>
        <w:rPr>
          <w:rFonts w:ascii="Times New Roman" w:hAnsi="Times New Roman" w:cs="Times New Roman"/>
          <w:sz w:val="24"/>
          <w:szCs w:val="24"/>
          <w:lang w:val="en-US"/>
        </w:rPr>
        <w:t>E</w:t>
      </w:r>
      <w:r w:rsidRPr="00036043">
        <w:rPr>
          <w:rFonts w:ascii="Times New Roman" w:hAnsi="Times New Roman" w:cs="Times New Roman"/>
          <w:sz w:val="24"/>
          <w:szCs w:val="24"/>
          <w:lang w:val="en-US"/>
        </w:rPr>
        <w:t xml:space="preserve">pisodic condition, </w:t>
      </w:r>
      <w:r w:rsidRPr="00036043">
        <w:rPr>
          <w:rFonts w:ascii="Times New Roman" w:hAnsi="Times New Roman" w:cs="Times New Roman"/>
          <w:sz w:val="24"/>
          <w:szCs w:val="24"/>
          <w:lang w:val="en-US"/>
        </w:rPr>
        <w:lastRenderedPageBreak/>
        <w:t xml:space="preserve">participants were first asked to describe as many specific details </w:t>
      </w:r>
      <w:r>
        <w:rPr>
          <w:rFonts w:ascii="Times New Roman" w:hAnsi="Times New Roman" w:cs="Times New Roman"/>
          <w:sz w:val="24"/>
          <w:szCs w:val="24"/>
          <w:lang w:val="en-US"/>
        </w:rPr>
        <w:t xml:space="preserve">as </w:t>
      </w:r>
      <w:r w:rsidRPr="00036043">
        <w:rPr>
          <w:rFonts w:ascii="Times New Roman" w:hAnsi="Times New Roman" w:cs="Times New Roman"/>
          <w:sz w:val="24"/>
          <w:szCs w:val="24"/>
          <w:lang w:val="en-US"/>
        </w:rPr>
        <w:t>they could remember about the surroundings. They were then asked to do the same about the physical appearance</w:t>
      </w:r>
      <w:r>
        <w:rPr>
          <w:rFonts w:ascii="Times New Roman" w:hAnsi="Times New Roman" w:cs="Times New Roman"/>
          <w:sz w:val="24"/>
          <w:szCs w:val="24"/>
          <w:lang w:val="en-US"/>
        </w:rPr>
        <w:t>s</w:t>
      </w:r>
      <w:r w:rsidRPr="00036043">
        <w:rPr>
          <w:rFonts w:ascii="Times New Roman" w:hAnsi="Times New Roman" w:cs="Times New Roman"/>
          <w:sz w:val="24"/>
          <w:szCs w:val="24"/>
          <w:lang w:val="en-US"/>
        </w:rPr>
        <w:t xml:space="preserve"> of the </w:t>
      </w:r>
      <w:r>
        <w:rPr>
          <w:rFonts w:ascii="Times New Roman" w:hAnsi="Times New Roman" w:cs="Times New Roman"/>
          <w:sz w:val="24"/>
          <w:szCs w:val="24"/>
          <w:lang w:val="en-US"/>
        </w:rPr>
        <w:t>participants in the scene</w:t>
      </w:r>
      <w:r w:rsidRPr="00036043">
        <w:rPr>
          <w:rFonts w:ascii="Times New Roman" w:hAnsi="Times New Roman" w:cs="Times New Roman"/>
          <w:sz w:val="24"/>
          <w:szCs w:val="24"/>
          <w:lang w:val="en-US"/>
        </w:rPr>
        <w:t>. Finally, they were asked to descr</w:t>
      </w:r>
      <w:r>
        <w:rPr>
          <w:rFonts w:ascii="Times New Roman" w:hAnsi="Times New Roman" w:cs="Times New Roman"/>
          <w:sz w:val="24"/>
          <w:szCs w:val="24"/>
          <w:lang w:val="en-US"/>
        </w:rPr>
        <w:t xml:space="preserve">ibe the actions in the video in </w:t>
      </w:r>
      <w:r w:rsidRPr="00036043">
        <w:rPr>
          <w:rFonts w:ascii="Times New Roman" w:hAnsi="Times New Roman" w:cs="Times New Roman"/>
          <w:sz w:val="24"/>
          <w:szCs w:val="24"/>
          <w:lang w:val="en-US"/>
        </w:rPr>
        <w:t>c</w:t>
      </w:r>
      <w:r>
        <w:rPr>
          <w:rFonts w:ascii="Times New Roman" w:hAnsi="Times New Roman" w:cs="Times New Roman"/>
          <w:sz w:val="24"/>
          <w:szCs w:val="24"/>
          <w:lang w:val="en-US"/>
        </w:rPr>
        <w:t xml:space="preserve">hronological and </w:t>
      </w:r>
      <w:r w:rsidRPr="00036043">
        <w:rPr>
          <w:rFonts w:ascii="Times New Roman" w:hAnsi="Times New Roman" w:cs="Times New Roman"/>
          <w:sz w:val="24"/>
          <w:szCs w:val="24"/>
          <w:lang w:val="en-US"/>
        </w:rPr>
        <w:t xml:space="preserve">in as much detail as they could remember. In the </w:t>
      </w:r>
      <w:r>
        <w:rPr>
          <w:rFonts w:ascii="Times New Roman" w:hAnsi="Times New Roman" w:cs="Times New Roman"/>
          <w:sz w:val="24"/>
          <w:szCs w:val="24"/>
          <w:lang w:val="en-US"/>
        </w:rPr>
        <w:t>C</w:t>
      </w:r>
      <w:r w:rsidRPr="00036043">
        <w:rPr>
          <w:rFonts w:ascii="Times New Roman" w:hAnsi="Times New Roman" w:cs="Times New Roman"/>
          <w:sz w:val="24"/>
          <w:szCs w:val="24"/>
          <w:lang w:val="en-US"/>
        </w:rPr>
        <w:t xml:space="preserve">ontrol </w:t>
      </w:r>
      <w:r>
        <w:rPr>
          <w:rFonts w:ascii="Times New Roman" w:hAnsi="Times New Roman" w:cs="Times New Roman"/>
          <w:sz w:val="24"/>
          <w:szCs w:val="24"/>
          <w:lang w:val="en-US"/>
        </w:rPr>
        <w:t>(</w:t>
      </w:r>
      <w:r w:rsidR="00634B03">
        <w:rPr>
          <w:rFonts w:ascii="Times New Roman" w:hAnsi="Times New Roman" w:cs="Times New Roman"/>
          <w:sz w:val="24"/>
          <w:szCs w:val="24"/>
          <w:lang w:val="en-US"/>
        </w:rPr>
        <w:t xml:space="preserve">i.e., </w:t>
      </w:r>
      <w:r>
        <w:rPr>
          <w:rFonts w:ascii="Times New Roman" w:hAnsi="Times New Roman" w:cs="Times New Roman"/>
          <w:sz w:val="24"/>
          <w:szCs w:val="24"/>
          <w:lang w:val="en-US"/>
        </w:rPr>
        <w:t xml:space="preserve">“General Impressions”) </w:t>
      </w:r>
      <w:r w:rsidRPr="00036043">
        <w:rPr>
          <w:rFonts w:ascii="Times New Roman" w:hAnsi="Times New Roman" w:cs="Times New Roman"/>
          <w:sz w:val="24"/>
          <w:szCs w:val="24"/>
          <w:lang w:val="en-US"/>
        </w:rPr>
        <w:t xml:space="preserve">condition, </w:t>
      </w:r>
      <w:r>
        <w:rPr>
          <w:rFonts w:ascii="Times New Roman" w:hAnsi="Times New Roman" w:cs="Times New Roman"/>
          <w:sz w:val="24"/>
          <w:szCs w:val="24"/>
          <w:lang w:val="en-US"/>
        </w:rPr>
        <w:t xml:space="preserve">participants </w:t>
      </w:r>
      <w:r w:rsidR="00634B03">
        <w:rPr>
          <w:rFonts w:ascii="Times New Roman" w:hAnsi="Times New Roman" w:cs="Times New Roman"/>
          <w:sz w:val="24"/>
          <w:szCs w:val="24"/>
          <w:lang w:val="en-US"/>
        </w:rPr>
        <w:t xml:space="preserve">were instructed to </w:t>
      </w:r>
      <w:r>
        <w:rPr>
          <w:rFonts w:ascii="Times New Roman" w:hAnsi="Times New Roman" w:cs="Times New Roman"/>
          <w:sz w:val="24"/>
          <w:szCs w:val="24"/>
          <w:lang w:val="en-US"/>
        </w:rPr>
        <w:t xml:space="preserve">use adjectives to describe the setting/people/actions as well as </w:t>
      </w:r>
      <w:proofErr w:type="gramStart"/>
      <w:r>
        <w:rPr>
          <w:rFonts w:ascii="Times New Roman" w:hAnsi="Times New Roman" w:cs="Times New Roman"/>
          <w:sz w:val="24"/>
          <w:szCs w:val="24"/>
          <w:lang w:val="en-US"/>
        </w:rPr>
        <w:t>general questions</w:t>
      </w:r>
      <w:proofErr w:type="gramEnd"/>
      <w:r>
        <w:rPr>
          <w:rFonts w:ascii="Times New Roman" w:hAnsi="Times New Roman" w:cs="Times New Roman"/>
          <w:sz w:val="24"/>
          <w:szCs w:val="24"/>
          <w:lang w:val="en-US"/>
        </w:rPr>
        <w:t xml:space="preserve"> about the video to </w:t>
      </w:r>
      <w:r w:rsidRPr="00036043">
        <w:rPr>
          <w:rFonts w:ascii="Times New Roman" w:hAnsi="Times New Roman" w:cs="Times New Roman"/>
          <w:sz w:val="24"/>
          <w:szCs w:val="24"/>
          <w:lang w:val="en-US"/>
        </w:rPr>
        <w:t>broad questions about the video</w:t>
      </w:r>
      <w:r w:rsidR="00931E59">
        <w:rPr>
          <w:rFonts w:ascii="Times New Roman" w:hAnsi="Times New Roman" w:cs="Times New Roman"/>
          <w:sz w:val="24"/>
          <w:szCs w:val="24"/>
          <w:lang w:val="en-US"/>
        </w:rPr>
        <w:t xml:space="preserve"> (e.g. What adjectives would you use to describe the actions in the video?).</w:t>
      </w:r>
    </w:p>
    <w:p w14:paraId="225E2D95" w14:textId="77777777" w:rsidR="00CA22BE" w:rsidRPr="00140E65" w:rsidRDefault="00CA22BE" w:rsidP="0097691A">
      <w:pPr>
        <w:spacing w:line="480" w:lineRule="auto"/>
        <w:ind w:firstLine="720"/>
        <w:rPr>
          <w:rFonts w:ascii="Times New Roman" w:hAnsi="Times New Roman" w:cs="Times New Roman"/>
          <w:i/>
          <w:sz w:val="24"/>
          <w:szCs w:val="24"/>
          <w:lang w:val="en-US"/>
        </w:rPr>
      </w:pPr>
      <w:r w:rsidRPr="00140E65">
        <w:rPr>
          <w:rFonts w:ascii="Times New Roman" w:hAnsi="Times New Roman" w:cs="Times New Roman"/>
          <w:i/>
          <w:sz w:val="24"/>
          <w:szCs w:val="24"/>
          <w:lang w:val="en-US"/>
        </w:rPr>
        <w:t>Gambling task</w:t>
      </w:r>
    </w:p>
    <w:p w14:paraId="12077C68" w14:textId="3B7EE40D" w:rsidR="00CA22BE" w:rsidRDefault="00D149BC" w:rsidP="00CA22BE">
      <w:pPr>
        <w:spacing w:line="48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Immediately after the induction procedure, participants performed a </w:t>
      </w:r>
      <w:r w:rsidR="00CA22BE">
        <w:rPr>
          <w:rFonts w:ascii="Times New Roman" w:hAnsi="Times New Roman" w:cs="Times New Roman"/>
          <w:sz w:val="24"/>
          <w:szCs w:val="24"/>
          <w:lang w:val="en-US"/>
        </w:rPr>
        <w:t xml:space="preserve">gambling task </w:t>
      </w:r>
      <w:r>
        <w:rPr>
          <w:rFonts w:ascii="Times New Roman" w:hAnsi="Times New Roman" w:cs="Times New Roman"/>
          <w:sz w:val="24"/>
          <w:szCs w:val="24"/>
          <w:lang w:val="en-US"/>
        </w:rPr>
        <w:t>based upon the g</w:t>
      </w:r>
      <w:r w:rsidR="00575D01">
        <w:rPr>
          <w:rFonts w:ascii="Times New Roman" w:hAnsi="Times New Roman" w:cs="Times New Roman"/>
          <w:sz w:val="24"/>
          <w:szCs w:val="24"/>
          <w:lang w:val="en-US"/>
        </w:rPr>
        <w:t>ain</w:t>
      </w:r>
      <w:r w:rsidR="00506850">
        <w:rPr>
          <w:rFonts w:ascii="Times New Roman" w:hAnsi="Times New Roman" w:cs="Times New Roman"/>
          <w:sz w:val="24"/>
          <w:szCs w:val="24"/>
          <w:lang w:val="en-US"/>
        </w:rPr>
        <w:t>s</w:t>
      </w:r>
      <w:r>
        <w:rPr>
          <w:rFonts w:ascii="Times New Roman" w:hAnsi="Times New Roman" w:cs="Times New Roman"/>
          <w:sz w:val="24"/>
          <w:szCs w:val="24"/>
          <w:lang w:val="en-US"/>
        </w:rPr>
        <w:t xml:space="preserve"> task of </w:t>
      </w:r>
      <w:r w:rsidR="00CA22BE">
        <w:rPr>
          <w:rFonts w:ascii="Times New Roman" w:hAnsi="Times New Roman" w:cs="Times New Roman"/>
          <w:sz w:val="24"/>
          <w:szCs w:val="24"/>
          <w:lang w:val="en-US"/>
        </w:rPr>
        <w:t>Madan et al. (2014)</w:t>
      </w:r>
      <w:r w:rsidR="008F5C0E">
        <w:rPr>
          <w:rFonts w:ascii="Times New Roman" w:hAnsi="Times New Roman" w:cs="Times New Roman"/>
          <w:sz w:val="24"/>
          <w:szCs w:val="24"/>
          <w:lang w:val="en-US"/>
        </w:rPr>
        <w:t xml:space="preserve"> and </w:t>
      </w:r>
      <w:proofErr w:type="spellStart"/>
      <w:r w:rsidR="008F5C0E">
        <w:rPr>
          <w:rFonts w:ascii="Times New Roman" w:hAnsi="Times New Roman" w:cs="Times New Roman"/>
          <w:sz w:val="24"/>
          <w:szCs w:val="24"/>
          <w:lang w:val="en-US"/>
        </w:rPr>
        <w:t>Ludvig</w:t>
      </w:r>
      <w:proofErr w:type="spellEnd"/>
      <w:r w:rsidR="008F5C0E">
        <w:rPr>
          <w:rFonts w:ascii="Times New Roman" w:hAnsi="Times New Roman" w:cs="Times New Roman"/>
          <w:sz w:val="24"/>
          <w:szCs w:val="24"/>
          <w:lang w:val="en-US"/>
        </w:rPr>
        <w:t xml:space="preserve"> et al. (2015)</w:t>
      </w:r>
      <w:r w:rsidR="00CA22BE">
        <w:rPr>
          <w:rFonts w:ascii="Times New Roman" w:hAnsi="Times New Roman" w:cs="Times New Roman"/>
          <w:sz w:val="24"/>
          <w:szCs w:val="24"/>
          <w:lang w:val="en-US"/>
        </w:rPr>
        <w:t xml:space="preserve">. On each of 100 trials, participants chose between two doors which both yielded real-monetary rewards. </w:t>
      </w:r>
      <w:r w:rsidR="00506850">
        <w:rPr>
          <w:rFonts w:ascii="Times New Roman" w:hAnsi="Times New Roman" w:cs="Times New Roman"/>
          <w:sz w:val="24"/>
          <w:szCs w:val="24"/>
          <w:lang w:val="en-US"/>
        </w:rPr>
        <w:t xml:space="preserve">One of the doors was safe and always yielded a reward of 1.25 cents, while the other door was designated as the “risky” door and had a 50% chance to give 2.5 cents and a 50% chance to yield nothing. </w:t>
      </w:r>
      <w:r w:rsidR="00CA22BE">
        <w:rPr>
          <w:rFonts w:ascii="Times New Roman" w:hAnsi="Times New Roman" w:cs="Times New Roman"/>
          <w:sz w:val="24"/>
          <w:szCs w:val="24"/>
          <w:lang w:val="en-US"/>
        </w:rPr>
        <w:t>After choosing a door, participants were shown the reward they received from that door. Participants were not told beforehand the possible outcomes associated with each door; they had to learn the task from their own experience. Participants performed 100 trials of the gambling task per session.</w:t>
      </w:r>
    </w:p>
    <w:p w14:paraId="443C5C00" w14:textId="75D075D7" w:rsidR="00CA22BE" w:rsidRDefault="00CA22BE" w:rsidP="00CA22BE">
      <w:pPr>
        <w:spacing w:line="48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Previous studies using similar gambling tasks reveal that initial outcomes carry a disproportionately large influence on further decisions (</w:t>
      </w:r>
      <w:proofErr w:type="spellStart"/>
      <w:r>
        <w:rPr>
          <w:rFonts w:ascii="Times New Roman" w:hAnsi="Times New Roman" w:cs="Times New Roman"/>
          <w:sz w:val="24"/>
          <w:szCs w:val="24"/>
          <w:lang w:val="en-US"/>
        </w:rPr>
        <w:t>Shteingart</w:t>
      </w:r>
      <w:proofErr w:type="spellEnd"/>
      <w:r>
        <w:rPr>
          <w:rFonts w:ascii="Times New Roman" w:hAnsi="Times New Roman" w:cs="Times New Roman"/>
          <w:sz w:val="24"/>
          <w:szCs w:val="24"/>
          <w:lang w:val="en-US"/>
        </w:rPr>
        <w:t xml:space="preserve"> et al., 2013). In this experiment, each participant received an equal amount of good and bad outcomes when choosing the gamble for the first four times. Accordingly, we controlled the first four outcomes participants obtained when choosing the risky door: They received one of the </w:t>
      </w:r>
      <w:r>
        <w:rPr>
          <w:rFonts w:ascii="Times New Roman" w:hAnsi="Times New Roman" w:cs="Times New Roman"/>
          <w:sz w:val="24"/>
          <w:szCs w:val="24"/>
          <w:lang w:val="en-US"/>
        </w:rPr>
        <w:lastRenderedPageBreak/>
        <w:t xml:space="preserve">following patterns: win-loss-win-loss (the “first-win” condition) or loss-win-loss-win (the “first-loss” condition). </w:t>
      </w:r>
      <w:r w:rsidR="00506850">
        <w:rPr>
          <w:rFonts w:ascii="Times New Roman" w:hAnsi="Times New Roman" w:cs="Times New Roman"/>
          <w:sz w:val="24"/>
          <w:szCs w:val="24"/>
          <w:lang w:val="en-US"/>
        </w:rPr>
        <w:t>T</w:t>
      </w:r>
      <w:r>
        <w:rPr>
          <w:rFonts w:ascii="Times New Roman" w:hAnsi="Times New Roman" w:cs="Times New Roman"/>
          <w:sz w:val="24"/>
          <w:szCs w:val="24"/>
          <w:lang w:val="en-US"/>
        </w:rPr>
        <w:t>he first outcome manipulation allowed us to systematically evaluate the impact of the very first outcome on risk preferences</w:t>
      </w:r>
      <w:r w:rsidR="00506850">
        <w:rPr>
          <w:rFonts w:ascii="Times New Roman" w:hAnsi="Times New Roman" w:cs="Times New Roman"/>
          <w:sz w:val="24"/>
          <w:szCs w:val="24"/>
          <w:lang w:val="en-US"/>
        </w:rPr>
        <w:t xml:space="preserve"> while controlling for the overall probability of wins and losses in the first four trials.</w:t>
      </w:r>
    </w:p>
    <w:p w14:paraId="5AA24B02" w14:textId="77777777" w:rsidR="00CA22BE" w:rsidRPr="00140E65" w:rsidRDefault="00CA22BE" w:rsidP="00CA22BE">
      <w:pPr>
        <w:spacing w:line="480" w:lineRule="auto"/>
        <w:outlineLvl w:val="0"/>
        <w:rPr>
          <w:rFonts w:ascii="Times New Roman" w:hAnsi="Times New Roman" w:cs="Times New Roman"/>
          <w:i/>
          <w:sz w:val="24"/>
          <w:szCs w:val="24"/>
          <w:lang w:val="en-US"/>
        </w:rPr>
      </w:pPr>
      <w:r w:rsidRPr="00140E65">
        <w:rPr>
          <w:rFonts w:ascii="Times New Roman" w:hAnsi="Times New Roman" w:cs="Times New Roman"/>
          <w:i/>
          <w:sz w:val="24"/>
          <w:szCs w:val="24"/>
          <w:lang w:val="en-US"/>
        </w:rPr>
        <w:t>Memory Recall</w:t>
      </w:r>
    </w:p>
    <w:p w14:paraId="5430A823" w14:textId="3FAC73C8" w:rsidR="00CA22BE" w:rsidRDefault="00CA22BE" w:rsidP="00CA22BE">
      <w:pPr>
        <w:spacing w:line="480" w:lineRule="auto"/>
        <w:rPr>
          <w:rFonts w:ascii="Times New Roman" w:hAnsi="Times New Roman" w:cs="Times New Roman"/>
          <w:i/>
          <w:sz w:val="24"/>
          <w:szCs w:val="24"/>
          <w:lang w:val="en-US"/>
        </w:rPr>
      </w:pPr>
      <w:r>
        <w:rPr>
          <w:rFonts w:ascii="Times New Roman" w:hAnsi="Times New Roman" w:cs="Times New Roman"/>
          <w:sz w:val="24"/>
          <w:szCs w:val="24"/>
          <w:lang w:val="en-US"/>
        </w:rPr>
        <w:tab/>
      </w:r>
      <w:r w:rsidR="008A701D">
        <w:rPr>
          <w:rFonts w:ascii="Times New Roman" w:hAnsi="Times New Roman" w:cs="Times New Roman"/>
          <w:sz w:val="24"/>
          <w:szCs w:val="24"/>
          <w:lang w:val="en-US"/>
        </w:rPr>
        <w:t xml:space="preserve">Immediately after </w:t>
      </w:r>
      <w:r>
        <w:rPr>
          <w:rFonts w:ascii="Times New Roman" w:hAnsi="Times New Roman" w:cs="Times New Roman"/>
          <w:sz w:val="24"/>
          <w:szCs w:val="24"/>
          <w:lang w:val="en-US"/>
        </w:rPr>
        <w:t>the choice tas</w:t>
      </w:r>
      <w:r w:rsidR="008A701D">
        <w:rPr>
          <w:rFonts w:ascii="Times New Roman" w:hAnsi="Times New Roman" w:cs="Times New Roman"/>
          <w:sz w:val="24"/>
          <w:szCs w:val="24"/>
          <w:lang w:val="en-US"/>
        </w:rPr>
        <w:t xml:space="preserve">k, we </w:t>
      </w:r>
      <w:r w:rsidR="005C26CC">
        <w:rPr>
          <w:rFonts w:ascii="Times New Roman" w:hAnsi="Times New Roman" w:cs="Times New Roman"/>
          <w:sz w:val="24"/>
          <w:szCs w:val="24"/>
          <w:lang w:val="en-US"/>
        </w:rPr>
        <w:t>assessed</w:t>
      </w:r>
      <w:r w:rsidR="008A701D">
        <w:rPr>
          <w:rFonts w:ascii="Times New Roman" w:hAnsi="Times New Roman" w:cs="Times New Roman"/>
          <w:sz w:val="24"/>
          <w:szCs w:val="24"/>
          <w:lang w:val="en-US"/>
        </w:rPr>
        <w:t xml:space="preserve"> participants </w:t>
      </w:r>
      <w:r>
        <w:rPr>
          <w:rFonts w:ascii="Times New Roman" w:hAnsi="Times New Roman" w:cs="Times New Roman"/>
          <w:sz w:val="24"/>
          <w:szCs w:val="24"/>
          <w:lang w:val="en-US"/>
        </w:rPr>
        <w:t xml:space="preserve">by asking them what was the first outcome that came to their mind when thinking about the risky door, </w:t>
      </w:r>
      <w:commentRangeStart w:id="38"/>
      <w:r>
        <w:rPr>
          <w:rFonts w:ascii="Times New Roman" w:hAnsi="Times New Roman" w:cs="Times New Roman"/>
          <w:sz w:val="24"/>
          <w:szCs w:val="24"/>
          <w:lang w:val="en-US"/>
        </w:rPr>
        <w:t xml:space="preserve">following the procedure from Madan et al. (2014). </w:t>
      </w:r>
      <w:commentRangeEnd w:id="38"/>
      <w:r w:rsidR="00346DAF">
        <w:rPr>
          <w:rFonts w:ascii="Times New Roman" w:hAnsi="Times New Roman" w:cs="Times New Roman"/>
          <w:sz w:val="24"/>
          <w:szCs w:val="24"/>
          <w:lang w:val="en-US"/>
        </w:rPr>
        <w:t>Participants were shown each of the two doors</w:t>
      </w:r>
      <w:r w:rsidR="00111C0C">
        <w:rPr>
          <w:rFonts w:ascii="Times New Roman" w:hAnsi="Times New Roman" w:cs="Times New Roman"/>
          <w:sz w:val="24"/>
          <w:szCs w:val="24"/>
          <w:lang w:val="en-US"/>
        </w:rPr>
        <w:t>, in random order,</w:t>
      </w:r>
      <w:r w:rsidR="00346DAF">
        <w:rPr>
          <w:rFonts w:ascii="Times New Roman" w:hAnsi="Times New Roman" w:cs="Times New Roman"/>
          <w:sz w:val="24"/>
          <w:szCs w:val="24"/>
          <w:lang w:val="en-US"/>
        </w:rPr>
        <w:t xml:space="preserve"> and asked what was the first outcome that occurred to their</w:t>
      </w:r>
      <w:r w:rsidR="00037D82">
        <w:rPr>
          <w:rFonts w:ascii="Times New Roman" w:hAnsi="Times New Roman" w:cs="Times New Roman"/>
          <w:sz w:val="24"/>
          <w:szCs w:val="24"/>
          <w:lang w:val="en-US"/>
        </w:rPr>
        <w:t xml:space="preserve"> mind when seeing </w:t>
      </w:r>
      <w:r w:rsidR="00346DAF">
        <w:rPr>
          <w:rFonts w:ascii="Times New Roman" w:hAnsi="Times New Roman" w:cs="Times New Roman"/>
          <w:sz w:val="24"/>
          <w:szCs w:val="24"/>
          <w:lang w:val="en-US"/>
        </w:rPr>
        <w:t xml:space="preserve">them. </w:t>
      </w:r>
      <w:r>
        <w:rPr>
          <w:rStyle w:val="CommentReference"/>
        </w:rPr>
        <w:commentReference w:id="38"/>
      </w:r>
      <w:r>
        <w:rPr>
          <w:rFonts w:ascii="Times New Roman" w:hAnsi="Times New Roman" w:cs="Times New Roman"/>
          <w:sz w:val="24"/>
          <w:szCs w:val="24"/>
          <w:lang w:val="en-US"/>
        </w:rPr>
        <w:t>This allowed to see whether the experimental manipulations influence participants’ memories of the outcomes they received in the task, and if the memory of the outcomes guided behavior.</w:t>
      </w:r>
      <w:r w:rsidR="005C26CC">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Immediately following the recall task, participants were </w:t>
      </w:r>
      <w:r w:rsidR="00DB0D35">
        <w:rPr>
          <w:rFonts w:ascii="Times New Roman" w:hAnsi="Times New Roman" w:cs="Times New Roman"/>
          <w:sz w:val="24"/>
          <w:szCs w:val="24"/>
          <w:lang w:val="en-US"/>
        </w:rPr>
        <w:t xml:space="preserve">instructed </w:t>
      </w:r>
      <w:r>
        <w:rPr>
          <w:rFonts w:ascii="Times New Roman" w:hAnsi="Times New Roman" w:cs="Times New Roman"/>
          <w:sz w:val="24"/>
          <w:szCs w:val="24"/>
          <w:lang w:val="en-US"/>
        </w:rPr>
        <w:t>to draw the two doors to the best they could remember</w:t>
      </w:r>
      <w:r w:rsidR="00DB0D35">
        <w:rPr>
          <w:rFonts w:ascii="Times New Roman" w:hAnsi="Times New Roman" w:cs="Times New Roman"/>
          <w:sz w:val="24"/>
          <w:szCs w:val="24"/>
          <w:lang w:val="en-US"/>
        </w:rPr>
        <w:t xml:space="preserve"> with a paper and pencil and label the colors</w:t>
      </w:r>
      <w:r>
        <w:rPr>
          <w:rFonts w:ascii="Times New Roman" w:hAnsi="Times New Roman" w:cs="Times New Roman"/>
          <w:sz w:val="24"/>
          <w:szCs w:val="24"/>
          <w:lang w:val="en-US"/>
        </w:rPr>
        <w:t xml:space="preserve">. </w:t>
      </w:r>
    </w:p>
    <w:p w14:paraId="03928999" w14:textId="77777777" w:rsidR="00CA22BE" w:rsidRDefault="00CA22BE" w:rsidP="00B15333">
      <w:pPr>
        <w:spacing w:line="480" w:lineRule="auto"/>
        <w:rPr>
          <w:rFonts w:ascii="Times New Roman" w:hAnsi="Times New Roman" w:cs="Times New Roman"/>
          <w:i/>
          <w:sz w:val="24"/>
          <w:szCs w:val="24"/>
          <w:lang w:val="en-US"/>
        </w:rPr>
      </w:pPr>
      <w:r>
        <w:rPr>
          <w:rFonts w:ascii="Times New Roman" w:hAnsi="Times New Roman" w:cs="Times New Roman"/>
          <w:i/>
          <w:sz w:val="24"/>
          <w:szCs w:val="24"/>
          <w:lang w:val="en-US"/>
        </w:rPr>
        <w:t xml:space="preserve">Data </w:t>
      </w:r>
      <w:commentRangeStart w:id="39"/>
      <w:r>
        <w:rPr>
          <w:rFonts w:ascii="Times New Roman" w:hAnsi="Times New Roman" w:cs="Times New Roman"/>
          <w:i/>
          <w:sz w:val="24"/>
          <w:szCs w:val="24"/>
          <w:lang w:val="en-US"/>
        </w:rPr>
        <w:t>Analysis</w:t>
      </w:r>
      <w:commentRangeEnd w:id="39"/>
      <w:r>
        <w:rPr>
          <w:rStyle w:val="CommentReference"/>
        </w:rPr>
        <w:commentReference w:id="39"/>
      </w:r>
    </w:p>
    <w:p w14:paraId="27B554E7" w14:textId="3938FB38" w:rsidR="00CA22BE" w:rsidRPr="00C060FE" w:rsidRDefault="0084105C" w:rsidP="007F09B7">
      <w:pPr>
        <w:spacing w:line="48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To compare risk preferences across conditions,</w:t>
      </w:r>
      <w:r w:rsidR="00274F34">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we computed the mean level of </w:t>
      </w:r>
      <w:commentRangeStart w:id="40"/>
      <w:commentRangeStart w:id="41"/>
      <w:r>
        <w:rPr>
          <w:rFonts w:ascii="Times New Roman" w:hAnsi="Times New Roman" w:cs="Times New Roman"/>
          <w:sz w:val="24"/>
          <w:szCs w:val="24"/>
          <w:lang w:val="en-US"/>
        </w:rPr>
        <w:t>risk from</w:t>
      </w:r>
      <w:r w:rsidR="00193B04">
        <w:rPr>
          <w:rFonts w:ascii="Times New Roman" w:hAnsi="Times New Roman" w:cs="Times New Roman"/>
          <w:sz w:val="24"/>
          <w:szCs w:val="24"/>
          <w:lang w:val="en-US"/>
        </w:rPr>
        <w:t xml:space="preserve"> trial </w:t>
      </w:r>
      <w:r w:rsidR="009C6E84">
        <w:rPr>
          <w:rFonts w:ascii="Times New Roman" w:hAnsi="Times New Roman" w:cs="Times New Roman"/>
          <w:sz w:val="24"/>
          <w:szCs w:val="24"/>
          <w:lang w:val="en-US"/>
        </w:rPr>
        <w:t xml:space="preserve">40 </w:t>
      </w:r>
      <w:r>
        <w:rPr>
          <w:rFonts w:ascii="Times New Roman" w:hAnsi="Times New Roman" w:cs="Times New Roman"/>
          <w:sz w:val="24"/>
          <w:szCs w:val="24"/>
          <w:lang w:val="en-US"/>
        </w:rPr>
        <w:t>onward for each participant</w:t>
      </w:r>
      <w:commentRangeEnd w:id="40"/>
      <w:r w:rsidR="009C6E84">
        <w:rPr>
          <w:rStyle w:val="CommentReference"/>
        </w:rPr>
        <w:commentReference w:id="40"/>
      </w:r>
      <w:commentRangeEnd w:id="41"/>
      <w:r w:rsidR="00931E59">
        <w:rPr>
          <w:rFonts w:ascii="Times New Roman" w:hAnsi="Times New Roman" w:cs="Times New Roman"/>
          <w:sz w:val="24"/>
          <w:szCs w:val="24"/>
          <w:lang w:val="en-US"/>
        </w:rPr>
        <w:t xml:space="preserve"> (Madan et al., 2014)</w:t>
      </w:r>
      <w:r w:rsidR="00931E59">
        <w:rPr>
          <w:rStyle w:val="CommentReference"/>
        </w:rPr>
        <w:commentReference w:id="41"/>
      </w:r>
      <w:r>
        <w:rPr>
          <w:rFonts w:ascii="Times New Roman" w:hAnsi="Times New Roman" w:cs="Times New Roman"/>
          <w:sz w:val="24"/>
          <w:szCs w:val="24"/>
          <w:lang w:val="en-US"/>
        </w:rPr>
        <w:t xml:space="preserve">. Excluding early trials allowed us to compare decisions that were made after having sufficient prior experience with the task. </w:t>
      </w:r>
      <w:r w:rsidRPr="00C20C58">
        <w:rPr>
          <w:rFonts w:ascii="Times New Roman" w:hAnsi="Times New Roman" w:cs="Times New Roman"/>
          <w:sz w:val="24"/>
          <w:szCs w:val="24"/>
          <w:lang w:val="en-US"/>
        </w:rPr>
        <w:t xml:space="preserve">Risk preferences across groups were compared by conducting ANOVAs </w:t>
      </w:r>
      <w:r w:rsidR="00C07B0D" w:rsidRPr="00C20C58">
        <w:rPr>
          <w:rFonts w:ascii="Times New Roman" w:hAnsi="Times New Roman" w:cs="Times New Roman"/>
          <w:sz w:val="24"/>
          <w:szCs w:val="24"/>
          <w:lang w:val="en-US"/>
        </w:rPr>
        <w:t>upon proportions of risky choices</w:t>
      </w:r>
      <w:r w:rsidR="00274F34" w:rsidRPr="00C060FE">
        <w:rPr>
          <w:rFonts w:ascii="Times New Roman" w:hAnsi="Times New Roman" w:cs="Times New Roman"/>
          <w:sz w:val="24"/>
          <w:szCs w:val="24"/>
          <w:lang w:val="en-US"/>
        </w:rPr>
        <w:t xml:space="preserve">. </w:t>
      </w:r>
      <w:r w:rsidR="00C07B0D" w:rsidRPr="00530CAA">
        <w:rPr>
          <w:rFonts w:ascii="Times New Roman" w:hAnsi="Times New Roman" w:cs="Times New Roman"/>
          <w:sz w:val="24"/>
          <w:szCs w:val="24"/>
          <w:lang w:val="en-US"/>
        </w:rPr>
        <w:t>L</w:t>
      </w:r>
      <w:r w:rsidR="00274F34" w:rsidRPr="007F09B7">
        <w:rPr>
          <w:rFonts w:ascii="Times New Roman" w:hAnsi="Times New Roman" w:cs="Times New Roman"/>
          <w:sz w:val="24"/>
          <w:szCs w:val="24"/>
          <w:lang w:val="en-US"/>
        </w:rPr>
        <w:t xml:space="preserve">earning </w:t>
      </w:r>
      <w:r w:rsidR="00C07B0D" w:rsidRPr="00482D43">
        <w:rPr>
          <w:rFonts w:ascii="Times New Roman" w:hAnsi="Times New Roman" w:cs="Times New Roman"/>
          <w:sz w:val="24"/>
          <w:szCs w:val="24"/>
          <w:lang w:val="en-US"/>
        </w:rPr>
        <w:t xml:space="preserve">effects </w:t>
      </w:r>
      <w:r w:rsidR="00274F34" w:rsidRPr="00C20C58">
        <w:rPr>
          <w:rFonts w:ascii="Times New Roman" w:hAnsi="Times New Roman" w:cs="Times New Roman"/>
          <w:sz w:val="24"/>
          <w:szCs w:val="24"/>
          <w:lang w:val="en-US"/>
        </w:rPr>
        <w:t>were tested using</w:t>
      </w:r>
      <w:r w:rsidR="00CA22BE" w:rsidRPr="00C20C58">
        <w:rPr>
          <w:rFonts w:ascii="Times New Roman" w:hAnsi="Times New Roman" w:cs="Times New Roman"/>
          <w:sz w:val="24"/>
          <w:szCs w:val="24"/>
          <w:lang w:val="en-US"/>
        </w:rPr>
        <w:t xml:space="preserve"> </w:t>
      </w:r>
      <w:r w:rsidR="00274F34" w:rsidRPr="00C20C58">
        <w:rPr>
          <w:rFonts w:ascii="Times New Roman" w:hAnsi="Times New Roman" w:cs="Times New Roman"/>
          <w:sz w:val="24"/>
          <w:szCs w:val="24"/>
          <w:lang w:val="en-US"/>
        </w:rPr>
        <w:t>m</w:t>
      </w:r>
      <w:r w:rsidR="00CA22BE" w:rsidRPr="00C20C58">
        <w:rPr>
          <w:rFonts w:ascii="Times New Roman" w:hAnsi="Times New Roman" w:cs="Times New Roman"/>
          <w:sz w:val="24"/>
          <w:szCs w:val="24"/>
          <w:lang w:val="en-US"/>
        </w:rPr>
        <w:t>ixed-effects logistic regressions</w:t>
      </w:r>
      <w:r w:rsidR="00BC7AB8" w:rsidRPr="00C20C58">
        <w:rPr>
          <w:rFonts w:ascii="Times New Roman" w:hAnsi="Times New Roman" w:cs="Times New Roman"/>
          <w:sz w:val="24"/>
          <w:szCs w:val="24"/>
          <w:lang w:val="en-US"/>
        </w:rPr>
        <w:t xml:space="preserve"> with random </w:t>
      </w:r>
      <w:r w:rsidR="00C07B0D" w:rsidRPr="00C20C58">
        <w:rPr>
          <w:rFonts w:ascii="Times New Roman" w:hAnsi="Times New Roman" w:cs="Times New Roman"/>
          <w:sz w:val="24"/>
          <w:szCs w:val="24"/>
          <w:lang w:val="en-US"/>
        </w:rPr>
        <w:t xml:space="preserve">intercepts and </w:t>
      </w:r>
      <w:r w:rsidR="00BC7AB8" w:rsidRPr="00C20C58">
        <w:rPr>
          <w:rFonts w:ascii="Times New Roman" w:hAnsi="Times New Roman" w:cs="Times New Roman"/>
          <w:sz w:val="24"/>
          <w:szCs w:val="24"/>
          <w:lang w:val="en-US"/>
        </w:rPr>
        <w:t>slopes for each participant</w:t>
      </w:r>
      <w:r w:rsidR="00274F34" w:rsidRPr="00C20C58">
        <w:rPr>
          <w:rFonts w:ascii="Times New Roman" w:hAnsi="Times New Roman" w:cs="Times New Roman"/>
          <w:sz w:val="24"/>
          <w:szCs w:val="24"/>
          <w:lang w:val="en-US"/>
        </w:rPr>
        <w:t xml:space="preserve">. This was done using the </w:t>
      </w:r>
      <w:r w:rsidR="00CA22BE" w:rsidRPr="00C20C58">
        <w:rPr>
          <w:rFonts w:ascii="Times New Roman" w:hAnsi="Times New Roman" w:cs="Times New Roman"/>
          <w:sz w:val="24"/>
          <w:szCs w:val="24"/>
          <w:lang w:val="en-US"/>
        </w:rPr>
        <w:t xml:space="preserve">lme4 package </w:t>
      </w:r>
      <w:r w:rsidR="00CA22BE" w:rsidRPr="00C20C58">
        <w:rPr>
          <w:rFonts w:ascii="Times New Roman" w:hAnsi="Times New Roman" w:cs="Times New Roman"/>
          <w:sz w:val="24"/>
          <w:szCs w:val="24"/>
          <w:lang w:val="en-US"/>
        </w:rPr>
        <w:fldChar w:fldCharType="begin"/>
      </w:r>
      <w:r w:rsidR="00CA22BE" w:rsidRPr="00C20C58">
        <w:rPr>
          <w:rFonts w:ascii="Times New Roman" w:hAnsi="Times New Roman" w:cs="Times New Roman"/>
          <w:sz w:val="24"/>
          <w:szCs w:val="24"/>
          <w:lang w:val="en-US"/>
        </w:rPr>
        <w:instrText xml:space="preserve"> ADDIN ZOTERO_ITEM CSL_CITATION {"citationID":"1au35hf6i6","properties":{"formattedCitation":"(Pinheiro &amp; Bates, 2000)","plainCitation":"(Pinheiro &amp; Bates, 2000)"},"citationItems":[{"id":1070,"uris":["http://zotero.org/users/55099/items/TACM8ZJZ"],"uri":["http://zotero.org/users/55099/items/TACM8ZJZ"],"itemData":{"id":1070,"type":"book","title":"Mixed-Effects Models in S and S-PLUS","publisher":"Springer","publisher-place":"New York","number-of-pages":"538","source":"Google Books","event-place":"New York","ISBN":"978-1-4419-0317-4","author":[{"family":"Pinheiro","given":"José C."},{"family":"Bates","given":"Douglas M."}],"issued":{"date-parts":[["2000"]]}}}],"schema":"https://github.com/citation-style-language/schema/raw/master/csl-citation.json"} </w:instrText>
      </w:r>
      <w:r w:rsidR="00CA22BE" w:rsidRPr="00C20C58">
        <w:rPr>
          <w:rFonts w:ascii="Times New Roman" w:hAnsi="Times New Roman" w:cs="Times New Roman"/>
          <w:sz w:val="24"/>
          <w:szCs w:val="24"/>
          <w:lang w:val="en-US"/>
        </w:rPr>
        <w:fldChar w:fldCharType="separate"/>
      </w:r>
      <w:r w:rsidR="00CA22BE" w:rsidRPr="00C20C58">
        <w:rPr>
          <w:rFonts w:ascii="Times New Roman" w:hAnsi="Times New Roman" w:cs="Times New Roman"/>
          <w:noProof/>
          <w:sz w:val="24"/>
          <w:szCs w:val="24"/>
          <w:lang w:val="en-US"/>
        </w:rPr>
        <w:t>(Pinheiro &amp; Bates, 2000)</w:t>
      </w:r>
      <w:r w:rsidR="00CA22BE" w:rsidRPr="00C20C58">
        <w:rPr>
          <w:rFonts w:ascii="Times New Roman" w:hAnsi="Times New Roman" w:cs="Times New Roman"/>
          <w:sz w:val="24"/>
          <w:szCs w:val="24"/>
          <w:lang w:val="en-US"/>
        </w:rPr>
        <w:fldChar w:fldCharType="end"/>
      </w:r>
      <w:r w:rsidR="00CA22BE" w:rsidRPr="00C20C58">
        <w:rPr>
          <w:rFonts w:ascii="Times New Roman" w:hAnsi="Times New Roman" w:cs="Times New Roman"/>
          <w:sz w:val="24"/>
          <w:szCs w:val="24"/>
          <w:lang w:val="en-US"/>
        </w:rPr>
        <w:t xml:space="preserve"> </w:t>
      </w:r>
      <w:r w:rsidR="009C6E84" w:rsidRPr="00C20C58">
        <w:rPr>
          <w:rFonts w:ascii="Times New Roman" w:hAnsi="Times New Roman" w:cs="Times New Roman"/>
          <w:sz w:val="24"/>
          <w:szCs w:val="24"/>
          <w:lang w:val="en-US"/>
        </w:rPr>
        <w:t xml:space="preserve">for </w:t>
      </w:r>
      <w:r w:rsidR="00037D82" w:rsidRPr="00C20C58">
        <w:rPr>
          <w:rFonts w:ascii="Times New Roman" w:hAnsi="Times New Roman" w:cs="Times New Roman"/>
          <w:sz w:val="24"/>
          <w:szCs w:val="24"/>
          <w:lang w:val="en-US"/>
        </w:rPr>
        <w:t>the R programming language.</w:t>
      </w:r>
      <w:r w:rsidR="00274F34" w:rsidRPr="00C060FE">
        <w:rPr>
          <w:rFonts w:ascii="Times New Roman" w:hAnsi="Times New Roman" w:cs="Times New Roman"/>
          <w:sz w:val="24"/>
          <w:szCs w:val="24"/>
          <w:lang w:val="en-US"/>
        </w:rPr>
        <w:t xml:space="preserve"> </w:t>
      </w:r>
    </w:p>
    <w:p w14:paraId="0358648C" w14:textId="77777777" w:rsidR="00C20C58" w:rsidRPr="00724EB6" w:rsidRDefault="00C20C58" w:rsidP="00724EB6">
      <w:pPr>
        <w:spacing w:line="480" w:lineRule="auto"/>
        <w:rPr>
          <w:rFonts w:ascii="Times New Roman" w:hAnsi="Times New Roman" w:cs="Times New Roman"/>
          <w:i/>
          <w:sz w:val="24"/>
          <w:szCs w:val="24"/>
        </w:rPr>
      </w:pPr>
      <w:r w:rsidRPr="00724EB6">
        <w:rPr>
          <w:rFonts w:ascii="Times New Roman" w:hAnsi="Times New Roman" w:cs="Times New Roman"/>
          <w:i/>
          <w:sz w:val="24"/>
          <w:szCs w:val="24"/>
        </w:rPr>
        <w:lastRenderedPageBreak/>
        <w:t>Reinforcement Learning (RL) Model</w:t>
      </w:r>
    </w:p>
    <w:p w14:paraId="7116034E" w14:textId="77777777" w:rsidR="00C20C58" w:rsidRPr="00724EB6" w:rsidRDefault="00C20C58" w:rsidP="00724EB6">
      <w:pPr>
        <w:spacing w:line="480" w:lineRule="auto"/>
        <w:ind w:firstLine="360"/>
        <w:rPr>
          <w:rFonts w:ascii="Times New Roman" w:hAnsi="Times New Roman" w:cs="Times New Roman"/>
          <w:sz w:val="24"/>
          <w:szCs w:val="24"/>
        </w:rPr>
      </w:pPr>
      <w:r w:rsidRPr="00724EB6">
        <w:rPr>
          <w:rFonts w:ascii="Times New Roman" w:hAnsi="Times New Roman" w:cs="Times New Roman"/>
          <w:sz w:val="24"/>
          <w:szCs w:val="24"/>
        </w:rPr>
        <w:t xml:space="preserve">Following basic formulations of RL models </w:t>
      </w:r>
      <w:r w:rsidRPr="00724EB6">
        <w:rPr>
          <w:rFonts w:ascii="Times New Roman" w:hAnsi="Times New Roman" w:cs="Times New Roman"/>
          <w:sz w:val="24"/>
          <w:szCs w:val="24"/>
        </w:rPr>
        <w:fldChar w:fldCharType="begin"/>
      </w:r>
      <w:r w:rsidRPr="00724EB6">
        <w:rPr>
          <w:rFonts w:ascii="Times New Roman" w:hAnsi="Times New Roman" w:cs="Times New Roman"/>
          <w:sz w:val="24"/>
          <w:szCs w:val="24"/>
        </w:rPr>
        <w:instrText xml:space="preserve"> ADDIN ZOTERO_ITEM CSL_CITATION {"citationID":"2n63cq5fh0","properties":{"formattedCitation":"(Gershman, 2015; Sutton &amp; Barto, 1998)","plainCitation":"(Gershman, 2015; Sutton &amp; Barto, 1998)"},"citationItems":[{"id":3331,"uris":["http://zotero.org/users/55099/items/MMKIB2HD"],"uri":["http://zotero.org/users/55099/items/MMKIB2HD"],"itemData":{"id":3331,"type":"article-journal","title":"Do learning rates adapt to the distribution of rewards?","container-title":"Psychonomic Bulletin &amp; Review","page":"1320-1327","volume":"22","issue":"5","source":"link.springer.com","abstract":"Studies of reinforcement learning have shown that humans learn differently in response to positive and negative reward prediction errors, a phenomenon that can be captured computationally by positing asymmetric learning rates. This asymmetry, motivated by neurobiological and cognitive considerations, has been invoked to explain learning differences across the lifespan as well as a range of psychiatric disorders. Recent theoretical work, motivated by normative considerations, has hypothesized that the learning rate asymmetry should be modulated by the distribution of rewards across the available options. In particular, the learning rate for negative prediction errors should be higher than the learning rate for positive prediction errors when the average reward rate is high, and this relationship should reverse when the reward rate is low. We tested this hypothesis in a series of experiments. Contrary to the theoretical predictions, we found that the asymmetry was largely insensitive to the average reward rate; instead, the dominant pattern was a higher learning rate for negative than for positive prediction errors, possibly reflecting risk aversion.","DOI":"10.3758/s13423-014-0790-3","ISSN":"1069-9384, 1531-5320","journalAbbreviation":"Psychon Bull Rev","language":"en","author":[{"family":"Gershman","given":"Samuel J."}],"issued":{"date-parts":[["2015",10,1]]}}},{"id":1307,"uris":["http://zotero.org/users/55099/items/ZC9WA369"],"uri":["http://zotero.org/users/55099/items/ZC9WA369"],"itemData":{"id":1307,"type":"book","title":"Reinforcement Learning","publisher":"MIT Press","publisher-place":"Cambridge, MA","event-place":"Cambridge, MA","author":[{"family":"Sutton","given":"R.S."},{"family":"Barto","given":"A G"}],"issued":{"date-parts":[["1998"]]}}}],"schema":"https://github.com/citation-style-language/schema/raw/master/csl-citation.json"} </w:instrText>
      </w:r>
      <w:r w:rsidRPr="00724EB6">
        <w:rPr>
          <w:rFonts w:ascii="Times New Roman" w:hAnsi="Times New Roman" w:cs="Times New Roman"/>
          <w:sz w:val="24"/>
          <w:szCs w:val="24"/>
        </w:rPr>
        <w:fldChar w:fldCharType="separate"/>
      </w:r>
      <w:r w:rsidRPr="00724EB6">
        <w:rPr>
          <w:rFonts w:ascii="Times New Roman" w:hAnsi="Times New Roman" w:cs="Times New Roman"/>
          <w:noProof/>
          <w:sz w:val="24"/>
          <w:szCs w:val="24"/>
        </w:rPr>
        <w:t>(Gershman, 2015; Sutton &amp; Barto, 1998)</w:t>
      </w:r>
      <w:r w:rsidRPr="00724EB6">
        <w:rPr>
          <w:rFonts w:ascii="Times New Roman" w:hAnsi="Times New Roman" w:cs="Times New Roman"/>
          <w:sz w:val="24"/>
          <w:szCs w:val="24"/>
        </w:rPr>
        <w:fldChar w:fldCharType="end"/>
      </w:r>
      <w:r w:rsidRPr="00724EB6">
        <w:rPr>
          <w:rFonts w:ascii="Times New Roman" w:hAnsi="Times New Roman" w:cs="Times New Roman"/>
          <w:sz w:val="24"/>
          <w:szCs w:val="24"/>
        </w:rPr>
        <w:t xml:space="preserve">, this model operates by developing and updating expected reward values for each option, </w:t>
      </w:r>
      <w:proofErr w:type="spellStart"/>
      <w:r w:rsidRPr="00724EB6">
        <w:rPr>
          <w:rFonts w:ascii="Times New Roman" w:hAnsi="Times New Roman" w:cs="Times New Roman"/>
          <w:i/>
          <w:sz w:val="24"/>
          <w:szCs w:val="24"/>
        </w:rPr>
        <w:t>a</w:t>
      </w:r>
      <w:r w:rsidRPr="00724EB6">
        <w:rPr>
          <w:rFonts w:ascii="Times New Roman" w:hAnsi="Times New Roman" w:cs="Times New Roman"/>
          <w:i/>
          <w:sz w:val="24"/>
          <w:szCs w:val="24"/>
          <w:vertAlign w:val="subscript"/>
        </w:rPr>
        <w:t>j</w:t>
      </w:r>
      <w:proofErr w:type="spellEnd"/>
      <w:r w:rsidRPr="00724EB6">
        <w:rPr>
          <w:rFonts w:ascii="Times New Roman" w:hAnsi="Times New Roman" w:cs="Times New Roman"/>
          <w:i/>
          <w:sz w:val="24"/>
          <w:szCs w:val="24"/>
        </w:rPr>
        <w:t xml:space="preserve">, </w:t>
      </w:r>
      <w:r w:rsidRPr="00724EB6">
        <w:rPr>
          <w:rFonts w:ascii="Times New Roman" w:hAnsi="Times New Roman" w:cs="Times New Roman"/>
          <w:sz w:val="24"/>
          <w:szCs w:val="24"/>
        </w:rPr>
        <w:t xml:space="preserve">on each trial, </w:t>
      </w:r>
      <w:r w:rsidRPr="00724EB6">
        <w:rPr>
          <w:rFonts w:ascii="Times New Roman" w:hAnsi="Times New Roman" w:cs="Times New Roman"/>
          <w:i/>
          <w:sz w:val="24"/>
          <w:szCs w:val="24"/>
        </w:rPr>
        <w:t>t</w:t>
      </w:r>
      <w:r w:rsidRPr="00724EB6">
        <w:rPr>
          <w:rFonts w:ascii="Times New Roman" w:hAnsi="Times New Roman" w:cs="Times New Roman"/>
          <w:i/>
          <w:sz w:val="24"/>
          <w:szCs w:val="24"/>
          <w:vertAlign w:val="subscript"/>
        </w:rPr>
        <w:t xml:space="preserve"> </w:t>
      </w:r>
      <w:r w:rsidRPr="00724EB6">
        <w:rPr>
          <w:rFonts w:ascii="Times New Roman" w:hAnsi="Times New Roman" w:cs="Times New Roman"/>
          <w:i/>
          <w:sz w:val="24"/>
          <w:szCs w:val="24"/>
        </w:rPr>
        <w:t xml:space="preserve">.  </w:t>
      </w:r>
      <w:r w:rsidRPr="00724EB6">
        <w:rPr>
          <w:rFonts w:ascii="Times New Roman" w:hAnsi="Times New Roman" w:cs="Times New Roman"/>
          <w:sz w:val="24"/>
          <w:szCs w:val="24"/>
        </w:rPr>
        <w:t xml:space="preserve">these </w:t>
      </w:r>
      <w:r w:rsidRPr="00724EB6">
        <w:rPr>
          <w:rFonts w:ascii="Times New Roman" w:hAnsi="Times New Roman" w:cs="Times New Roman"/>
          <w:i/>
          <w:sz w:val="24"/>
          <w:szCs w:val="24"/>
        </w:rPr>
        <w:t>Q-values</w:t>
      </w:r>
      <w:r w:rsidRPr="00724EB6">
        <w:rPr>
          <w:rFonts w:ascii="Times New Roman" w:hAnsi="Times New Roman" w:cs="Times New Roman"/>
          <w:sz w:val="24"/>
          <w:szCs w:val="24"/>
        </w:rPr>
        <w:t xml:space="preserve"> are</w:t>
      </w:r>
      <w:r w:rsidRPr="00724EB6">
        <w:rPr>
          <w:rFonts w:ascii="Times New Roman" w:hAnsi="Times New Roman" w:cs="Times New Roman"/>
          <w:i/>
          <w:sz w:val="24"/>
          <w:szCs w:val="24"/>
        </w:rPr>
        <w:t xml:space="preserve"> </w:t>
      </w:r>
      <w:r w:rsidRPr="00724EB6">
        <w:rPr>
          <w:rFonts w:ascii="Times New Roman" w:hAnsi="Times New Roman" w:cs="Times New Roman"/>
          <w:sz w:val="24"/>
          <w:szCs w:val="24"/>
        </w:rPr>
        <w:t xml:space="preserve">denoted here and elsewhere as </w:t>
      </w:r>
      <w:proofErr w:type="gramStart"/>
      <w:r w:rsidRPr="00724EB6">
        <w:rPr>
          <w:rFonts w:ascii="Times New Roman" w:hAnsi="Times New Roman" w:cs="Times New Roman"/>
          <w:i/>
          <w:sz w:val="24"/>
          <w:szCs w:val="24"/>
        </w:rPr>
        <w:t>Q(</w:t>
      </w:r>
      <w:proofErr w:type="spellStart"/>
      <w:proofErr w:type="gramEnd"/>
      <w:r w:rsidRPr="00724EB6">
        <w:rPr>
          <w:rFonts w:ascii="Times New Roman" w:hAnsi="Times New Roman" w:cs="Times New Roman"/>
          <w:i/>
          <w:sz w:val="24"/>
          <w:szCs w:val="24"/>
        </w:rPr>
        <w:t>a</w:t>
      </w:r>
      <w:r w:rsidRPr="00724EB6">
        <w:rPr>
          <w:rFonts w:ascii="Times New Roman" w:hAnsi="Times New Roman" w:cs="Times New Roman"/>
          <w:i/>
          <w:sz w:val="24"/>
          <w:szCs w:val="24"/>
          <w:vertAlign w:val="subscript"/>
        </w:rPr>
        <w:t>j</w:t>
      </w:r>
      <w:proofErr w:type="spellEnd"/>
      <w:r w:rsidRPr="00724EB6">
        <w:rPr>
          <w:rFonts w:ascii="Times New Roman" w:hAnsi="Times New Roman" w:cs="Times New Roman"/>
          <w:i/>
          <w:sz w:val="24"/>
          <w:szCs w:val="24"/>
        </w:rPr>
        <w:t>, t)</w:t>
      </w:r>
      <w:r w:rsidRPr="00724EB6">
        <w:rPr>
          <w:rFonts w:ascii="Times New Roman" w:hAnsi="Times New Roman" w:cs="Times New Roman"/>
          <w:sz w:val="24"/>
          <w:szCs w:val="24"/>
        </w:rPr>
        <w:t xml:space="preserve">.  The Q-values for each option (in the present task there are two options) are used to determine the model’s probability for selecting each option via a </w:t>
      </w:r>
      <w:proofErr w:type="spellStart"/>
      <w:r w:rsidRPr="00724EB6">
        <w:rPr>
          <w:rFonts w:ascii="Times New Roman" w:hAnsi="Times New Roman" w:cs="Times New Roman"/>
          <w:sz w:val="24"/>
          <w:szCs w:val="24"/>
        </w:rPr>
        <w:t>softmax</w:t>
      </w:r>
      <w:proofErr w:type="spellEnd"/>
      <w:r w:rsidRPr="00724EB6">
        <w:rPr>
          <w:rFonts w:ascii="Times New Roman" w:hAnsi="Times New Roman" w:cs="Times New Roman"/>
          <w:sz w:val="24"/>
          <w:szCs w:val="24"/>
        </w:rPr>
        <w:t xml:space="preserve"> decision rule:</w:t>
      </w:r>
    </w:p>
    <w:p w14:paraId="7489CD3B" w14:textId="68993ED0" w:rsidR="00C20C58" w:rsidRPr="00D13B5B" w:rsidRDefault="00C20C58" w:rsidP="00D13B5B">
      <w:pPr>
        <w:spacing w:line="480" w:lineRule="auto"/>
        <w:ind w:firstLine="360"/>
        <w:rPr>
          <w:rFonts w:ascii="Times New Roman" w:hAnsi="Times New Roman" w:cs="Times New Roman"/>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e>
          </m:d>
          <m:r>
            <w:rPr>
              <w:rFonts w:ascii="Cambria Math" w:hAnsi="Cambria Math" w:cs="Times New Roman"/>
              <w:sz w:val="24"/>
              <w:szCs w:val="24"/>
            </w:rPr>
            <m:t xml:space="preserve">= </m:t>
          </m:r>
          <m:f>
            <m:fPr>
              <m:ctrlPr>
                <w:rPr>
                  <w:rFonts w:ascii="Cambria Math" w:hAnsi="Cambria Math" w:cs="Times New Roman"/>
                  <w:i/>
                  <w:sz w:val="24"/>
                  <w:szCs w:val="24"/>
                </w:rPr>
              </m:ctrlPr>
            </m:fPr>
            <m:num>
              <m:r>
                <m:rPr>
                  <m:sty m:val="p"/>
                </m:rPr>
                <w:rPr>
                  <w:rFonts w:ascii="Cambria Math" w:hAnsi="Cambria Math" w:cs="Times New Roman"/>
                  <w:sz w:val="24"/>
                  <w:szCs w:val="24"/>
                </w:rPr>
                <m:t>exp</m:t>
              </m:r>
              <m:r>
                <w:rPr>
                  <w:rFonts w:ascii="Cambria Math" w:hAnsi="Cambria Math" w:cs="Times New Roman"/>
                  <w:sz w:val="24"/>
                  <w:szCs w:val="24"/>
                </w:rPr>
                <m:t>(γ∙Q</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m:rPr>
                  <m:sty m:val="p"/>
                </m:rPr>
                <w:rPr>
                  <w:rFonts w:ascii="Cambria Math" w:hAnsi="Cambria Math" w:cs="Times New Roman"/>
                  <w:sz w:val="24"/>
                  <w:szCs w:val="24"/>
                </w:rPr>
                <m:t>,</m:t>
              </m:r>
              <m:r>
                <w:rPr>
                  <w:rFonts w:ascii="Cambria Math" w:hAnsi="Cambria Math" w:cs="Times New Roman"/>
                  <w:sz w:val="24"/>
                  <w:szCs w:val="24"/>
                </w:rPr>
                <m:t>t</m:t>
              </m:r>
              <m:r>
                <m:rPr>
                  <m:sty m:val="p"/>
                </m:rPr>
                <w:rPr>
                  <w:rFonts w:ascii="Cambria Math" w:hAnsi="Cambria Math" w:cs="Times New Roman"/>
                  <w:sz w:val="24"/>
                  <w:szCs w:val="24"/>
                </w:rPr>
                <m:t>)</m:t>
              </m:r>
            </m:num>
            <m:den>
              <m:nary>
                <m:naryPr>
                  <m:chr m:val="∑"/>
                  <m:limLoc m:val="undOvr"/>
                  <m:ctrlPr>
                    <w:rPr>
                      <w:rFonts w:ascii="Cambria Math" w:hAnsi="Cambria Math" w:cs="Times New Roman"/>
                      <w:sz w:val="24"/>
                      <w:szCs w:val="24"/>
                    </w:rPr>
                  </m:ctrlPr>
                </m:naryPr>
                <m:sub>
                  <m:r>
                    <w:rPr>
                      <w:rFonts w:ascii="Cambria Math" w:hAnsi="Cambria Math" w:cs="Times New Roman"/>
                      <w:sz w:val="24"/>
                      <w:szCs w:val="24"/>
                    </w:rPr>
                    <m:t>j=1</m:t>
                  </m:r>
                </m:sub>
                <m:sup>
                  <m:r>
                    <w:rPr>
                      <w:rFonts w:ascii="Cambria Math" w:hAnsi="Cambria Math" w:cs="Times New Roman"/>
                      <w:sz w:val="24"/>
                      <w:szCs w:val="24"/>
                    </w:rPr>
                    <m:t>2</m:t>
                  </m:r>
                </m:sup>
                <m:e>
                  <m:r>
                    <m:rPr>
                      <m:sty m:val="p"/>
                    </m:rPr>
                    <w:rPr>
                      <w:rFonts w:ascii="Cambria Math" w:hAnsi="Cambria Math" w:cs="Times New Roman"/>
                      <w:sz w:val="24"/>
                      <w:szCs w:val="24"/>
                    </w:rPr>
                    <m:t>exp</m:t>
                  </m:r>
                  <m:r>
                    <w:rPr>
                      <w:rFonts w:ascii="Cambria Math" w:hAnsi="Cambria Math" w:cs="Times New Roman"/>
                      <w:sz w:val="24"/>
                      <w:szCs w:val="24"/>
                    </w:rPr>
                    <m:t>(γ∙Q</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j</m:t>
                      </m:r>
                    </m:sub>
                  </m:sSub>
                  <m:r>
                    <m:rPr>
                      <m:sty m:val="p"/>
                    </m:rPr>
                    <w:rPr>
                      <w:rFonts w:ascii="Cambria Math" w:hAnsi="Cambria Math" w:cs="Times New Roman"/>
                      <w:sz w:val="24"/>
                      <w:szCs w:val="24"/>
                    </w:rPr>
                    <m:t>,</m:t>
                  </m:r>
                  <m:r>
                    <w:rPr>
                      <w:rFonts w:ascii="Cambria Math" w:hAnsi="Cambria Math" w:cs="Times New Roman"/>
                      <w:sz w:val="24"/>
                      <w:szCs w:val="24"/>
                    </w:rPr>
                    <m:t>t</m:t>
                  </m:r>
                  <m:r>
                    <m:rPr>
                      <m:sty m:val="p"/>
                    </m:rPr>
                    <w:rPr>
                      <w:rFonts w:ascii="Cambria Math" w:hAnsi="Cambria Math" w:cs="Times New Roman"/>
                      <w:sz w:val="24"/>
                      <w:szCs w:val="24"/>
                    </w:rPr>
                    <m:t>)</m:t>
                  </m:r>
                </m:e>
              </m:nary>
            </m:den>
          </m:f>
        </m:oMath>
      </m:oMathPara>
    </w:p>
    <w:p w14:paraId="18710A78" w14:textId="7E216ADD" w:rsidR="00C20C58" w:rsidRPr="00724EB6" w:rsidRDefault="00C20C58" w:rsidP="00724EB6">
      <w:pPr>
        <w:spacing w:line="480" w:lineRule="auto"/>
        <w:rPr>
          <w:rFonts w:ascii="Times New Roman" w:hAnsi="Times New Roman" w:cs="Times New Roman"/>
          <w:sz w:val="24"/>
          <w:szCs w:val="24"/>
        </w:rPr>
      </w:pPr>
      <w:r w:rsidRPr="00724EB6">
        <w:rPr>
          <w:rFonts w:ascii="Times New Roman" w:hAnsi="Times New Roman" w:cs="Times New Roman"/>
          <w:sz w:val="24"/>
          <w:szCs w:val="24"/>
        </w:rPr>
        <w:t xml:space="preserve">Here </w:t>
      </w:r>
      <w:r w:rsidR="00C060FE">
        <w:rPr>
          <w:rFonts w:ascii="Symbol" w:hAnsi="Symbol"/>
        </w:rPr>
        <w:t></w:t>
      </w:r>
      <w:r w:rsidR="00C060FE">
        <w:rPr>
          <w:rFonts w:ascii="Symbol" w:hAnsi="Symbol"/>
        </w:rPr>
        <w:t></w:t>
      </w:r>
      <w:r w:rsidRPr="00724EB6">
        <w:rPr>
          <w:rFonts w:ascii="Times New Roman" w:hAnsi="Times New Roman" w:cs="Times New Roman"/>
          <w:sz w:val="24"/>
          <w:szCs w:val="24"/>
        </w:rPr>
        <w:t xml:space="preserve">is an exploitation parameter that determines the degree to which the option with the highest Q-value is chosen.  As </w:t>
      </w:r>
      <w:r w:rsidR="00C060FE">
        <w:rPr>
          <w:rFonts w:ascii="Symbol" w:hAnsi="Symbol"/>
        </w:rPr>
        <w:t></w:t>
      </w:r>
      <w:r w:rsidR="00C060FE">
        <w:t xml:space="preserve"> </w:t>
      </w:r>
      <w:r w:rsidRPr="00724EB6">
        <w:rPr>
          <w:rFonts w:ascii="Times New Roman" w:hAnsi="Times New Roman" w:cs="Times New Roman"/>
          <w:sz w:val="24"/>
          <w:szCs w:val="24"/>
        </w:rPr>
        <w:t xml:space="preserve">approaches infinity the highest valued option is chosen more often, and as </w:t>
      </w:r>
      <w:r w:rsidR="00C060FE">
        <w:rPr>
          <w:rFonts w:ascii="Symbol" w:hAnsi="Symbol"/>
        </w:rPr>
        <w:t></w:t>
      </w:r>
      <w:r w:rsidR="00C060FE">
        <w:rPr>
          <w:rFonts w:ascii="Symbol" w:hAnsi="Symbol"/>
        </w:rPr>
        <w:t></w:t>
      </w:r>
      <w:r w:rsidRPr="00724EB6">
        <w:rPr>
          <w:rFonts w:ascii="Times New Roman" w:hAnsi="Times New Roman" w:cs="Times New Roman"/>
          <w:sz w:val="24"/>
          <w:szCs w:val="24"/>
        </w:rPr>
        <w:t xml:space="preserve">approaches 0 all options are chosen equally often.  </w:t>
      </w:r>
    </w:p>
    <w:p w14:paraId="37657A9D" w14:textId="77777777" w:rsidR="00C060FE" w:rsidRPr="00724EB6" w:rsidRDefault="00C060FE" w:rsidP="00724EB6">
      <w:pPr>
        <w:spacing w:line="480" w:lineRule="auto"/>
        <w:ind w:firstLine="720"/>
        <w:rPr>
          <w:rFonts w:ascii="Times New Roman" w:hAnsi="Times New Roman" w:cs="Times New Roman"/>
          <w:sz w:val="24"/>
          <w:szCs w:val="24"/>
        </w:rPr>
      </w:pPr>
      <w:r w:rsidRPr="00724EB6">
        <w:rPr>
          <w:rFonts w:ascii="Times New Roman" w:hAnsi="Times New Roman" w:cs="Times New Roman"/>
          <w:sz w:val="24"/>
          <w:szCs w:val="24"/>
        </w:rPr>
        <w:t>On each trial the option that is chosen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oMath>
      <w:r w:rsidRPr="00724EB6">
        <w:rPr>
          <w:rFonts w:ascii="Times New Roman" w:hAnsi="Times New Roman" w:cs="Times New Roman"/>
          <w:sz w:val="24"/>
          <w:szCs w:val="24"/>
        </w:rPr>
        <w:t>) is updated for the next trial (</w:t>
      </w:r>
      <w:r w:rsidRPr="00724EB6">
        <w:rPr>
          <w:rFonts w:ascii="Times New Roman" w:hAnsi="Times New Roman" w:cs="Times New Roman"/>
          <w:i/>
          <w:sz w:val="24"/>
          <w:szCs w:val="24"/>
        </w:rPr>
        <w:t>t</w:t>
      </w:r>
      <w:r w:rsidRPr="00724EB6">
        <w:rPr>
          <w:rFonts w:ascii="Times New Roman" w:hAnsi="Times New Roman" w:cs="Times New Roman"/>
          <w:sz w:val="24"/>
          <w:szCs w:val="24"/>
        </w:rPr>
        <w:t>+1) based on a simple incremental updating rule:</w:t>
      </w:r>
    </w:p>
    <w:p w14:paraId="4B1DB4E6" w14:textId="77777777" w:rsidR="00C060FE" w:rsidRPr="00724EB6" w:rsidRDefault="008C1410" w:rsidP="00724EB6">
      <w:pPr>
        <w:spacing w:line="480" w:lineRule="auto"/>
        <w:ind w:firstLine="720"/>
        <w:jc w:val="cente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t</m:t>
              </m:r>
            </m:sub>
          </m:sSub>
          <m:r>
            <w:rPr>
              <w:rFonts w:ascii="Cambria Math" w:hAnsi="Cambria Math" w:cs="Times New Roman"/>
              <w:sz w:val="24"/>
              <w:szCs w:val="24"/>
            </w:rPr>
            <m:t>= r</m:t>
          </m:r>
          <m:d>
            <m:dPr>
              <m:ctrlPr>
                <w:rPr>
                  <w:rFonts w:ascii="Cambria Math" w:hAnsi="Cambria Math" w:cs="Times New Roman"/>
                  <w:sz w:val="24"/>
                  <w:szCs w:val="24"/>
                </w:rPr>
              </m:ctrlPr>
            </m:dPr>
            <m:e>
              <m:r>
                <w:rPr>
                  <w:rFonts w:ascii="Cambria Math" w:hAnsi="Cambria Math" w:cs="Times New Roman"/>
                  <w:sz w:val="24"/>
                  <w:szCs w:val="24"/>
                </w:rPr>
                <m:t>t</m:t>
              </m:r>
            </m:e>
          </m:d>
          <m:r>
            <m:rPr>
              <m:sty m:val="p"/>
            </m:rPr>
            <w:rPr>
              <w:rFonts w:ascii="Cambria Math" w:hAnsi="Cambria Math" w:cs="Times New Roman"/>
              <w:sz w:val="24"/>
              <w:szCs w:val="24"/>
            </w:rPr>
            <m:t xml:space="preserve">- </m:t>
          </m:r>
          <m:r>
            <w:rPr>
              <w:rFonts w:ascii="Cambria Math" w:hAnsi="Cambria Math" w:cs="Times New Roman"/>
              <w:sz w:val="24"/>
              <w:szCs w:val="24"/>
            </w:rPr>
            <m:t>Q</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 t</m:t>
              </m:r>
            </m:e>
          </m:d>
        </m:oMath>
      </m:oMathPara>
    </w:p>
    <w:p w14:paraId="33C289CC" w14:textId="77777777" w:rsidR="00C060FE" w:rsidRPr="00724EB6" w:rsidRDefault="00C060FE" w:rsidP="00724EB6">
      <w:pPr>
        <w:spacing w:line="480" w:lineRule="auto"/>
        <w:jc w:val="center"/>
        <w:rPr>
          <w:rFonts w:ascii="Times New Roman" w:hAnsi="Times New Roman" w:cs="Times New Roman"/>
          <w:sz w:val="24"/>
          <w:szCs w:val="24"/>
        </w:rPr>
      </w:pPr>
      <m:oMathPara>
        <m:oMath>
          <m:r>
            <w:rPr>
              <w:rFonts w:ascii="Cambria Math" w:hAnsi="Cambria Math" w:cs="Times New Roman"/>
              <w:sz w:val="24"/>
              <w:szCs w:val="24"/>
            </w:rPr>
            <m:t>Q</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 t+1</m:t>
              </m:r>
            </m:e>
          </m:d>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Q</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 t</m:t>
                      </m:r>
                    </m:e>
                  </m:d>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m:rPr>
                          <m:sty m:val="p"/>
                        </m:rPr>
                        <w:rPr>
                          <w:rFonts w:ascii="Cambria Math" w:hAnsi="Cambria Math" w:cs="Times New Roman"/>
                          <w:sz w:val="24"/>
                          <w:szCs w:val="24"/>
                        </w:rPr>
                        <m:t>α</m:t>
                      </m:r>
                    </m:e>
                    <m:sub>
                      <m:r>
                        <w:rPr>
                          <w:rFonts w:ascii="Cambria Math" w:hAnsi="Cambria Math" w:cs="Times New Roman"/>
                          <w:sz w:val="24"/>
                          <w:szCs w:val="24"/>
                        </w:rPr>
                        <m:t>pos</m:t>
                      </m:r>
                    </m:sub>
                  </m:sSub>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t</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 xml:space="preserve">t </m:t>
                      </m:r>
                    </m:sub>
                  </m:sSub>
                  <m:r>
                    <w:rPr>
                      <w:rFonts w:ascii="Cambria Math" w:hAnsi="Cambria Math" w:cs="Times New Roman"/>
                      <w:sz w:val="24"/>
                      <w:szCs w:val="24"/>
                    </w:rPr>
                    <m:t>&gt; 0</m:t>
                  </m:r>
                </m:e>
                <m:e>
                  <m:r>
                    <w:rPr>
                      <w:rFonts w:ascii="Cambria Math" w:hAnsi="Cambria Math" w:cs="Times New Roman"/>
                      <w:sz w:val="24"/>
                      <w:szCs w:val="24"/>
                    </w:rPr>
                    <m:t>Q</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 t</m:t>
                      </m:r>
                    </m:e>
                  </m:d>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m:rPr>
                          <m:sty m:val="p"/>
                        </m:rPr>
                        <w:rPr>
                          <w:rFonts w:ascii="Cambria Math" w:hAnsi="Cambria Math" w:cs="Times New Roman"/>
                          <w:sz w:val="24"/>
                          <w:szCs w:val="24"/>
                        </w:rPr>
                        <m:t>α</m:t>
                      </m:r>
                    </m:e>
                    <m:sub>
                      <m:r>
                        <w:rPr>
                          <w:rFonts w:ascii="Cambria Math" w:hAnsi="Cambria Math" w:cs="Times New Roman"/>
                          <w:sz w:val="24"/>
                          <w:szCs w:val="24"/>
                        </w:rPr>
                        <m:t>neg</m:t>
                      </m:r>
                    </m:sub>
                  </m:sSub>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t</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 xml:space="preserve">t </m:t>
                      </m:r>
                    </m:sub>
                  </m:sSub>
                  <m:r>
                    <w:rPr>
                      <w:rFonts w:ascii="Cambria Math" w:hAnsi="Cambria Math" w:cs="Times New Roman"/>
                      <w:sz w:val="24"/>
                      <w:szCs w:val="24"/>
                    </w:rPr>
                    <m:t xml:space="preserve">&lt; 0 </m:t>
                  </m:r>
                </m:e>
              </m:eqArr>
            </m:e>
          </m:d>
        </m:oMath>
      </m:oMathPara>
    </w:p>
    <w:p w14:paraId="492D2F73" w14:textId="77777777" w:rsidR="00C060FE" w:rsidRPr="00724EB6" w:rsidRDefault="00C060FE" w:rsidP="00724EB6">
      <w:pPr>
        <w:spacing w:line="480" w:lineRule="auto"/>
        <w:jc w:val="center"/>
        <w:rPr>
          <w:rFonts w:ascii="Times New Roman" w:eastAsiaTheme="minorEastAsia" w:hAnsi="Times New Roman" w:cs="Times New Roman"/>
          <w:sz w:val="24"/>
          <w:szCs w:val="24"/>
        </w:rPr>
      </w:pPr>
    </w:p>
    <w:p w14:paraId="65822E89" w14:textId="77777777" w:rsidR="00C060FE" w:rsidRPr="00724EB6" w:rsidRDefault="00C060FE" w:rsidP="00724EB6">
      <w:pPr>
        <w:spacing w:line="480" w:lineRule="auto"/>
        <w:rPr>
          <w:rFonts w:ascii="Times New Roman" w:hAnsi="Times New Roman" w:cs="Times New Roman"/>
          <w:sz w:val="24"/>
          <w:szCs w:val="24"/>
        </w:rPr>
      </w:pPr>
      <w:r w:rsidRPr="00724EB6">
        <w:rPr>
          <w:rFonts w:ascii="Times New Roman" w:hAnsi="Times New Roman" w:cs="Times New Roman"/>
          <w:sz w:val="24"/>
          <w:szCs w:val="24"/>
        </w:rPr>
        <w:t xml:space="preserve">In Equation 2 above </w:t>
      </w:r>
      <m:oMath>
        <m:sSub>
          <m:sSubPr>
            <m:ctrlPr>
              <w:rPr>
                <w:rFonts w:ascii="Cambria Math" w:hAnsi="Cambria Math" w:cs="Times New Roman"/>
                <w:sz w:val="24"/>
                <w:szCs w:val="24"/>
              </w:rPr>
            </m:ctrlPr>
          </m:sSubPr>
          <m:e>
            <m:r>
              <m:rPr>
                <m:sty m:val="p"/>
              </m:rPr>
              <w:rPr>
                <w:rFonts w:ascii="Cambria Math" w:hAnsi="Cambria Math" w:cs="Times New Roman"/>
                <w:sz w:val="24"/>
                <w:szCs w:val="24"/>
              </w:rPr>
              <m:t>α</m:t>
            </m:r>
          </m:e>
          <m:sub>
            <m:r>
              <w:rPr>
                <w:rFonts w:ascii="Cambria Math" w:hAnsi="Cambria Math" w:cs="Times New Roman"/>
                <w:sz w:val="24"/>
                <w:szCs w:val="24"/>
              </w:rPr>
              <m:t>pos</m:t>
            </m:r>
          </m:sub>
        </m:sSub>
      </m:oMath>
      <w:r w:rsidRPr="00724EB6">
        <w:rPr>
          <w:rFonts w:ascii="Times New Roman" w:hAnsi="Times New Roman" w:cs="Times New Roman"/>
          <w:sz w:val="24"/>
          <w:szCs w:val="24"/>
        </w:rPr>
        <w:t xml:space="preserve">and </w:t>
      </w:r>
      <m:oMath>
        <m:sSub>
          <m:sSubPr>
            <m:ctrlPr>
              <w:rPr>
                <w:rFonts w:ascii="Cambria Math" w:hAnsi="Cambria Math" w:cs="Times New Roman"/>
                <w:sz w:val="24"/>
                <w:szCs w:val="24"/>
              </w:rPr>
            </m:ctrlPr>
          </m:sSubPr>
          <m:e>
            <m:r>
              <m:rPr>
                <m:sty m:val="p"/>
              </m:rPr>
              <w:rPr>
                <w:rFonts w:ascii="Cambria Math" w:hAnsi="Cambria Math" w:cs="Times New Roman"/>
                <w:sz w:val="24"/>
                <w:szCs w:val="24"/>
              </w:rPr>
              <m:t>α</m:t>
            </m:r>
          </m:e>
          <m:sub>
            <m:r>
              <w:rPr>
                <w:rFonts w:ascii="Cambria Math" w:hAnsi="Cambria Math" w:cs="Times New Roman"/>
                <w:sz w:val="24"/>
                <w:szCs w:val="24"/>
              </w:rPr>
              <m:t>neg</m:t>
            </m:r>
          </m:sub>
        </m:sSub>
      </m:oMath>
      <w:r w:rsidRPr="00724EB6">
        <w:rPr>
          <w:rFonts w:ascii="Times New Roman" w:hAnsi="Times New Roman" w:cs="Times New Roman"/>
          <w:sz w:val="24"/>
          <w:szCs w:val="24"/>
        </w:rPr>
        <w:t xml:space="preserve"> are learning rate parameters for positive and negative prediction errors, and </w:t>
      </w:r>
      <w:r w:rsidRPr="00724EB6">
        <w:rPr>
          <w:rFonts w:ascii="Times New Roman" w:hAnsi="Times New Roman" w:cs="Times New Roman"/>
          <w:i/>
          <w:sz w:val="24"/>
          <w:szCs w:val="24"/>
        </w:rPr>
        <w:t>r</w:t>
      </w:r>
      <w:r w:rsidRPr="00724EB6">
        <w:rPr>
          <w:rFonts w:ascii="Times New Roman" w:hAnsi="Times New Roman" w:cs="Times New Roman"/>
          <w:sz w:val="24"/>
          <w:szCs w:val="24"/>
        </w:rPr>
        <w:t>(</w:t>
      </w:r>
      <w:r w:rsidRPr="00724EB6">
        <w:rPr>
          <w:rFonts w:ascii="Times New Roman" w:hAnsi="Times New Roman" w:cs="Times New Roman"/>
          <w:i/>
          <w:sz w:val="24"/>
          <w:szCs w:val="24"/>
        </w:rPr>
        <w:t>t</w:t>
      </w:r>
      <w:r w:rsidRPr="00724EB6">
        <w:rPr>
          <w:rFonts w:ascii="Times New Roman" w:hAnsi="Times New Roman" w:cs="Times New Roman"/>
          <w:sz w:val="24"/>
          <w:szCs w:val="24"/>
        </w:rPr>
        <w:t xml:space="preserve">) is the reward received from the chosen option on trial </w:t>
      </w:r>
      <w:r w:rsidRPr="00724EB6">
        <w:rPr>
          <w:rFonts w:ascii="Times New Roman" w:hAnsi="Times New Roman" w:cs="Times New Roman"/>
          <w:i/>
          <w:sz w:val="24"/>
          <w:szCs w:val="24"/>
        </w:rPr>
        <w:t>t</w:t>
      </w:r>
      <w:r w:rsidRPr="00724EB6">
        <w:rPr>
          <w:rFonts w:ascii="Times New Roman" w:hAnsi="Times New Roman" w:cs="Times New Roman"/>
          <w:sz w:val="24"/>
          <w:szCs w:val="24"/>
        </w:rPr>
        <w:t xml:space="preserve">.  As these learning rate parameters approach 1, greater weight is given to the most recent rewards in updating Q-values indicative of more active updating of Q-values on </w:t>
      </w:r>
      <w:r w:rsidRPr="00724EB6">
        <w:rPr>
          <w:rFonts w:ascii="Times New Roman" w:hAnsi="Times New Roman" w:cs="Times New Roman"/>
          <w:sz w:val="24"/>
          <w:szCs w:val="24"/>
        </w:rPr>
        <w:lastRenderedPageBreak/>
        <w:t xml:space="preserve">each trial, and as the learning rate parameters approach 0, recent rewards are given less weight.  </w:t>
      </w:r>
    </w:p>
    <w:p w14:paraId="1C517FD8" w14:textId="5702A931" w:rsidR="00C060FE" w:rsidRDefault="00C060FE" w:rsidP="00B15333">
      <w:pPr>
        <w:spacing w:line="480" w:lineRule="auto"/>
        <w:ind w:firstLine="720"/>
        <w:rPr>
          <w:rFonts w:ascii="Times New Roman" w:hAnsi="Times New Roman" w:cs="Times New Roman"/>
          <w:sz w:val="24"/>
          <w:szCs w:val="24"/>
        </w:rPr>
      </w:pPr>
      <w:r w:rsidRPr="00724EB6">
        <w:rPr>
          <w:rFonts w:ascii="Times New Roman" w:hAnsi="Times New Roman" w:cs="Times New Roman"/>
          <w:sz w:val="24"/>
          <w:szCs w:val="24"/>
        </w:rPr>
        <w:t xml:space="preserve">Our model fitting procedure used the </w:t>
      </w:r>
      <w:proofErr w:type="spellStart"/>
      <w:r w:rsidRPr="00724EB6">
        <w:rPr>
          <w:rFonts w:ascii="Times New Roman" w:hAnsi="Times New Roman" w:cs="Times New Roman"/>
          <w:sz w:val="24"/>
          <w:szCs w:val="24"/>
        </w:rPr>
        <w:t>Nelder</w:t>
      </w:r>
      <w:proofErr w:type="spellEnd"/>
      <w:r w:rsidRPr="00724EB6">
        <w:rPr>
          <w:rFonts w:ascii="Times New Roman" w:hAnsi="Times New Roman" w:cs="Times New Roman"/>
          <w:sz w:val="24"/>
          <w:szCs w:val="24"/>
        </w:rPr>
        <w:t xml:space="preserve">-Mead optimization algorithm to find parameter values that maximized the likelihood of participants’ choices given their previous rewards and choices. To avoid estimates at parameter range boundaries, we imposed a ‘pseudo-prior’ over parameters, which for the learning rates, took the form of a beta distribution with </w:t>
      </w:r>
      <w:r w:rsidRPr="00724EB6">
        <w:rPr>
          <w:rFonts w:ascii="Times New Roman" w:hAnsi="Times New Roman" w:cs="Times New Roman"/>
          <w:i/>
          <w:sz w:val="24"/>
          <w:szCs w:val="24"/>
        </w:rPr>
        <w:t>a</w:t>
      </w:r>
      <w:r w:rsidRPr="00724EB6">
        <w:rPr>
          <w:rFonts w:ascii="Times New Roman" w:hAnsi="Times New Roman" w:cs="Times New Roman"/>
          <w:sz w:val="24"/>
          <w:szCs w:val="24"/>
        </w:rPr>
        <w:t xml:space="preserve"> = </w:t>
      </w:r>
      <w:r w:rsidRPr="00724EB6">
        <w:rPr>
          <w:rFonts w:ascii="Times New Roman" w:hAnsi="Times New Roman" w:cs="Times New Roman"/>
          <w:i/>
          <w:sz w:val="24"/>
          <w:szCs w:val="24"/>
        </w:rPr>
        <w:t>b</w:t>
      </w:r>
      <w:r w:rsidRPr="00724EB6">
        <w:rPr>
          <w:rFonts w:ascii="Times New Roman" w:hAnsi="Times New Roman" w:cs="Times New Roman"/>
          <w:sz w:val="24"/>
          <w:szCs w:val="24"/>
        </w:rPr>
        <w:t xml:space="preserve"> = 2, and for the inverse temperature </w:t>
      </w:r>
      <w:proofErr w:type="gramStart"/>
      <w:r w:rsidRPr="00724EB6">
        <w:rPr>
          <w:rFonts w:ascii="Times New Roman" w:hAnsi="Times New Roman" w:cs="Times New Roman"/>
          <w:sz w:val="24"/>
          <w:szCs w:val="24"/>
        </w:rPr>
        <w:t>parameter</w:t>
      </w:r>
      <w:r w:rsidR="00530CAA" w:rsidRPr="00530CAA">
        <w:rPr>
          <w:rFonts w:ascii="Times New Roman" w:hAnsi="Times New Roman" w:cs="Times New Roman"/>
          <w:sz w:val="24"/>
          <w:szCs w:val="24"/>
        </w:rPr>
        <w:t xml:space="preserve"> </w:t>
      </w:r>
      <w:r w:rsidR="00530CAA" w:rsidRPr="00724EB6">
        <w:rPr>
          <w:rFonts w:ascii="Times New Roman" w:hAnsi="Times New Roman" w:cs="Times New Roman"/>
          <w:sz w:val="24"/>
          <w:szCs w:val="24"/>
        </w:rPr>
        <w:t xml:space="preserve"> (</w:t>
      </w:r>
      <w:proofErr w:type="gramEnd"/>
      <w:r w:rsidR="00530CAA">
        <w:rPr>
          <w:rFonts w:ascii="Symbol" w:hAnsi="Symbol"/>
        </w:rPr>
        <w:t></w:t>
      </w:r>
      <w:r w:rsidR="00530CAA">
        <w:rPr>
          <w:rFonts w:ascii="Symbol" w:hAnsi="Symbol"/>
        </w:rPr>
        <w:t></w:t>
      </w:r>
      <w:r w:rsidR="00530CAA" w:rsidRPr="00724EB6">
        <w:rPr>
          <w:rFonts w:ascii="Times New Roman" w:hAnsi="Times New Roman" w:cs="Times New Roman"/>
          <w:sz w:val="24"/>
          <w:szCs w:val="24"/>
        </w:rPr>
        <w:t>)</w:t>
      </w:r>
      <w:r w:rsidR="00530CAA" w:rsidRPr="00724EB6">
        <w:rPr>
          <w:rFonts w:ascii="Times New Roman" w:hAnsi="Times New Roman" w:cs="Times New Roman"/>
          <w:i/>
          <w:sz w:val="24"/>
          <w:szCs w:val="24"/>
        </w:rPr>
        <w:t>,</w:t>
      </w:r>
      <w:r w:rsidR="00530CAA" w:rsidRPr="00724EB6">
        <w:rPr>
          <w:rFonts w:ascii="Times New Roman" w:hAnsi="Times New Roman" w:cs="Times New Roman"/>
          <w:sz w:val="24"/>
          <w:szCs w:val="24"/>
        </w:rPr>
        <w:t xml:space="preserve">a gamma distribution with </w:t>
      </w:r>
      <w:r w:rsidR="00530CAA" w:rsidRPr="00724EB6">
        <w:rPr>
          <w:rFonts w:ascii="Times New Roman" w:hAnsi="Times New Roman" w:cs="Times New Roman"/>
          <w:i/>
          <w:sz w:val="24"/>
          <w:szCs w:val="24"/>
        </w:rPr>
        <w:t>k</w:t>
      </w:r>
      <w:r w:rsidR="00530CAA" w:rsidRPr="00724EB6">
        <w:rPr>
          <w:rFonts w:ascii="Times New Roman" w:hAnsi="Times New Roman" w:cs="Times New Roman"/>
          <w:sz w:val="24"/>
          <w:szCs w:val="24"/>
        </w:rPr>
        <w:t xml:space="preserve">=1 and </w:t>
      </w:r>
      <w:r w:rsidR="00530CAA" w:rsidRPr="00724EB6">
        <w:rPr>
          <w:rFonts w:ascii="Times New Roman" w:hAnsi="Times New Roman" w:cs="Times New Roman"/>
          <w:i/>
          <w:sz w:val="24"/>
          <w:szCs w:val="24"/>
        </w:rPr>
        <w:t>θ</w:t>
      </w:r>
      <w:r w:rsidR="00530CAA" w:rsidRPr="00724EB6">
        <w:rPr>
          <w:rFonts w:ascii="Times New Roman" w:hAnsi="Times New Roman" w:cs="Times New Roman"/>
          <w:sz w:val="24"/>
          <w:szCs w:val="24"/>
        </w:rPr>
        <w:t>=3.</w:t>
      </w:r>
      <w:r w:rsidR="00530CAA">
        <w:rPr>
          <w:rFonts w:ascii="Times New Roman" w:hAnsi="Times New Roman" w:cs="Times New Roman"/>
          <w:sz w:val="24"/>
          <w:szCs w:val="24"/>
        </w:rPr>
        <w:t xml:space="preserve"> </w:t>
      </w:r>
    </w:p>
    <w:p w14:paraId="3C8816D5" w14:textId="77777777" w:rsidR="00CA22BE" w:rsidRPr="00140E65" w:rsidRDefault="00CA22BE" w:rsidP="00CA22BE">
      <w:pPr>
        <w:spacing w:line="480" w:lineRule="auto"/>
        <w:jc w:val="center"/>
        <w:outlineLvl w:val="0"/>
        <w:rPr>
          <w:rFonts w:ascii="Times New Roman" w:hAnsi="Times New Roman" w:cs="Times New Roman"/>
          <w:i/>
          <w:sz w:val="24"/>
          <w:szCs w:val="24"/>
          <w:lang w:val="en-US"/>
        </w:rPr>
      </w:pPr>
      <w:r w:rsidRPr="00140E65">
        <w:rPr>
          <w:rFonts w:ascii="Times New Roman" w:hAnsi="Times New Roman" w:cs="Times New Roman"/>
          <w:i/>
          <w:sz w:val="24"/>
          <w:szCs w:val="24"/>
          <w:lang w:val="en-US"/>
        </w:rPr>
        <w:t>Experiment 2</w:t>
      </w:r>
    </w:p>
    <w:p w14:paraId="4BE0C11F" w14:textId="527513C1" w:rsidR="00CA22BE" w:rsidRPr="00BE5DDB" w:rsidRDefault="00CA22BE" w:rsidP="00CA22BE">
      <w:pPr>
        <w:spacing w:line="480" w:lineRule="auto"/>
        <w:ind w:firstLine="720"/>
        <w:rPr>
          <w:rFonts w:ascii="Times New Roman" w:hAnsi="Times New Roman" w:cs="Times New Roman"/>
          <w:sz w:val="24"/>
        </w:rPr>
      </w:pPr>
      <w:r>
        <w:rPr>
          <w:rFonts w:ascii="Times New Roman" w:hAnsi="Times New Roman" w:cs="Times New Roman"/>
          <w:sz w:val="24"/>
        </w:rPr>
        <w:t>Experiment 2</w:t>
      </w:r>
      <w:r w:rsidRPr="00BE5DDB">
        <w:rPr>
          <w:rFonts w:ascii="Times New Roman" w:hAnsi="Times New Roman" w:cs="Times New Roman"/>
          <w:sz w:val="24"/>
        </w:rPr>
        <w:t xml:space="preserve"> was </w:t>
      </w:r>
      <w:r>
        <w:rPr>
          <w:rFonts w:ascii="Times New Roman" w:hAnsi="Times New Roman" w:cs="Times New Roman"/>
          <w:sz w:val="24"/>
        </w:rPr>
        <w:t>comprised</w:t>
      </w:r>
      <w:r w:rsidRPr="00BE5DDB">
        <w:rPr>
          <w:rFonts w:ascii="Times New Roman" w:hAnsi="Times New Roman" w:cs="Times New Roman"/>
          <w:sz w:val="24"/>
        </w:rPr>
        <w:t xml:space="preserve"> of a single “control” condition</w:t>
      </w:r>
      <w:r w:rsidR="00F1489F">
        <w:rPr>
          <w:rFonts w:ascii="Times New Roman" w:hAnsi="Times New Roman" w:cs="Times New Roman"/>
          <w:sz w:val="24"/>
        </w:rPr>
        <w:t xml:space="preserve"> to assess people’s baseline levels of risk-taking.</w:t>
      </w:r>
      <w:ins w:id="42" w:author="David St-Amand" w:date="2017-10-02T01:25:00Z">
        <w:r w:rsidR="00730825">
          <w:rPr>
            <w:rFonts w:ascii="Times New Roman" w:hAnsi="Times New Roman" w:cs="Times New Roman"/>
            <w:sz w:val="24"/>
          </w:rPr>
          <w:t xml:space="preserve"> </w:t>
        </w:r>
      </w:ins>
      <w:ins w:id="43" w:author="David St-Amand" w:date="2017-10-02T01:26:00Z">
        <w:r w:rsidR="00730825">
          <w:rPr>
            <w:rFonts w:ascii="Times New Roman" w:hAnsi="Times New Roman" w:cs="Times New Roman"/>
            <w:sz w:val="24"/>
          </w:rPr>
          <w:t>In this condition,</w:t>
        </w:r>
        <w:r w:rsidR="00730825" w:rsidRPr="00BE5DDB">
          <w:rPr>
            <w:rFonts w:ascii="Times New Roman" w:hAnsi="Times New Roman" w:cs="Times New Roman"/>
            <w:sz w:val="24"/>
          </w:rPr>
          <w:t xml:space="preserve"> </w:t>
        </w:r>
        <w:r w:rsidR="00730825">
          <w:rPr>
            <w:rFonts w:ascii="Times New Roman" w:hAnsi="Times New Roman" w:cs="Times New Roman"/>
            <w:sz w:val="24"/>
          </w:rPr>
          <w:t xml:space="preserve">24 </w:t>
        </w:r>
        <w:commentRangeStart w:id="44"/>
        <w:r w:rsidR="00730825" w:rsidRPr="00BE5DDB">
          <w:rPr>
            <w:rFonts w:ascii="Times New Roman" w:hAnsi="Times New Roman" w:cs="Times New Roman"/>
            <w:sz w:val="24"/>
          </w:rPr>
          <w:t xml:space="preserve">participants </w:t>
        </w:r>
        <w:commentRangeEnd w:id="44"/>
        <w:r w:rsidR="00730825">
          <w:rPr>
            <w:rStyle w:val="CommentReference"/>
          </w:rPr>
          <w:commentReference w:id="44"/>
        </w:r>
        <w:r w:rsidR="00730825">
          <w:rPr>
            <w:rFonts w:ascii="Times New Roman" w:hAnsi="Times New Roman" w:cs="Times New Roman"/>
            <w:sz w:val="24"/>
          </w:rPr>
          <w:t>completed</w:t>
        </w:r>
        <w:r w:rsidR="00730825" w:rsidRPr="00BE5DDB">
          <w:rPr>
            <w:rFonts w:ascii="Times New Roman" w:hAnsi="Times New Roman" w:cs="Times New Roman"/>
            <w:sz w:val="24"/>
          </w:rPr>
          <w:t xml:space="preserve"> the gambling task without any prior induction</w:t>
        </w:r>
        <w:r w:rsidR="00730825">
          <w:rPr>
            <w:rFonts w:ascii="Times New Roman" w:hAnsi="Times New Roman" w:cs="Times New Roman"/>
            <w:sz w:val="24"/>
          </w:rPr>
          <w:t xml:space="preserve"> or video</w:t>
        </w:r>
        <w:r w:rsidR="00730825" w:rsidRPr="00BE5DDB">
          <w:rPr>
            <w:rFonts w:ascii="Times New Roman" w:hAnsi="Times New Roman" w:cs="Times New Roman"/>
            <w:sz w:val="24"/>
          </w:rPr>
          <w:t>.</w:t>
        </w:r>
      </w:ins>
      <w:ins w:id="45" w:author="David St-Amand" w:date="2017-10-02T14:31:00Z">
        <w:r w:rsidR="00951B50">
          <w:rPr>
            <w:rFonts w:ascii="Times New Roman" w:hAnsi="Times New Roman" w:cs="Times New Roman"/>
            <w:sz w:val="24"/>
          </w:rPr>
          <w:t xml:space="preserve"> One participant was excluded from the analysis for </w:t>
        </w:r>
      </w:ins>
      <w:ins w:id="46" w:author="David St-Amand" w:date="2017-10-02T14:32:00Z">
        <w:r w:rsidR="00951B50">
          <w:rPr>
            <w:rFonts w:ascii="Times New Roman" w:hAnsi="Times New Roman" w:cs="Times New Roman"/>
            <w:sz w:val="24"/>
          </w:rPr>
          <w:t>having</w:t>
        </w:r>
      </w:ins>
      <w:ins w:id="47" w:author="David St-Amand" w:date="2017-10-02T14:31:00Z">
        <w:r w:rsidR="00951B50">
          <w:rPr>
            <w:rFonts w:ascii="Times New Roman" w:hAnsi="Times New Roman" w:cs="Times New Roman"/>
            <w:sz w:val="24"/>
          </w:rPr>
          <w:t xml:space="preserve"> </w:t>
        </w:r>
      </w:ins>
      <w:ins w:id="48" w:author="David St-Amand" w:date="2017-10-02T14:32:00Z">
        <w:r w:rsidR="00951B50">
          <w:rPr>
            <w:rFonts w:ascii="Times New Roman" w:hAnsi="Times New Roman" w:cs="Times New Roman"/>
            <w:sz w:val="24"/>
          </w:rPr>
          <w:t xml:space="preserve">insufficient levels of exploration and </w:t>
        </w:r>
      </w:ins>
      <w:ins w:id="49" w:author="David St-Amand" w:date="2017-10-02T14:34:00Z">
        <w:r w:rsidR="00951B50">
          <w:rPr>
            <w:rFonts w:ascii="Times New Roman" w:hAnsi="Times New Roman" w:cs="Times New Roman"/>
            <w:sz w:val="24"/>
          </w:rPr>
          <w:t xml:space="preserve">not </w:t>
        </w:r>
      </w:ins>
      <w:ins w:id="50" w:author="David St-Amand" w:date="2017-10-02T14:32:00Z">
        <w:r w:rsidR="00951B50">
          <w:rPr>
            <w:rFonts w:ascii="Times New Roman" w:hAnsi="Times New Roman" w:cs="Times New Roman"/>
            <w:sz w:val="24"/>
          </w:rPr>
          <w:t>choosing the risk option</w:t>
        </w:r>
      </w:ins>
      <w:ins w:id="51" w:author="David St-Amand" w:date="2017-10-02T14:34:00Z">
        <w:r w:rsidR="00951B50">
          <w:rPr>
            <w:rFonts w:ascii="Times New Roman" w:hAnsi="Times New Roman" w:cs="Times New Roman"/>
            <w:sz w:val="24"/>
          </w:rPr>
          <w:t xml:space="preserve"> at all until trial</w:t>
        </w:r>
      </w:ins>
      <w:ins w:id="52" w:author="David St-Amand" w:date="2017-10-02T01:25:00Z">
        <w:r w:rsidR="00730825">
          <w:rPr>
            <w:rFonts w:ascii="Times New Roman" w:hAnsi="Times New Roman" w:cs="Times New Roman"/>
            <w:sz w:val="24"/>
          </w:rPr>
          <w:t>.</w:t>
        </w:r>
      </w:ins>
      <w:r w:rsidR="00F1489F">
        <w:rPr>
          <w:rFonts w:ascii="Times New Roman" w:hAnsi="Times New Roman" w:cs="Times New Roman"/>
          <w:sz w:val="24"/>
        </w:rPr>
        <w:t xml:space="preserve"> </w:t>
      </w:r>
      <w:del w:id="53" w:author="David St-Amand" w:date="2017-10-02T01:26:00Z">
        <w:r w:rsidR="00F1489F" w:rsidDel="00730825">
          <w:rPr>
            <w:rFonts w:ascii="Times New Roman" w:hAnsi="Times New Roman" w:cs="Times New Roman"/>
            <w:sz w:val="24"/>
          </w:rPr>
          <w:delText>In this condition,</w:delText>
        </w:r>
        <w:r w:rsidRPr="00BE5DDB" w:rsidDel="00730825">
          <w:rPr>
            <w:rFonts w:ascii="Times New Roman" w:hAnsi="Times New Roman" w:cs="Times New Roman"/>
            <w:sz w:val="24"/>
          </w:rPr>
          <w:delText xml:space="preserve"> </w:delText>
        </w:r>
        <w:r w:rsidR="00216EA4" w:rsidDel="00730825">
          <w:rPr>
            <w:rFonts w:ascii="Times New Roman" w:hAnsi="Times New Roman" w:cs="Times New Roman"/>
            <w:sz w:val="24"/>
          </w:rPr>
          <w:delText>23</w:delText>
        </w:r>
        <w:r w:rsidR="00485C6B" w:rsidDel="00730825">
          <w:rPr>
            <w:rFonts w:ascii="Times New Roman" w:hAnsi="Times New Roman" w:cs="Times New Roman"/>
            <w:sz w:val="24"/>
          </w:rPr>
          <w:delText xml:space="preserve"> </w:delText>
        </w:r>
        <w:commentRangeStart w:id="54"/>
        <w:r w:rsidRPr="00BE5DDB" w:rsidDel="00730825">
          <w:rPr>
            <w:rFonts w:ascii="Times New Roman" w:hAnsi="Times New Roman" w:cs="Times New Roman"/>
            <w:sz w:val="24"/>
          </w:rPr>
          <w:delText xml:space="preserve">participants </w:delText>
        </w:r>
        <w:commentRangeEnd w:id="54"/>
        <w:r w:rsidDel="00730825">
          <w:rPr>
            <w:rStyle w:val="CommentReference"/>
          </w:rPr>
          <w:commentReference w:id="54"/>
        </w:r>
        <w:r w:rsidDel="00730825">
          <w:rPr>
            <w:rFonts w:ascii="Times New Roman" w:hAnsi="Times New Roman" w:cs="Times New Roman"/>
            <w:sz w:val="24"/>
          </w:rPr>
          <w:delText>completed</w:delText>
        </w:r>
        <w:r w:rsidRPr="00BE5DDB" w:rsidDel="00730825">
          <w:rPr>
            <w:rFonts w:ascii="Times New Roman" w:hAnsi="Times New Roman" w:cs="Times New Roman"/>
            <w:sz w:val="24"/>
          </w:rPr>
          <w:delText xml:space="preserve"> the gambling task without any prior induction</w:delText>
        </w:r>
        <w:r w:rsidDel="00730825">
          <w:rPr>
            <w:rFonts w:ascii="Times New Roman" w:hAnsi="Times New Roman" w:cs="Times New Roman"/>
            <w:sz w:val="24"/>
          </w:rPr>
          <w:delText xml:space="preserve"> or video</w:delText>
        </w:r>
        <w:r w:rsidRPr="00BE5DDB" w:rsidDel="00730825">
          <w:rPr>
            <w:rFonts w:ascii="Times New Roman" w:hAnsi="Times New Roman" w:cs="Times New Roman"/>
            <w:sz w:val="24"/>
          </w:rPr>
          <w:delText>.</w:delText>
        </w:r>
        <w:r w:rsidR="00485C6B" w:rsidDel="00730825">
          <w:rPr>
            <w:rFonts w:ascii="Times New Roman" w:hAnsi="Times New Roman" w:cs="Times New Roman"/>
            <w:sz w:val="24"/>
          </w:rPr>
          <w:delText xml:space="preserve"> </w:delText>
        </w:r>
      </w:del>
      <w:ins w:id="55" w:author="David St-Amand" w:date="2017-10-02T01:26:00Z">
        <w:r w:rsidR="00951B50">
          <w:rPr>
            <w:rFonts w:ascii="Times New Roman" w:hAnsi="Times New Roman" w:cs="Times New Roman"/>
            <w:sz w:val="24"/>
          </w:rPr>
          <w:t>Of the remaining 23</w:t>
        </w:r>
        <w:r w:rsidR="00730825">
          <w:rPr>
            <w:rFonts w:ascii="Times New Roman" w:hAnsi="Times New Roman" w:cs="Times New Roman"/>
            <w:sz w:val="24"/>
          </w:rPr>
          <w:t xml:space="preserve"> participants, </w:t>
        </w:r>
      </w:ins>
      <w:ins w:id="56" w:author="David St-Amand" w:date="2017-10-02T01:27:00Z">
        <w:r w:rsidR="00951B50">
          <w:rPr>
            <w:rFonts w:ascii="Times New Roman" w:hAnsi="Times New Roman" w:cs="Times New Roman"/>
            <w:sz w:val="24"/>
          </w:rPr>
          <w:t>12</w:t>
        </w:r>
        <w:r w:rsidR="00730825">
          <w:rPr>
            <w:rFonts w:ascii="Times New Roman" w:hAnsi="Times New Roman" w:cs="Times New Roman"/>
            <w:sz w:val="24"/>
          </w:rPr>
          <w:t xml:space="preserve"> were randomly assigned to the first-win condition a</w:t>
        </w:r>
        <w:r w:rsidR="00951B50">
          <w:rPr>
            <w:rFonts w:ascii="Times New Roman" w:hAnsi="Times New Roman" w:cs="Times New Roman"/>
            <w:sz w:val="24"/>
          </w:rPr>
          <w:t>nd 11</w:t>
        </w:r>
        <w:r w:rsidR="00730825">
          <w:rPr>
            <w:rFonts w:ascii="Times New Roman" w:hAnsi="Times New Roman" w:cs="Times New Roman"/>
            <w:sz w:val="24"/>
          </w:rPr>
          <w:t xml:space="preserve"> were assigned to the second-win condition. </w:t>
        </w:r>
      </w:ins>
      <w:r w:rsidR="00485C6B">
        <w:rPr>
          <w:rFonts w:ascii="Times New Roman" w:hAnsi="Times New Roman" w:cs="Times New Roman"/>
          <w:sz w:val="24"/>
        </w:rPr>
        <w:t xml:space="preserve">Participants were paid </w:t>
      </w:r>
      <w:r w:rsidR="009C6E84">
        <w:rPr>
          <w:rFonts w:ascii="Times New Roman" w:hAnsi="Times New Roman" w:cs="Times New Roman"/>
          <w:sz w:val="24"/>
        </w:rPr>
        <w:t>$</w:t>
      </w:r>
      <w:r w:rsidR="00485C6B">
        <w:rPr>
          <w:rFonts w:ascii="Times New Roman" w:hAnsi="Times New Roman" w:cs="Times New Roman"/>
          <w:sz w:val="24"/>
        </w:rPr>
        <w:t>8</w:t>
      </w:r>
      <w:r w:rsidR="009C6E84">
        <w:rPr>
          <w:rFonts w:ascii="Times New Roman" w:hAnsi="Times New Roman" w:cs="Times New Roman"/>
          <w:sz w:val="24"/>
        </w:rPr>
        <w:t xml:space="preserve"> CAD </w:t>
      </w:r>
      <w:r w:rsidR="00485C6B">
        <w:rPr>
          <w:rFonts w:ascii="Times New Roman" w:hAnsi="Times New Roman" w:cs="Times New Roman"/>
          <w:sz w:val="24"/>
        </w:rPr>
        <w:t xml:space="preserve">for approximately 20 minutes of their time, plus a bonus </w:t>
      </w:r>
      <w:r w:rsidR="009C6E84">
        <w:rPr>
          <w:rFonts w:ascii="Times New Roman" w:hAnsi="Times New Roman" w:cs="Times New Roman"/>
          <w:sz w:val="24"/>
        </w:rPr>
        <w:t>averaging $</w:t>
      </w:r>
      <w:r w:rsidR="00485C6B">
        <w:rPr>
          <w:rFonts w:ascii="Times New Roman" w:hAnsi="Times New Roman" w:cs="Times New Roman"/>
          <w:sz w:val="24"/>
        </w:rPr>
        <w:t>1.242</w:t>
      </w:r>
      <w:r w:rsidR="009C6E84">
        <w:rPr>
          <w:rFonts w:ascii="Times New Roman" w:hAnsi="Times New Roman" w:cs="Times New Roman"/>
          <w:sz w:val="24"/>
        </w:rPr>
        <w:t xml:space="preserve"> CAD</w:t>
      </w:r>
      <w:r w:rsidR="00485C6B">
        <w:rPr>
          <w:rFonts w:ascii="Times New Roman" w:hAnsi="Times New Roman" w:cs="Times New Roman"/>
          <w:sz w:val="24"/>
        </w:rPr>
        <w:t xml:space="preserve"> </w:t>
      </w:r>
      <w:r w:rsidR="009C6E84">
        <w:rPr>
          <w:rFonts w:ascii="Times New Roman" w:hAnsi="Times New Roman" w:cs="Times New Roman"/>
          <w:sz w:val="24"/>
        </w:rPr>
        <w:t>(</w:t>
      </w:r>
      <w:r w:rsidR="009C6E84">
        <w:rPr>
          <w:rFonts w:ascii="Times New Roman" w:hAnsi="Times New Roman" w:cs="Times New Roman"/>
          <w:i/>
          <w:sz w:val="24"/>
        </w:rPr>
        <w:t>SD</w:t>
      </w:r>
      <w:r w:rsidR="009C6E84">
        <w:rPr>
          <w:rFonts w:ascii="Times New Roman" w:hAnsi="Times New Roman" w:cs="Times New Roman"/>
          <w:sz w:val="24"/>
        </w:rPr>
        <w:t xml:space="preserve"> </w:t>
      </w:r>
      <w:r w:rsidR="00485C6B">
        <w:rPr>
          <w:rFonts w:ascii="Times New Roman" w:hAnsi="Times New Roman" w:cs="Times New Roman"/>
          <w:sz w:val="24"/>
        </w:rPr>
        <w:t>= 0.076)</w:t>
      </w:r>
      <w:r w:rsidR="00216EA4">
        <w:rPr>
          <w:rFonts w:ascii="Times New Roman" w:hAnsi="Times New Roman" w:cs="Times New Roman"/>
          <w:sz w:val="24"/>
        </w:rPr>
        <w:t>.</w:t>
      </w:r>
      <w:del w:id="57" w:author="David St-Amand" w:date="2017-10-02T01:25:00Z">
        <w:r w:rsidR="00216EA4" w:rsidDel="00730825">
          <w:rPr>
            <w:rFonts w:ascii="Times New Roman" w:hAnsi="Times New Roman" w:cs="Times New Roman"/>
            <w:sz w:val="24"/>
          </w:rPr>
          <w:delText xml:space="preserve"> One participant </w:delText>
        </w:r>
        <w:r w:rsidR="00795A53" w:rsidDel="00730825">
          <w:rPr>
            <w:rFonts w:ascii="Times New Roman" w:hAnsi="Times New Roman" w:cs="Times New Roman"/>
            <w:sz w:val="24"/>
          </w:rPr>
          <w:delText>was excluded from the analysis for choosing the risky option less than 15% of the time</w:delText>
        </w:r>
      </w:del>
      <w:r w:rsidR="00795A53">
        <w:rPr>
          <w:rFonts w:ascii="Times New Roman" w:hAnsi="Times New Roman" w:cs="Times New Roman"/>
          <w:sz w:val="24"/>
        </w:rPr>
        <w:t xml:space="preserve">. </w:t>
      </w:r>
      <w:r>
        <w:rPr>
          <w:rFonts w:ascii="Times New Roman" w:hAnsi="Times New Roman" w:cs="Times New Roman"/>
          <w:sz w:val="24"/>
        </w:rPr>
        <w:t xml:space="preserve">The gambling task and memory recall procedure was identical to that of Experiment 1 except that they were performed in the absence of an episodic or </w:t>
      </w:r>
      <w:r w:rsidR="005B43F6">
        <w:rPr>
          <w:rFonts w:ascii="Times New Roman" w:hAnsi="Times New Roman" w:cs="Times New Roman"/>
          <w:sz w:val="24"/>
        </w:rPr>
        <w:t xml:space="preserve">control </w:t>
      </w:r>
      <w:r>
        <w:rPr>
          <w:rFonts w:ascii="Times New Roman" w:hAnsi="Times New Roman" w:cs="Times New Roman"/>
          <w:sz w:val="24"/>
        </w:rPr>
        <w:t xml:space="preserve">impressions induction. </w:t>
      </w:r>
      <w:r w:rsidR="00B15333">
        <w:rPr>
          <w:rFonts w:ascii="Times New Roman" w:hAnsi="Times New Roman" w:cs="Times New Roman"/>
          <w:sz w:val="24"/>
        </w:rPr>
        <w:t>The same data analysis and modeling procedure from Experiment 2 was used.</w:t>
      </w:r>
    </w:p>
    <w:p w14:paraId="70F77240" w14:textId="61B0C3BE" w:rsidR="00E3481C" w:rsidRDefault="00E3481C" w:rsidP="00E3481C">
      <w:pPr>
        <w:jc w:val="center"/>
        <w:rPr>
          <w:rFonts w:ascii="Times New Roman" w:hAnsi="Times New Roman" w:cs="Times New Roman"/>
          <w:b/>
          <w:sz w:val="24"/>
          <w:szCs w:val="24"/>
          <w:lang w:val="en-US"/>
        </w:rPr>
      </w:pPr>
      <w:r w:rsidRPr="00724EB6">
        <w:rPr>
          <w:rFonts w:ascii="Times New Roman" w:hAnsi="Times New Roman" w:cs="Times New Roman"/>
          <w:b/>
          <w:sz w:val="24"/>
          <w:szCs w:val="24"/>
          <w:lang w:val="en-US"/>
        </w:rPr>
        <w:lastRenderedPageBreak/>
        <w:t>Results</w:t>
      </w:r>
    </w:p>
    <w:p w14:paraId="39174FF1" w14:textId="77FFBCB9" w:rsidR="00315F7E" w:rsidRDefault="000245DF" w:rsidP="000245DF">
      <w:pPr>
        <w:spacing w:line="480" w:lineRule="auto"/>
        <w:rPr>
          <w:rFonts w:ascii="Times New Roman" w:hAnsi="Times New Roman" w:cs="Times New Roman"/>
          <w:i/>
          <w:sz w:val="24"/>
          <w:szCs w:val="24"/>
          <w:lang w:val="en-US"/>
        </w:rPr>
      </w:pPr>
      <w:r>
        <w:rPr>
          <w:rFonts w:ascii="Times New Roman" w:hAnsi="Times New Roman" w:cs="Times New Roman"/>
          <w:i/>
          <w:sz w:val="24"/>
          <w:szCs w:val="24"/>
          <w:lang w:val="en-US"/>
        </w:rPr>
        <w:t>Choice Task Behavior</w:t>
      </w:r>
    </w:p>
    <w:p w14:paraId="28F7F201" w14:textId="72953A22" w:rsidR="00004DBD" w:rsidRPr="0097691A" w:rsidRDefault="00004DBD" w:rsidP="0097691A">
      <w:pPr>
        <w:jc w:val="center"/>
        <w:rPr>
          <w:rFonts w:ascii="Times New Roman" w:hAnsi="Times New Roman" w:cs="Times New Roman"/>
          <w:sz w:val="24"/>
          <w:szCs w:val="24"/>
          <w:lang w:val="en-US"/>
        </w:rPr>
      </w:pPr>
      <w:r>
        <w:rPr>
          <w:rFonts w:ascii="Times New Roman" w:hAnsi="Times New Roman" w:cs="Times New Roman"/>
          <w:i/>
          <w:sz w:val="24"/>
          <w:szCs w:val="24"/>
          <w:lang w:val="en-US"/>
        </w:rPr>
        <w:t>Experiment 1</w:t>
      </w:r>
    </w:p>
    <w:p w14:paraId="350A0F93" w14:textId="15D7F417" w:rsidR="00E3481C" w:rsidRDefault="00E3481C" w:rsidP="00C20C58">
      <w:pPr>
        <w:spacing w:line="480" w:lineRule="auto"/>
        <w:ind w:firstLine="720"/>
        <w:rPr>
          <w:ins w:id="58" w:author="David St-Amand" w:date="2017-10-02T15:53:00Z"/>
          <w:rFonts w:ascii="Times New Roman" w:hAnsi="Times New Roman" w:cs="Times New Roman"/>
          <w:sz w:val="24"/>
          <w:szCs w:val="24"/>
          <w:lang w:val="en-US"/>
        </w:rPr>
      </w:pPr>
      <w:r>
        <w:rPr>
          <w:rFonts w:ascii="Times New Roman" w:hAnsi="Times New Roman" w:cs="Times New Roman"/>
          <w:sz w:val="24"/>
          <w:szCs w:val="24"/>
          <w:lang w:val="en-US"/>
        </w:rPr>
        <w:t xml:space="preserve">We </w:t>
      </w:r>
      <w:r w:rsidR="0093152F">
        <w:rPr>
          <w:rFonts w:ascii="Times New Roman" w:hAnsi="Times New Roman" w:cs="Times New Roman"/>
          <w:sz w:val="24"/>
          <w:szCs w:val="24"/>
          <w:lang w:val="en-US"/>
        </w:rPr>
        <w:t xml:space="preserve">first sought to </w:t>
      </w:r>
      <w:r w:rsidR="00C20C58">
        <w:rPr>
          <w:rFonts w:ascii="Times New Roman" w:hAnsi="Times New Roman" w:cs="Times New Roman"/>
          <w:sz w:val="24"/>
          <w:szCs w:val="24"/>
          <w:lang w:val="en-US"/>
        </w:rPr>
        <w:t xml:space="preserve">determine </w:t>
      </w:r>
      <w:r w:rsidR="0093152F">
        <w:rPr>
          <w:rFonts w:ascii="Times New Roman" w:hAnsi="Times New Roman" w:cs="Times New Roman"/>
          <w:sz w:val="24"/>
          <w:szCs w:val="24"/>
          <w:lang w:val="en-US"/>
        </w:rPr>
        <w:t>if apparent risk preferences differed across memory conditions and the first</w:t>
      </w:r>
      <w:r w:rsidR="00315F7E">
        <w:rPr>
          <w:rFonts w:ascii="Times New Roman" w:hAnsi="Times New Roman" w:cs="Times New Roman"/>
          <w:sz w:val="24"/>
          <w:szCs w:val="24"/>
          <w:lang w:val="en-US"/>
        </w:rPr>
        <w:t xml:space="preserve"> risky</w:t>
      </w:r>
      <w:r w:rsidR="0093152F">
        <w:rPr>
          <w:rFonts w:ascii="Times New Roman" w:hAnsi="Times New Roman" w:cs="Times New Roman"/>
          <w:sz w:val="24"/>
          <w:szCs w:val="24"/>
          <w:lang w:val="en-US"/>
        </w:rPr>
        <w:t xml:space="preserve"> outcome</w:t>
      </w:r>
      <w:r>
        <w:rPr>
          <w:rFonts w:ascii="Times New Roman" w:hAnsi="Times New Roman" w:cs="Times New Roman"/>
          <w:sz w:val="24"/>
          <w:szCs w:val="24"/>
          <w:lang w:val="en-US"/>
        </w:rPr>
        <w:t xml:space="preserve">. </w:t>
      </w:r>
      <w:r w:rsidR="00C20C58">
        <w:rPr>
          <w:rFonts w:ascii="Times New Roman" w:hAnsi="Times New Roman" w:cs="Times New Roman"/>
          <w:sz w:val="24"/>
          <w:szCs w:val="24"/>
          <w:lang w:val="en-US"/>
        </w:rPr>
        <w:t xml:space="preserve">Upon examining the mean </w:t>
      </w:r>
      <w:r w:rsidR="00193B04">
        <w:rPr>
          <w:rFonts w:ascii="Times New Roman" w:hAnsi="Times New Roman" w:cs="Times New Roman"/>
          <w:sz w:val="24"/>
          <w:szCs w:val="24"/>
          <w:lang w:val="en-US"/>
        </w:rPr>
        <w:t>level of risky choices for each participant</w:t>
      </w:r>
      <w:r w:rsidR="0081249D">
        <w:rPr>
          <w:rFonts w:ascii="Times New Roman" w:hAnsi="Times New Roman" w:cs="Times New Roman"/>
          <w:sz w:val="24"/>
          <w:szCs w:val="24"/>
          <w:lang w:val="en-US"/>
        </w:rPr>
        <w:t xml:space="preserve"> after trial 40</w:t>
      </w:r>
      <w:r w:rsidR="00193B04">
        <w:rPr>
          <w:rFonts w:ascii="Times New Roman" w:hAnsi="Times New Roman" w:cs="Times New Roman"/>
          <w:sz w:val="24"/>
          <w:szCs w:val="24"/>
          <w:lang w:val="en-US"/>
        </w:rPr>
        <w:t xml:space="preserve"> </w:t>
      </w:r>
      <w:r w:rsidR="005B2B5D">
        <w:rPr>
          <w:rFonts w:ascii="Times New Roman" w:hAnsi="Times New Roman" w:cs="Times New Roman"/>
          <w:sz w:val="24"/>
          <w:szCs w:val="24"/>
          <w:lang w:val="en-US"/>
        </w:rPr>
        <w:t>(</w:t>
      </w:r>
      <w:r w:rsidR="00C20C58">
        <w:rPr>
          <w:rFonts w:ascii="Times New Roman" w:hAnsi="Times New Roman" w:cs="Times New Roman"/>
          <w:sz w:val="24"/>
          <w:szCs w:val="24"/>
          <w:lang w:val="en-US"/>
        </w:rPr>
        <w:t>F</w:t>
      </w:r>
      <w:r w:rsidR="005B2B5D">
        <w:rPr>
          <w:rFonts w:ascii="Times New Roman" w:hAnsi="Times New Roman" w:cs="Times New Roman"/>
          <w:sz w:val="24"/>
          <w:szCs w:val="24"/>
          <w:lang w:val="en-US"/>
        </w:rPr>
        <w:t>igure 2</w:t>
      </w:r>
      <w:r w:rsidR="00C20C58">
        <w:rPr>
          <w:rFonts w:ascii="Times New Roman" w:hAnsi="Times New Roman" w:cs="Times New Roman"/>
          <w:sz w:val="24"/>
          <w:szCs w:val="24"/>
          <w:lang w:val="en-US"/>
        </w:rPr>
        <w:t>A</w:t>
      </w:r>
      <w:r w:rsidR="005B2B5D">
        <w:rPr>
          <w:rFonts w:ascii="Times New Roman" w:hAnsi="Times New Roman" w:cs="Times New Roman"/>
          <w:sz w:val="24"/>
          <w:szCs w:val="24"/>
          <w:lang w:val="en-US"/>
        </w:rPr>
        <w:t>)</w:t>
      </w:r>
      <w:r w:rsidR="00C20C58">
        <w:rPr>
          <w:rFonts w:ascii="Times New Roman" w:hAnsi="Times New Roman" w:cs="Times New Roman"/>
          <w:sz w:val="24"/>
          <w:szCs w:val="24"/>
          <w:lang w:val="en-US"/>
        </w:rPr>
        <w:t xml:space="preserve">, we found </w:t>
      </w:r>
      <w:ins w:id="59" w:author="David St-Amand" w:date="2017-10-02T00:38:00Z">
        <w:r w:rsidR="0097691A">
          <w:rPr>
            <w:rFonts w:ascii="Times New Roman" w:hAnsi="Times New Roman" w:cs="Times New Roman"/>
            <w:sz w:val="24"/>
            <w:szCs w:val="24"/>
            <w:lang w:val="en-US"/>
          </w:rPr>
          <w:t xml:space="preserve">that </w:t>
        </w:r>
      </w:ins>
      <w:del w:id="60" w:author="David St-Amand" w:date="2017-10-02T00:38:00Z">
        <w:r w:rsidR="00C20C58" w:rsidDel="0097691A">
          <w:rPr>
            <w:rFonts w:ascii="Times New Roman" w:hAnsi="Times New Roman" w:cs="Times New Roman"/>
            <w:sz w:val="24"/>
            <w:szCs w:val="24"/>
            <w:lang w:val="en-US"/>
          </w:rPr>
          <w:delText>a</w:delText>
        </w:r>
        <w:r w:rsidDel="0097691A">
          <w:rPr>
            <w:rFonts w:ascii="Times New Roman" w:hAnsi="Times New Roman" w:cs="Times New Roman"/>
            <w:sz w:val="24"/>
            <w:szCs w:val="24"/>
            <w:lang w:val="en-US"/>
          </w:rPr>
          <w:delText xml:space="preserve"> significant main effect of memory condition on risk-taking </w:delText>
        </w:r>
        <w:commentRangeStart w:id="61"/>
        <w:commentRangeStart w:id="62"/>
        <w:r w:rsidDel="0097691A">
          <w:rPr>
            <w:rFonts w:ascii="Times New Roman" w:hAnsi="Times New Roman" w:cs="Times New Roman"/>
            <w:sz w:val="24"/>
            <w:szCs w:val="24"/>
            <w:lang w:val="en-US"/>
          </w:rPr>
          <w:delText>(</w:delText>
        </w:r>
        <w:r w:rsidR="00931E59" w:rsidDel="0097691A">
          <w:rPr>
            <w:rFonts w:ascii="Times New Roman" w:hAnsi="Times New Roman" w:cs="Times New Roman"/>
            <w:sz w:val="24"/>
            <w:szCs w:val="24"/>
            <w:lang w:val="en-US"/>
          </w:rPr>
          <w:delText>F(</w:delText>
        </w:r>
        <w:r w:rsidR="008C75AF" w:rsidDel="0097691A">
          <w:rPr>
            <w:rFonts w:ascii="Times New Roman" w:hAnsi="Times New Roman" w:cs="Times New Roman"/>
            <w:sz w:val="24"/>
            <w:szCs w:val="24"/>
            <w:lang w:val="en-US"/>
          </w:rPr>
          <w:delText>1</w:delText>
        </w:r>
        <w:r w:rsidR="00A06A48" w:rsidDel="0097691A">
          <w:rPr>
            <w:rFonts w:ascii="Times New Roman" w:hAnsi="Times New Roman" w:cs="Times New Roman"/>
            <w:sz w:val="24"/>
            <w:szCs w:val="24"/>
            <w:lang w:val="en-US"/>
          </w:rPr>
          <w:delText>, 61</w:delText>
        </w:r>
        <w:r w:rsidR="00931E59" w:rsidDel="0097691A">
          <w:rPr>
            <w:rFonts w:ascii="Times New Roman" w:hAnsi="Times New Roman" w:cs="Times New Roman"/>
            <w:sz w:val="24"/>
            <w:szCs w:val="24"/>
            <w:lang w:val="en-US"/>
          </w:rPr>
          <w:delText>)</w:delText>
        </w:r>
        <w:r w:rsidR="0081249D" w:rsidDel="0097691A">
          <w:rPr>
            <w:rFonts w:ascii="Times New Roman" w:hAnsi="Times New Roman" w:cs="Times New Roman"/>
            <w:sz w:val="24"/>
            <w:szCs w:val="24"/>
            <w:lang w:val="en-US"/>
          </w:rPr>
          <w:delText xml:space="preserve"> = </w:delText>
        </w:r>
        <w:r w:rsidR="00A06A48" w:rsidDel="0097691A">
          <w:rPr>
            <w:rFonts w:ascii="Times New Roman" w:hAnsi="Times New Roman" w:cs="Times New Roman"/>
            <w:sz w:val="24"/>
            <w:szCs w:val="24"/>
            <w:lang w:val="en-US"/>
          </w:rPr>
          <w:delText>4.51</w:delText>
        </w:r>
        <w:r w:rsidR="0081249D" w:rsidDel="0097691A">
          <w:rPr>
            <w:rFonts w:ascii="Times New Roman" w:hAnsi="Times New Roman" w:cs="Times New Roman"/>
            <w:sz w:val="24"/>
            <w:szCs w:val="24"/>
            <w:lang w:val="en-US"/>
          </w:rPr>
          <w:delText>,</w:delText>
        </w:r>
        <w:r w:rsidR="00931E59" w:rsidDel="0097691A">
          <w:rPr>
            <w:rFonts w:ascii="Times New Roman" w:hAnsi="Times New Roman" w:cs="Times New Roman"/>
            <w:sz w:val="24"/>
            <w:szCs w:val="24"/>
            <w:lang w:val="en-US"/>
          </w:rPr>
          <w:delText xml:space="preserve"> </w:delText>
        </w:r>
        <w:r w:rsidDel="0097691A">
          <w:rPr>
            <w:rFonts w:ascii="Times New Roman" w:hAnsi="Times New Roman" w:cs="Times New Roman"/>
            <w:sz w:val="24"/>
            <w:szCs w:val="24"/>
            <w:lang w:val="en-US"/>
          </w:rPr>
          <w:delText>p = 0.0149)</w:delText>
        </w:r>
        <w:commentRangeEnd w:id="61"/>
        <w:r w:rsidR="007F09B7" w:rsidDel="0097691A">
          <w:rPr>
            <w:rStyle w:val="CommentReference"/>
          </w:rPr>
          <w:commentReference w:id="61"/>
        </w:r>
        <w:commentRangeEnd w:id="62"/>
        <w:r w:rsidR="00315F7E" w:rsidDel="0097691A">
          <w:rPr>
            <w:rFonts w:ascii="Times New Roman" w:hAnsi="Times New Roman" w:cs="Times New Roman"/>
            <w:sz w:val="24"/>
            <w:szCs w:val="24"/>
            <w:lang w:val="en-US"/>
          </w:rPr>
          <w:delText xml:space="preserve"> with </w:delText>
        </w:r>
        <w:r w:rsidR="00EE7B0A" w:rsidDel="0097691A">
          <w:rPr>
            <w:rStyle w:val="CommentReference"/>
          </w:rPr>
          <w:commentReference w:id="62"/>
        </w:r>
        <w:r w:rsidR="00315F7E" w:rsidDel="0097691A">
          <w:rPr>
            <w:rFonts w:ascii="Times New Roman" w:hAnsi="Times New Roman" w:cs="Times New Roman"/>
            <w:sz w:val="24"/>
            <w:szCs w:val="24"/>
          </w:rPr>
          <w:delText>r</w:delText>
        </w:r>
        <w:r w:rsidR="00315F7E" w:rsidDel="0097691A">
          <w:rPr>
            <w:rFonts w:ascii="Times New Roman" w:hAnsi="Times New Roman" w:cs="Times New Roman"/>
            <w:sz w:val="24"/>
            <w:szCs w:val="24"/>
            <w:lang w:val="en-US"/>
          </w:rPr>
          <w:delText xml:space="preserve">isk-taking in the episodic condition </w:delText>
        </w:r>
        <w:commentRangeStart w:id="63"/>
        <w:r w:rsidR="00315F7E" w:rsidDel="0097691A">
          <w:rPr>
            <w:rFonts w:ascii="Times New Roman" w:hAnsi="Times New Roman" w:cs="Times New Roman"/>
            <w:sz w:val="24"/>
            <w:szCs w:val="24"/>
            <w:lang w:val="en-US"/>
          </w:rPr>
          <w:delText>(</w:delText>
        </w:r>
        <w:r w:rsidR="00315F7E" w:rsidDel="0097691A">
          <w:rPr>
            <w:rFonts w:ascii="Times New Roman" w:hAnsi="Times New Roman" w:cs="Times New Roman"/>
            <w:i/>
            <w:sz w:val="24"/>
            <w:szCs w:val="24"/>
            <w:lang w:val="en-US"/>
          </w:rPr>
          <w:delText>M</w:delText>
        </w:r>
        <w:r w:rsidR="00315F7E" w:rsidDel="0097691A">
          <w:rPr>
            <w:rFonts w:ascii="Times New Roman" w:hAnsi="Times New Roman" w:cs="Times New Roman"/>
            <w:sz w:val="24"/>
            <w:szCs w:val="24"/>
            <w:lang w:val="en-US"/>
          </w:rPr>
          <w:delText xml:space="preserve"> = 0.485, </w:delText>
        </w:r>
        <w:r w:rsidR="00315F7E" w:rsidDel="0097691A">
          <w:rPr>
            <w:rFonts w:ascii="Times New Roman" w:hAnsi="Times New Roman" w:cs="Times New Roman"/>
            <w:i/>
            <w:sz w:val="24"/>
            <w:szCs w:val="24"/>
            <w:lang w:val="en-US"/>
          </w:rPr>
          <w:delText>SD</w:delText>
        </w:r>
        <w:r w:rsidR="00315F7E" w:rsidDel="0097691A">
          <w:rPr>
            <w:rFonts w:ascii="Times New Roman" w:hAnsi="Times New Roman" w:cs="Times New Roman"/>
            <w:sz w:val="24"/>
            <w:szCs w:val="24"/>
            <w:lang w:val="en-US"/>
          </w:rPr>
          <w:delText>=0.179)</w:delText>
        </w:r>
        <w:commentRangeEnd w:id="63"/>
        <w:r w:rsidR="00315F7E" w:rsidDel="0097691A">
          <w:rPr>
            <w:rStyle w:val="CommentReference"/>
          </w:rPr>
          <w:commentReference w:id="63"/>
        </w:r>
        <w:r w:rsidR="00315F7E" w:rsidDel="0097691A">
          <w:rPr>
            <w:rFonts w:ascii="Times New Roman" w:hAnsi="Times New Roman" w:cs="Times New Roman"/>
            <w:sz w:val="24"/>
            <w:szCs w:val="24"/>
            <w:lang w:val="en-US"/>
          </w:rPr>
          <w:delText xml:space="preserve"> </w:delText>
        </w:r>
        <w:r w:rsidR="00315F7E" w:rsidDel="0097691A">
          <w:rPr>
            <w:rFonts w:ascii="Times New Roman" w:hAnsi="Times New Roman" w:cs="Times New Roman"/>
            <w:sz w:val="24"/>
            <w:szCs w:val="24"/>
            <w:lang w:val="en-US"/>
          </w:rPr>
          <w:delText>being</w:delText>
        </w:r>
        <w:r w:rsidR="00315F7E" w:rsidDel="0097691A">
          <w:rPr>
            <w:rFonts w:ascii="Times New Roman" w:hAnsi="Times New Roman" w:cs="Times New Roman"/>
            <w:sz w:val="24"/>
            <w:szCs w:val="24"/>
            <w:lang w:val="en-US"/>
          </w:rPr>
          <w:delText xml:space="preserve"> higher than in the control condition (M = 0.311, SD = 0.198)</w:delText>
        </w:r>
        <w:r w:rsidDel="0097691A">
          <w:rPr>
            <w:rFonts w:ascii="Times New Roman" w:hAnsi="Times New Roman" w:cs="Times New Roman"/>
            <w:sz w:val="24"/>
            <w:szCs w:val="24"/>
            <w:lang w:val="en-US"/>
          </w:rPr>
          <w:delText xml:space="preserve">, </w:delText>
        </w:r>
        <w:r w:rsidR="00193B04" w:rsidDel="0097691A">
          <w:rPr>
            <w:rFonts w:ascii="Times New Roman" w:hAnsi="Times New Roman" w:cs="Times New Roman"/>
            <w:sz w:val="24"/>
            <w:szCs w:val="24"/>
            <w:lang w:val="en-US"/>
          </w:rPr>
          <w:delText xml:space="preserve">but no significant main effect of first </w:delText>
        </w:r>
        <w:r w:rsidR="00482D43" w:rsidDel="0097691A">
          <w:rPr>
            <w:rFonts w:ascii="Times New Roman" w:hAnsi="Times New Roman" w:cs="Times New Roman"/>
            <w:sz w:val="24"/>
            <w:szCs w:val="24"/>
            <w:lang w:val="en-US"/>
          </w:rPr>
          <w:delText xml:space="preserve">risky </w:delText>
        </w:r>
        <w:r w:rsidR="00193B04" w:rsidDel="0097691A">
          <w:rPr>
            <w:rFonts w:ascii="Times New Roman" w:hAnsi="Times New Roman" w:cs="Times New Roman"/>
            <w:sz w:val="24"/>
            <w:szCs w:val="24"/>
            <w:lang w:val="en-US"/>
          </w:rPr>
          <w:delText xml:space="preserve">outcomes on </w:delText>
        </w:r>
        <w:r w:rsidR="00482D43" w:rsidDel="0097691A">
          <w:rPr>
            <w:rFonts w:ascii="Times New Roman" w:hAnsi="Times New Roman" w:cs="Times New Roman"/>
            <w:sz w:val="24"/>
            <w:szCs w:val="24"/>
            <w:lang w:val="en-US"/>
          </w:rPr>
          <w:delText xml:space="preserve">apparent </w:delText>
        </w:r>
        <w:r w:rsidR="00193B04" w:rsidDel="0097691A">
          <w:rPr>
            <w:rFonts w:ascii="Times New Roman" w:hAnsi="Times New Roman" w:cs="Times New Roman"/>
            <w:sz w:val="24"/>
            <w:szCs w:val="24"/>
            <w:lang w:val="en-US"/>
          </w:rPr>
          <w:delText xml:space="preserve">risk-taking </w:delText>
        </w:r>
        <w:r w:rsidR="00482D43" w:rsidDel="0097691A">
          <w:rPr>
            <w:rFonts w:ascii="Times New Roman" w:hAnsi="Times New Roman" w:cs="Times New Roman"/>
            <w:sz w:val="24"/>
            <w:szCs w:val="24"/>
            <w:lang w:val="en-US"/>
          </w:rPr>
          <w:delText xml:space="preserve">behavior </w:delText>
        </w:r>
        <w:r w:rsidR="00193B04" w:rsidDel="0097691A">
          <w:rPr>
            <w:rFonts w:ascii="Times New Roman" w:hAnsi="Times New Roman" w:cs="Times New Roman"/>
            <w:sz w:val="24"/>
            <w:szCs w:val="24"/>
            <w:lang w:val="en-US"/>
          </w:rPr>
          <w:delText>(</w:delText>
        </w:r>
        <w:r w:rsidR="0081249D" w:rsidDel="0097691A">
          <w:rPr>
            <w:rFonts w:ascii="Times New Roman" w:hAnsi="Times New Roman" w:cs="Times New Roman"/>
            <w:sz w:val="24"/>
            <w:szCs w:val="24"/>
            <w:lang w:val="en-US"/>
          </w:rPr>
          <w:delText>F(</w:delText>
        </w:r>
        <w:r w:rsidR="00A06A48" w:rsidDel="0097691A">
          <w:rPr>
            <w:rFonts w:ascii="Times New Roman" w:hAnsi="Times New Roman" w:cs="Times New Roman"/>
            <w:sz w:val="24"/>
            <w:szCs w:val="24"/>
            <w:lang w:val="en-US"/>
          </w:rPr>
          <w:delText>1, 61</w:delText>
        </w:r>
        <w:r w:rsidR="0081249D" w:rsidDel="0097691A">
          <w:rPr>
            <w:rFonts w:ascii="Times New Roman" w:hAnsi="Times New Roman" w:cs="Times New Roman"/>
            <w:sz w:val="24"/>
            <w:szCs w:val="24"/>
            <w:lang w:val="en-US"/>
          </w:rPr>
          <w:delText>)</w:delText>
        </w:r>
        <w:r w:rsidR="00A06A48" w:rsidDel="0097691A">
          <w:rPr>
            <w:rFonts w:ascii="Times New Roman" w:hAnsi="Times New Roman" w:cs="Times New Roman"/>
            <w:sz w:val="24"/>
            <w:szCs w:val="24"/>
            <w:lang w:val="en-US"/>
          </w:rPr>
          <w:delText xml:space="preserve"> = 0.41, </w:delText>
        </w:r>
        <w:r w:rsidR="00193B04" w:rsidDel="0097691A">
          <w:rPr>
            <w:rFonts w:ascii="Times New Roman" w:hAnsi="Times New Roman" w:cs="Times New Roman"/>
            <w:sz w:val="24"/>
            <w:szCs w:val="24"/>
            <w:lang w:val="en-US"/>
          </w:rPr>
          <w:delText xml:space="preserve">p-value = 0.566), and no interaction between memory condition and first </w:delText>
        </w:r>
        <w:r w:rsidR="00482D43" w:rsidDel="0097691A">
          <w:rPr>
            <w:rFonts w:ascii="Times New Roman" w:hAnsi="Times New Roman" w:cs="Times New Roman"/>
            <w:sz w:val="24"/>
            <w:szCs w:val="24"/>
            <w:lang w:val="en-US"/>
          </w:rPr>
          <w:delText xml:space="preserve">risky </w:delText>
        </w:r>
        <w:r w:rsidR="00193B04" w:rsidDel="0097691A">
          <w:rPr>
            <w:rFonts w:ascii="Times New Roman" w:hAnsi="Times New Roman" w:cs="Times New Roman"/>
            <w:sz w:val="24"/>
            <w:szCs w:val="24"/>
            <w:lang w:val="en-US"/>
          </w:rPr>
          <w:delText>outcome</w:delText>
        </w:r>
        <w:r w:rsidR="00482D43" w:rsidDel="0097691A">
          <w:rPr>
            <w:rFonts w:ascii="Times New Roman" w:hAnsi="Times New Roman" w:cs="Times New Roman"/>
            <w:sz w:val="24"/>
            <w:szCs w:val="24"/>
            <w:lang w:val="en-US"/>
          </w:rPr>
          <w:delText xml:space="preserve"> condition </w:delText>
        </w:r>
        <w:r w:rsidR="00193B04" w:rsidDel="0097691A">
          <w:rPr>
            <w:rFonts w:ascii="Times New Roman" w:hAnsi="Times New Roman" w:cs="Times New Roman"/>
            <w:sz w:val="24"/>
            <w:szCs w:val="24"/>
            <w:lang w:val="en-US"/>
          </w:rPr>
          <w:delText>(</w:delText>
        </w:r>
        <w:r w:rsidR="00A06A48" w:rsidDel="0097691A">
          <w:rPr>
            <w:rFonts w:ascii="Times New Roman" w:hAnsi="Times New Roman" w:cs="Times New Roman"/>
            <w:sz w:val="24"/>
            <w:szCs w:val="24"/>
            <w:lang w:val="en-US"/>
          </w:rPr>
          <w:delText xml:space="preserve">F(2, 61) = 0.24, </w:delText>
        </w:r>
        <w:r w:rsidR="00193B04" w:rsidDel="0097691A">
          <w:rPr>
            <w:rFonts w:ascii="Times New Roman" w:hAnsi="Times New Roman" w:cs="Times New Roman"/>
            <w:sz w:val="24"/>
            <w:szCs w:val="24"/>
            <w:lang w:val="en-US"/>
          </w:rPr>
          <w:delText>p-value = 0.784).</w:delText>
        </w:r>
        <w:r w:rsidR="005B2B5D" w:rsidDel="0097691A">
          <w:rPr>
            <w:rFonts w:ascii="Times New Roman" w:hAnsi="Times New Roman" w:cs="Times New Roman"/>
            <w:sz w:val="24"/>
            <w:szCs w:val="24"/>
            <w:lang w:val="en-US"/>
          </w:rPr>
          <w:delText xml:space="preserve"> </w:delText>
        </w:r>
      </w:del>
      <w:ins w:id="64" w:author="David St-Amand" w:date="2017-10-02T00:38:00Z">
        <w:r w:rsidR="0097691A">
          <w:rPr>
            <w:rFonts w:ascii="Times New Roman" w:hAnsi="Times New Roman" w:cs="Times New Roman"/>
            <w:sz w:val="24"/>
            <w:szCs w:val="24"/>
            <w:lang w:val="en-US"/>
          </w:rPr>
          <w:t>r</w:t>
        </w:r>
      </w:ins>
      <w:del w:id="65" w:author="David St-Amand" w:date="2017-10-02T00:38:00Z">
        <w:r w:rsidR="00C13709" w:rsidDel="0097691A">
          <w:rPr>
            <w:rFonts w:ascii="Times New Roman" w:hAnsi="Times New Roman" w:cs="Times New Roman"/>
            <w:sz w:val="24"/>
            <w:szCs w:val="24"/>
            <w:lang w:val="en-US"/>
          </w:rPr>
          <w:delText>R</w:delText>
        </w:r>
      </w:del>
      <w:r>
        <w:rPr>
          <w:rFonts w:ascii="Times New Roman" w:hAnsi="Times New Roman" w:cs="Times New Roman"/>
          <w:sz w:val="24"/>
          <w:szCs w:val="24"/>
          <w:lang w:val="en-US"/>
        </w:rPr>
        <w:t>isk-taking in the episodic condition</w:t>
      </w:r>
      <w:r w:rsidR="00C13709">
        <w:rPr>
          <w:rFonts w:ascii="Times New Roman" w:hAnsi="Times New Roman" w:cs="Times New Roman"/>
          <w:sz w:val="24"/>
          <w:szCs w:val="24"/>
          <w:lang w:val="en-US"/>
        </w:rPr>
        <w:t xml:space="preserve"> </w:t>
      </w:r>
      <w:commentRangeStart w:id="66"/>
      <w:r w:rsidR="00C13709">
        <w:rPr>
          <w:rFonts w:ascii="Times New Roman" w:hAnsi="Times New Roman" w:cs="Times New Roman"/>
          <w:sz w:val="24"/>
          <w:szCs w:val="24"/>
          <w:lang w:val="en-US"/>
        </w:rPr>
        <w:t>(</w:t>
      </w:r>
      <w:r w:rsidR="0093152F">
        <w:rPr>
          <w:rFonts w:ascii="Times New Roman" w:hAnsi="Times New Roman" w:cs="Times New Roman"/>
          <w:i/>
          <w:sz w:val="24"/>
          <w:szCs w:val="24"/>
          <w:lang w:val="en-US"/>
        </w:rPr>
        <w:t>M</w:t>
      </w:r>
      <w:r w:rsidR="0093152F">
        <w:rPr>
          <w:rFonts w:ascii="Times New Roman" w:hAnsi="Times New Roman" w:cs="Times New Roman"/>
          <w:sz w:val="24"/>
          <w:szCs w:val="24"/>
          <w:lang w:val="en-US"/>
        </w:rPr>
        <w:t xml:space="preserve"> </w:t>
      </w:r>
      <w:r w:rsidR="00C13709">
        <w:rPr>
          <w:rFonts w:ascii="Times New Roman" w:hAnsi="Times New Roman" w:cs="Times New Roman"/>
          <w:sz w:val="24"/>
          <w:szCs w:val="24"/>
          <w:lang w:val="en-US"/>
        </w:rPr>
        <w:t xml:space="preserve">= 0.485, </w:t>
      </w:r>
      <w:r w:rsidR="0093152F">
        <w:rPr>
          <w:rFonts w:ascii="Times New Roman" w:hAnsi="Times New Roman" w:cs="Times New Roman"/>
          <w:i/>
          <w:sz w:val="24"/>
          <w:szCs w:val="24"/>
          <w:lang w:val="en-US"/>
        </w:rPr>
        <w:t>SD</w:t>
      </w:r>
      <w:r w:rsidR="00C13709">
        <w:rPr>
          <w:rFonts w:ascii="Times New Roman" w:hAnsi="Times New Roman" w:cs="Times New Roman"/>
          <w:sz w:val="24"/>
          <w:szCs w:val="24"/>
          <w:lang w:val="en-US"/>
        </w:rPr>
        <w:t>=0.179)</w:t>
      </w:r>
      <w:commentRangeEnd w:id="66"/>
      <w:r w:rsidR="00075ECB">
        <w:rPr>
          <w:rStyle w:val="CommentReference"/>
        </w:rPr>
        <w:commentReference w:id="66"/>
      </w:r>
      <w:r>
        <w:rPr>
          <w:rFonts w:ascii="Times New Roman" w:hAnsi="Times New Roman" w:cs="Times New Roman"/>
          <w:sz w:val="24"/>
          <w:szCs w:val="24"/>
          <w:lang w:val="en-US"/>
        </w:rPr>
        <w:t xml:space="preserve"> </w:t>
      </w:r>
      <w:r w:rsidR="00C13709">
        <w:rPr>
          <w:rFonts w:ascii="Times New Roman" w:hAnsi="Times New Roman" w:cs="Times New Roman"/>
          <w:sz w:val="24"/>
          <w:szCs w:val="24"/>
          <w:lang w:val="en-US"/>
        </w:rPr>
        <w:t xml:space="preserve">was significantly </w:t>
      </w:r>
      <w:r>
        <w:rPr>
          <w:rFonts w:ascii="Times New Roman" w:hAnsi="Times New Roman" w:cs="Times New Roman"/>
          <w:sz w:val="24"/>
          <w:szCs w:val="24"/>
          <w:lang w:val="en-US"/>
        </w:rPr>
        <w:t>higher than in the</w:t>
      </w:r>
      <w:r w:rsidR="005B43F6">
        <w:rPr>
          <w:rFonts w:ascii="Times New Roman" w:hAnsi="Times New Roman" w:cs="Times New Roman"/>
          <w:sz w:val="24"/>
          <w:szCs w:val="24"/>
          <w:lang w:val="en-US"/>
        </w:rPr>
        <w:t xml:space="preserve"> control</w:t>
      </w:r>
      <w:r>
        <w:rPr>
          <w:rFonts w:ascii="Times New Roman" w:hAnsi="Times New Roman" w:cs="Times New Roman"/>
          <w:sz w:val="24"/>
          <w:szCs w:val="24"/>
          <w:lang w:val="en-US"/>
        </w:rPr>
        <w:t xml:space="preserve"> condition (</w:t>
      </w:r>
      <w:r w:rsidR="009E16DC">
        <w:rPr>
          <w:rFonts w:ascii="Times New Roman" w:hAnsi="Times New Roman" w:cs="Times New Roman"/>
          <w:sz w:val="24"/>
          <w:szCs w:val="24"/>
          <w:lang w:val="en-US"/>
        </w:rPr>
        <w:t>M</w:t>
      </w:r>
      <w:r>
        <w:rPr>
          <w:rFonts w:ascii="Times New Roman" w:hAnsi="Times New Roman" w:cs="Times New Roman"/>
          <w:sz w:val="24"/>
          <w:szCs w:val="24"/>
          <w:lang w:val="en-US"/>
        </w:rPr>
        <w:t xml:space="preserve"> = 0.3</w:t>
      </w:r>
      <w:ins w:id="67" w:author="David St-Amand" w:date="2017-10-02T01:31:00Z">
        <w:r w:rsidR="000B3672">
          <w:rPr>
            <w:rFonts w:ascii="Times New Roman" w:hAnsi="Times New Roman" w:cs="Times New Roman"/>
            <w:sz w:val="24"/>
            <w:szCs w:val="24"/>
            <w:lang w:val="en-US"/>
          </w:rPr>
          <w:t>04</w:t>
        </w:r>
      </w:ins>
      <w:r>
        <w:rPr>
          <w:rFonts w:ascii="Times New Roman" w:hAnsi="Times New Roman" w:cs="Times New Roman"/>
          <w:sz w:val="24"/>
          <w:szCs w:val="24"/>
          <w:lang w:val="en-US"/>
        </w:rPr>
        <w:t xml:space="preserve">, </w:t>
      </w:r>
      <w:r w:rsidR="009E16DC">
        <w:rPr>
          <w:rFonts w:ascii="Times New Roman" w:hAnsi="Times New Roman" w:cs="Times New Roman"/>
          <w:sz w:val="24"/>
          <w:szCs w:val="24"/>
          <w:lang w:val="en-US"/>
        </w:rPr>
        <w:t>SD</w:t>
      </w:r>
      <w:r>
        <w:rPr>
          <w:rFonts w:ascii="Times New Roman" w:hAnsi="Times New Roman" w:cs="Times New Roman"/>
          <w:sz w:val="24"/>
          <w:szCs w:val="24"/>
          <w:lang w:val="en-US"/>
        </w:rPr>
        <w:t xml:space="preserve"> = 0.</w:t>
      </w:r>
      <w:ins w:id="68" w:author="David St-Amand" w:date="2017-10-02T14:52:00Z">
        <w:r w:rsidR="000B3672">
          <w:rPr>
            <w:rFonts w:ascii="Times New Roman" w:hAnsi="Times New Roman" w:cs="Times New Roman"/>
            <w:sz w:val="24"/>
            <w:szCs w:val="24"/>
            <w:lang w:val="en-US"/>
          </w:rPr>
          <w:t>123</w:t>
        </w:r>
      </w:ins>
      <w:r w:rsidR="00C13709">
        <w:rPr>
          <w:rFonts w:ascii="Times New Roman" w:hAnsi="Times New Roman" w:cs="Times New Roman"/>
          <w:sz w:val="24"/>
          <w:szCs w:val="24"/>
          <w:lang w:val="en-US"/>
        </w:rPr>
        <w:t xml:space="preserve">; </w:t>
      </w:r>
      <w:ins w:id="69" w:author="David St-Amand" w:date="2017-10-02T01:30:00Z">
        <w:r w:rsidR="006E1ADF">
          <w:rPr>
            <w:rFonts w:ascii="Times New Roman" w:hAnsi="Times New Roman" w:cs="Times New Roman"/>
            <w:sz w:val="24"/>
            <w:szCs w:val="24"/>
            <w:lang w:val="en-US"/>
          </w:rPr>
          <w:t>F(</w:t>
        </w:r>
        <w:r w:rsidR="000B3672">
          <w:rPr>
            <w:rFonts w:ascii="Times New Roman" w:hAnsi="Times New Roman" w:cs="Times New Roman"/>
            <w:sz w:val="24"/>
            <w:szCs w:val="24"/>
            <w:lang w:val="en-US"/>
          </w:rPr>
          <w:t>1, 39</w:t>
        </w:r>
        <w:r w:rsidR="006E1ADF">
          <w:rPr>
            <w:rFonts w:ascii="Times New Roman" w:hAnsi="Times New Roman" w:cs="Times New Roman"/>
            <w:sz w:val="24"/>
            <w:szCs w:val="24"/>
            <w:lang w:val="en-US"/>
          </w:rPr>
          <w:t>)</w:t>
        </w:r>
        <w:r w:rsidR="000B3672">
          <w:rPr>
            <w:rFonts w:ascii="Times New Roman" w:hAnsi="Times New Roman" w:cs="Times New Roman"/>
            <w:sz w:val="24"/>
            <w:szCs w:val="24"/>
            <w:lang w:val="en-US"/>
          </w:rPr>
          <w:t xml:space="preserve"> = 14</w:t>
        </w:r>
        <w:r w:rsidR="006E1ADF">
          <w:rPr>
            <w:rFonts w:ascii="Times New Roman" w:hAnsi="Times New Roman" w:cs="Times New Roman"/>
            <w:sz w:val="24"/>
            <w:szCs w:val="24"/>
            <w:lang w:val="en-US"/>
          </w:rPr>
          <w:t xml:space="preserve">, </w:t>
        </w:r>
      </w:ins>
      <w:r w:rsidR="009E16DC">
        <w:rPr>
          <w:rFonts w:ascii="Times New Roman" w:hAnsi="Times New Roman" w:cs="Times New Roman"/>
          <w:sz w:val="24"/>
          <w:szCs w:val="24"/>
          <w:lang w:val="en-US"/>
        </w:rPr>
        <w:t>p</w:t>
      </w:r>
      <w:r w:rsidR="00C13709">
        <w:rPr>
          <w:rFonts w:ascii="Times New Roman" w:hAnsi="Times New Roman" w:cs="Times New Roman"/>
          <w:sz w:val="24"/>
          <w:szCs w:val="24"/>
          <w:lang w:val="en-US"/>
        </w:rPr>
        <w:t xml:space="preserve"> = 0.00</w:t>
      </w:r>
      <w:ins w:id="70" w:author="David St-Amand" w:date="2017-10-02T14:53:00Z">
        <w:r w:rsidR="000B3672">
          <w:rPr>
            <w:rFonts w:ascii="Times New Roman" w:hAnsi="Times New Roman" w:cs="Times New Roman"/>
            <w:sz w:val="24"/>
            <w:szCs w:val="24"/>
            <w:lang w:val="en-US"/>
          </w:rPr>
          <w:t>058</w:t>
        </w:r>
      </w:ins>
      <w:del w:id="71" w:author="David St-Amand" w:date="2017-10-02T01:30:00Z">
        <w:r w:rsidR="00C13709" w:rsidDel="006E1ADF">
          <w:rPr>
            <w:rFonts w:ascii="Times New Roman" w:hAnsi="Times New Roman" w:cs="Times New Roman"/>
            <w:sz w:val="24"/>
            <w:szCs w:val="24"/>
            <w:lang w:val="en-US"/>
          </w:rPr>
          <w:delText>4</w:delText>
        </w:r>
      </w:del>
      <w:r w:rsidR="000E1B0E">
        <w:rPr>
          <w:rFonts w:ascii="Times New Roman" w:hAnsi="Times New Roman" w:cs="Times New Roman"/>
          <w:sz w:val="24"/>
          <w:szCs w:val="24"/>
          <w:lang w:val="en-US"/>
        </w:rPr>
        <w:t xml:space="preserve">). </w:t>
      </w:r>
      <w:moveFromRangeStart w:id="72" w:author="David St-Amand" w:date="2017-10-02T00:45:00Z" w:name="move494668450"/>
      <w:moveFrom w:id="73" w:author="David St-Amand" w:date="2017-10-02T00:45:00Z">
        <w:r w:rsidR="000E1B0E" w:rsidDel="00FF108E">
          <w:rPr>
            <w:rFonts w:ascii="Times New Roman" w:hAnsi="Times New Roman" w:cs="Times New Roman"/>
            <w:sz w:val="24"/>
            <w:szCs w:val="24"/>
            <w:lang w:val="en-US"/>
          </w:rPr>
          <w:t xml:space="preserve">Risk-taking in the episodic condition was not significantly different than in the </w:t>
        </w:r>
        <w:r w:rsidR="00083F38" w:rsidDel="00FF108E">
          <w:rPr>
            <w:rFonts w:ascii="Times New Roman" w:hAnsi="Times New Roman" w:cs="Times New Roman"/>
            <w:sz w:val="24"/>
            <w:szCs w:val="24"/>
            <w:lang w:val="en-US"/>
          </w:rPr>
          <w:t>baseline</w:t>
        </w:r>
        <w:r w:rsidR="009F3580" w:rsidDel="00FF108E">
          <w:rPr>
            <w:rFonts w:ascii="Times New Roman" w:hAnsi="Times New Roman" w:cs="Times New Roman"/>
            <w:sz w:val="24"/>
            <w:szCs w:val="24"/>
            <w:lang w:val="en-US"/>
          </w:rPr>
          <w:t xml:space="preserve"> </w:t>
        </w:r>
        <w:r w:rsidR="000E1B0E" w:rsidDel="00FF108E">
          <w:rPr>
            <w:rFonts w:ascii="Times New Roman" w:hAnsi="Times New Roman" w:cs="Times New Roman"/>
            <w:sz w:val="24"/>
            <w:szCs w:val="24"/>
            <w:lang w:val="en-US"/>
          </w:rPr>
          <w:t>condition (</w:t>
        </w:r>
        <w:r w:rsidR="009E16DC" w:rsidDel="00FF108E">
          <w:rPr>
            <w:rFonts w:ascii="Times New Roman" w:hAnsi="Times New Roman" w:cs="Times New Roman"/>
            <w:sz w:val="24"/>
            <w:szCs w:val="24"/>
            <w:lang w:val="en-US"/>
          </w:rPr>
          <w:t xml:space="preserve">M </w:t>
        </w:r>
        <w:r w:rsidR="000E1B0E" w:rsidDel="00FF108E">
          <w:rPr>
            <w:rFonts w:ascii="Times New Roman" w:hAnsi="Times New Roman" w:cs="Times New Roman"/>
            <w:sz w:val="24"/>
            <w:szCs w:val="24"/>
            <w:lang w:val="en-US"/>
          </w:rPr>
          <w:t xml:space="preserve">= 0.443, </w:t>
        </w:r>
        <w:r w:rsidR="009E16DC" w:rsidDel="00FF108E">
          <w:rPr>
            <w:rFonts w:ascii="Times New Roman" w:hAnsi="Times New Roman" w:cs="Times New Roman"/>
            <w:sz w:val="24"/>
            <w:szCs w:val="24"/>
            <w:lang w:val="en-US"/>
          </w:rPr>
          <w:t>SD</w:t>
        </w:r>
        <w:r w:rsidR="000E1B0E" w:rsidDel="00FF108E">
          <w:rPr>
            <w:rFonts w:ascii="Times New Roman" w:hAnsi="Times New Roman" w:cs="Times New Roman"/>
            <w:sz w:val="24"/>
            <w:szCs w:val="24"/>
            <w:lang w:val="en-US"/>
          </w:rPr>
          <w:t xml:space="preserve"> = 0.216; p = 0.4956</w:t>
        </w:r>
        <w:r w:rsidR="005B2B5D" w:rsidDel="00FF108E">
          <w:rPr>
            <w:rFonts w:ascii="Times New Roman" w:hAnsi="Times New Roman" w:cs="Times New Roman"/>
            <w:sz w:val="24"/>
            <w:szCs w:val="24"/>
            <w:lang w:val="en-US"/>
          </w:rPr>
          <w:t xml:space="preserve">). Risk-taking in the </w:t>
        </w:r>
        <w:r w:rsidR="005B43F6" w:rsidDel="00FF108E">
          <w:rPr>
            <w:rFonts w:ascii="Times New Roman" w:hAnsi="Times New Roman" w:cs="Times New Roman"/>
            <w:sz w:val="24"/>
            <w:szCs w:val="24"/>
            <w:lang w:val="en-US"/>
          </w:rPr>
          <w:t>control</w:t>
        </w:r>
        <w:r w:rsidR="005B2B5D" w:rsidDel="00FF108E">
          <w:rPr>
            <w:rFonts w:ascii="Times New Roman" w:hAnsi="Times New Roman" w:cs="Times New Roman"/>
            <w:sz w:val="24"/>
            <w:szCs w:val="24"/>
            <w:lang w:val="en-US"/>
          </w:rPr>
          <w:t xml:space="preserve"> condition was significantly lower than in the </w:t>
        </w:r>
        <w:r w:rsidR="00083F38" w:rsidDel="00FF108E">
          <w:rPr>
            <w:rFonts w:ascii="Times New Roman" w:hAnsi="Times New Roman" w:cs="Times New Roman"/>
            <w:sz w:val="24"/>
            <w:szCs w:val="24"/>
            <w:lang w:val="en-US"/>
          </w:rPr>
          <w:t>baseline</w:t>
        </w:r>
        <w:r w:rsidR="005B2B5D" w:rsidDel="00FF108E">
          <w:rPr>
            <w:rFonts w:ascii="Times New Roman" w:hAnsi="Times New Roman" w:cs="Times New Roman"/>
            <w:sz w:val="24"/>
            <w:szCs w:val="24"/>
            <w:lang w:val="en-US"/>
          </w:rPr>
          <w:t xml:space="preserve"> condition (p = 0.03544).</w:t>
        </w:r>
      </w:moveFrom>
      <w:moveFromRangeEnd w:id="72"/>
    </w:p>
    <w:p w14:paraId="18BBCF01" w14:textId="3492A96F" w:rsidR="00584B90" w:rsidRDefault="00584B90" w:rsidP="00C20C58">
      <w:pPr>
        <w:spacing w:line="480" w:lineRule="auto"/>
        <w:ind w:firstLine="720"/>
        <w:rPr>
          <w:rFonts w:ascii="Times New Roman" w:hAnsi="Times New Roman" w:cs="Times New Roman"/>
          <w:sz w:val="24"/>
          <w:szCs w:val="24"/>
          <w:lang w:val="en-US"/>
        </w:rPr>
      </w:pPr>
      <w:ins w:id="74" w:author="David St-Amand" w:date="2017-10-02T15:54:00Z">
        <w:r>
          <w:rPr>
            <w:noProof/>
          </w:rPr>
          <w:lastRenderedPageBreak/>
          <w:drawing>
            <wp:inline distT="0" distB="0" distL="0" distR="0" wp14:anchorId="797ADF5D" wp14:editId="14A4B146">
              <wp:extent cx="6611500" cy="4011283"/>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17425" cy="4014878"/>
                      </a:xfrm>
                      <a:prstGeom prst="rect">
                        <a:avLst/>
                      </a:prstGeom>
                    </pic:spPr>
                  </pic:pic>
                </a:graphicData>
              </a:graphic>
            </wp:inline>
          </w:drawing>
        </w:r>
      </w:ins>
    </w:p>
    <w:p w14:paraId="5E04567D" w14:textId="6D54FCB1" w:rsidR="00E3481C" w:rsidRDefault="007C572B" w:rsidP="0097691A">
      <w:pPr>
        <w:spacing w:line="480" w:lineRule="auto"/>
        <w:ind w:firstLine="720"/>
        <w:rPr>
          <w:rFonts w:ascii="Times New Roman" w:hAnsi="Times New Roman" w:cs="Times New Roman"/>
          <w:sz w:val="24"/>
          <w:szCs w:val="24"/>
          <w:lang w:val="en-US"/>
        </w:rPr>
      </w:pPr>
      <w:del w:id="75" w:author="David St-Amand" w:date="2017-10-02T15:52:00Z">
        <w:r w:rsidDel="00E6790E">
          <w:rPr>
            <w:rFonts w:ascii="Times New Roman" w:hAnsi="Times New Roman" w:cs="Times New Roman"/>
            <w:noProof/>
            <w:sz w:val="24"/>
            <w:szCs w:val="24"/>
            <w:lang w:val="en-US"/>
          </w:rPr>
          <w:drawing>
            <wp:inline distT="0" distB="0" distL="0" distR="0" wp14:anchorId="74B80463" wp14:editId="706F0C82">
              <wp:extent cx="5486400" cy="342709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isk_taking_behavior.jpeg"/>
                      <pic:cNvPicPr/>
                    </pic:nvPicPr>
                    <pic:blipFill>
                      <a:blip r:embed="rId9">
                        <a:extLst>
                          <a:ext uri="{28A0092B-C50C-407E-A947-70E740481C1C}">
                            <a14:useLocalDpi xmlns:a14="http://schemas.microsoft.com/office/drawing/2010/main" val="0"/>
                          </a:ext>
                        </a:extLst>
                      </a:blip>
                      <a:stretch>
                        <a:fillRect/>
                      </a:stretch>
                    </pic:blipFill>
                    <pic:spPr>
                      <a:xfrm>
                        <a:off x="0" y="0"/>
                        <a:ext cx="5486400" cy="3427095"/>
                      </a:xfrm>
                      <a:prstGeom prst="rect">
                        <a:avLst/>
                      </a:prstGeom>
                    </pic:spPr>
                  </pic:pic>
                </a:graphicData>
              </a:graphic>
            </wp:inline>
          </w:drawing>
        </w:r>
      </w:del>
    </w:p>
    <w:p w14:paraId="55EEE046" w14:textId="6FD4AB30" w:rsidR="00E3481C" w:rsidRPr="005C643D" w:rsidRDefault="00E3481C" w:rsidP="00724EB6">
      <w:pPr>
        <w:spacing w:line="240" w:lineRule="auto"/>
        <w:rPr>
          <w:rFonts w:ascii="Times New Roman" w:hAnsi="Times New Roman" w:cs="Times New Roman"/>
          <w:sz w:val="20"/>
          <w:szCs w:val="20"/>
          <w:lang w:val="en-US"/>
        </w:rPr>
      </w:pPr>
      <w:r w:rsidRPr="005C643D">
        <w:rPr>
          <w:rFonts w:ascii="Times New Roman" w:hAnsi="Times New Roman" w:cs="Times New Roman"/>
          <w:sz w:val="20"/>
          <w:szCs w:val="20"/>
          <w:lang w:val="en-US"/>
        </w:rPr>
        <w:lastRenderedPageBreak/>
        <w:t>Figure 2:</w:t>
      </w:r>
      <w:ins w:id="76" w:author="David St-Amand" w:date="2017-10-02T15:53:00Z">
        <w:r w:rsidR="00E6790E">
          <w:rPr>
            <w:rFonts w:ascii="Times New Roman" w:hAnsi="Times New Roman" w:cs="Times New Roman"/>
            <w:sz w:val="20"/>
            <w:szCs w:val="20"/>
            <w:lang w:val="en-US"/>
          </w:rPr>
          <w:t xml:space="preserve"> Figure 2A represents the</w:t>
        </w:r>
      </w:ins>
      <w:r w:rsidRPr="005C643D">
        <w:rPr>
          <w:rFonts w:ascii="Times New Roman" w:hAnsi="Times New Roman" w:cs="Times New Roman"/>
          <w:sz w:val="20"/>
          <w:szCs w:val="20"/>
          <w:lang w:val="en-US"/>
        </w:rPr>
        <w:t xml:space="preserve"> </w:t>
      </w:r>
      <w:ins w:id="77" w:author="David St-Amand" w:date="2017-10-02T15:53:00Z">
        <w:r w:rsidR="00E6790E">
          <w:rPr>
            <w:rFonts w:ascii="Times New Roman" w:hAnsi="Times New Roman" w:cs="Times New Roman"/>
            <w:sz w:val="20"/>
            <w:szCs w:val="20"/>
            <w:lang w:val="en-US"/>
          </w:rPr>
          <w:t>p</w:t>
        </w:r>
      </w:ins>
      <w:del w:id="78" w:author="David St-Amand" w:date="2017-10-02T15:53:00Z">
        <w:r w:rsidRPr="005C643D" w:rsidDel="00E6790E">
          <w:rPr>
            <w:rFonts w:ascii="Times New Roman" w:hAnsi="Times New Roman" w:cs="Times New Roman"/>
            <w:sz w:val="20"/>
            <w:szCs w:val="20"/>
            <w:lang w:val="en-US"/>
          </w:rPr>
          <w:delText>P</w:delText>
        </w:r>
      </w:del>
      <w:r w:rsidRPr="005C643D">
        <w:rPr>
          <w:rFonts w:ascii="Times New Roman" w:hAnsi="Times New Roman" w:cs="Times New Roman"/>
          <w:sz w:val="20"/>
          <w:szCs w:val="20"/>
          <w:lang w:val="en-US"/>
        </w:rPr>
        <w:t xml:space="preserve">roportion of risky choices for the three induction conditions (Episodic, </w:t>
      </w:r>
      <w:r w:rsidR="005B43F6">
        <w:rPr>
          <w:rFonts w:ascii="Times New Roman" w:hAnsi="Times New Roman" w:cs="Times New Roman"/>
          <w:sz w:val="20"/>
          <w:szCs w:val="20"/>
          <w:lang w:val="en-US"/>
        </w:rPr>
        <w:t>Control</w:t>
      </w:r>
      <w:r w:rsidRPr="005C643D">
        <w:rPr>
          <w:rFonts w:ascii="Times New Roman" w:hAnsi="Times New Roman" w:cs="Times New Roman"/>
          <w:sz w:val="20"/>
          <w:szCs w:val="20"/>
          <w:lang w:val="en-US"/>
        </w:rPr>
        <w:t xml:space="preserve"> and </w:t>
      </w:r>
      <w:r w:rsidR="005B43F6">
        <w:rPr>
          <w:rFonts w:ascii="Times New Roman" w:hAnsi="Times New Roman" w:cs="Times New Roman"/>
          <w:sz w:val="20"/>
          <w:szCs w:val="20"/>
          <w:lang w:val="en-US"/>
        </w:rPr>
        <w:t>Baseline</w:t>
      </w:r>
      <w:r w:rsidRPr="005C643D">
        <w:rPr>
          <w:rFonts w:ascii="Times New Roman" w:hAnsi="Times New Roman" w:cs="Times New Roman"/>
          <w:sz w:val="20"/>
          <w:szCs w:val="20"/>
          <w:lang w:val="en-US"/>
        </w:rPr>
        <w:t>)</w:t>
      </w:r>
      <w:r>
        <w:rPr>
          <w:rFonts w:ascii="Times New Roman" w:hAnsi="Times New Roman" w:cs="Times New Roman"/>
          <w:sz w:val="20"/>
          <w:szCs w:val="20"/>
          <w:lang w:val="en-US"/>
        </w:rPr>
        <w:t xml:space="preserve"> from trial 40 to 100</w:t>
      </w:r>
      <w:r w:rsidRPr="005C643D">
        <w:rPr>
          <w:rFonts w:ascii="Times New Roman" w:hAnsi="Times New Roman" w:cs="Times New Roman"/>
          <w:sz w:val="20"/>
          <w:szCs w:val="20"/>
          <w:lang w:val="en-US"/>
        </w:rPr>
        <w:t xml:space="preserve">. </w:t>
      </w:r>
      <w:ins w:id="79" w:author="David St-Amand" w:date="2017-10-02T15:53:00Z">
        <w:r w:rsidR="00E6790E">
          <w:rPr>
            <w:rFonts w:ascii="Times New Roman" w:hAnsi="Times New Roman" w:cs="Times New Roman"/>
            <w:sz w:val="20"/>
            <w:szCs w:val="20"/>
            <w:lang w:val="en-US"/>
          </w:rPr>
          <w:t>Figure 2B represents c</w:t>
        </w:r>
        <w:r w:rsidR="00E6790E">
          <w:rPr>
            <w:rFonts w:ascii="Times New Roman" w:hAnsi="Times New Roman" w:cs="Times New Roman"/>
            <w:sz w:val="20"/>
            <w:szCs w:val="20"/>
            <w:lang w:val="en-US"/>
          </w:rPr>
          <w:t xml:space="preserve">hanges in risky preferences over time in the three conditions </w:t>
        </w:r>
        <w:r w:rsidR="00E6790E" w:rsidRPr="005C643D">
          <w:rPr>
            <w:rFonts w:ascii="Times New Roman" w:hAnsi="Times New Roman" w:cs="Times New Roman"/>
            <w:sz w:val="20"/>
            <w:szCs w:val="20"/>
            <w:lang w:val="en-US"/>
          </w:rPr>
          <w:t>(Episodic,</w:t>
        </w:r>
        <w:r w:rsidR="00E6790E">
          <w:rPr>
            <w:rFonts w:ascii="Times New Roman" w:hAnsi="Times New Roman" w:cs="Times New Roman"/>
            <w:sz w:val="20"/>
            <w:szCs w:val="20"/>
            <w:lang w:val="en-US"/>
          </w:rPr>
          <w:t xml:space="preserve"> Control and Baseline</w:t>
        </w:r>
        <w:r w:rsidR="00E6790E" w:rsidRPr="005C643D">
          <w:rPr>
            <w:rFonts w:ascii="Times New Roman" w:hAnsi="Times New Roman" w:cs="Times New Roman"/>
            <w:sz w:val="20"/>
            <w:szCs w:val="20"/>
            <w:lang w:val="en-US"/>
          </w:rPr>
          <w:t>)</w:t>
        </w:r>
      </w:ins>
    </w:p>
    <w:p w14:paraId="04300E02" w14:textId="77777777" w:rsidR="006B6E6C" w:rsidRDefault="00E3481C" w:rsidP="00933832">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b/>
      </w:r>
    </w:p>
    <w:p w14:paraId="2AFE38F7" w14:textId="051907AC" w:rsidR="00BA6EEC" w:rsidRDefault="006B6E6C" w:rsidP="00BA642B">
      <w:pPr>
        <w:spacing w:line="480" w:lineRule="auto"/>
        <w:ind w:firstLine="720"/>
        <w:rPr>
          <w:ins w:id="80" w:author="David St-Amand" w:date="2017-10-02T00:54:00Z"/>
          <w:rFonts w:ascii="Times New Roman" w:hAnsi="Times New Roman" w:cs="Times New Roman"/>
          <w:sz w:val="24"/>
          <w:szCs w:val="24"/>
          <w:lang w:val="en-US"/>
        </w:rPr>
      </w:pPr>
      <w:r>
        <w:rPr>
          <w:rFonts w:ascii="Times New Roman" w:hAnsi="Times New Roman" w:cs="Times New Roman"/>
          <w:sz w:val="24"/>
          <w:szCs w:val="24"/>
          <w:lang w:val="en-US"/>
        </w:rPr>
        <w:t>Examining choice behavior across blocks, we found that</w:t>
      </w:r>
      <w:ins w:id="81" w:author="David St-Amand" w:date="2017-10-02T00:39:00Z">
        <w:r w:rsidR="0097691A">
          <w:rPr>
            <w:rFonts w:ascii="Times New Roman" w:hAnsi="Times New Roman" w:cs="Times New Roman"/>
            <w:sz w:val="24"/>
            <w:szCs w:val="24"/>
            <w:lang w:val="en-US"/>
          </w:rPr>
          <w:t xml:space="preserve"> </w:t>
        </w:r>
      </w:ins>
      <w:del w:id="82" w:author="David St-Amand" w:date="2017-10-02T00:39:00Z">
        <w:r w:rsidDel="0097691A">
          <w:rPr>
            <w:rFonts w:ascii="Times New Roman" w:hAnsi="Times New Roman" w:cs="Times New Roman"/>
            <w:sz w:val="24"/>
            <w:szCs w:val="24"/>
            <w:lang w:val="en-US"/>
          </w:rPr>
          <w:delText xml:space="preserve"> </w:delText>
        </w:r>
      </w:del>
      <w:r>
        <w:rPr>
          <w:rFonts w:ascii="Times New Roman" w:hAnsi="Times New Roman" w:cs="Times New Roman"/>
          <w:sz w:val="24"/>
          <w:szCs w:val="24"/>
          <w:lang w:val="en-US"/>
        </w:rPr>
        <w:t xml:space="preserve">risk-taking </w:t>
      </w:r>
      <w:ins w:id="83" w:author="David St-Amand" w:date="2017-10-02T00:39:00Z">
        <w:r w:rsidR="0097691A">
          <w:rPr>
            <w:rFonts w:ascii="Times New Roman" w:hAnsi="Times New Roman" w:cs="Times New Roman"/>
            <w:sz w:val="24"/>
            <w:szCs w:val="24"/>
            <w:lang w:val="en-US"/>
          </w:rPr>
          <w:t xml:space="preserve">developed differently over time </w:t>
        </w:r>
      </w:ins>
      <w:r>
        <w:rPr>
          <w:rFonts w:ascii="Times New Roman" w:hAnsi="Times New Roman" w:cs="Times New Roman"/>
          <w:sz w:val="24"/>
          <w:szCs w:val="24"/>
          <w:lang w:val="en-US"/>
        </w:rPr>
        <w:t>in the episodic specificity</w:t>
      </w:r>
      <w:ins w:id="84" w:author="David St-Amand" w:date="2017-10-02T00:39:00Z">
        <w:r w:rsidR="0097691A">
          <w:rPr>
            <w:rFonts w:ascii="Times New Roman" w:hAnsi="Times New Roman" w:cs="Times New Roman"/>
            <w:sz w:val="24"/>
            <w:szCs w:val="24"/>
            <w:lang w:val="en-US"/>
          </w:rPr>
          <w:t xml:space="preserve"> and control</w:t>
        </w:r>
      </w:ins>
      <w:r>
        <w:rPr>
          <w:rFonts w:ascii="Times New Roman" w:hAnsi="Times New Roman" w:cs="Times New Roman"/>
          <w:sz w:val="24"/>
          <w:szCs w:val="24"/>
          <w:lang w:val="en-US"/>
        </w:rPr>
        <w:t xml:space="preserve"> condition</w:t>
      </w:r>
      <w:ins w:id="85" w:author="David St-Amand" w:date="2017-10-02T00:40:00Z">
        <w:r w:rsidR="0097691A">
          <w:rPr>
            <w:rFonts w:ascii="Times New Roman" w:hAnsi="Times New Roman" w:cs="Times New Roman"/>
            <w:sz w:val="24"/>
            <w:szCs w:val="24"/>
            <w:lang w:val="en-US"/>
          </w:rPr>
          <w:t>s</w:t>
        </w:r>
      </w:ins>
      <w:r>
        <w:rPr>
          <w:rFonts w:ascii="Times New Roman" w:hAnsi="Times New Roman" w:cs="Times New Roman"/>
          <w:sz w:val="24"/>
          <w:szCs w:val="24"/>
          <w:lang w:val="en-US"/>
        </w:rPr>
        <w:t xml:space="preserve"> </w:t>
      </w:r>
      <w:del w:id="86" w:author="David St-Amand" w:date="2017-10-02T00:39:00Z">
        <w:r w:rsidDel="0097691A">
          <w:rPr>
            <w:rFonts w:ascii="Times New Roman" w:hAnsi="Times New Roman" w:cs="Times New Roman"/>
            <w:sz w:val="24"/>
            <w:szCs w:val="24"/>
            <w:lang w:val="en-US"/>
          </w:rPr>
          <w:delText xml:space="preserve">tended to increase over time while it tended to decrease </w:delText>
        </w:r>
      </w:del>
      <w:del w:id="87" w:author="David St-Amand" w:date="2017-10-02T00:40:00Z">
        <w:r w:rsidDel="0097691A">
          <w:rPr>
            <w:rFonts w:ascii="Times New Roman" w:hAnsi="Times New Roman" w:cs="Times New Roman"/>
            <w:sz w:val="24"/>
            <w:szCs w:val="24"/>
            <w:lang w:val="en-US"/>
          </w:rPr>
          <w:delText xml:space="preserve">in the </w:delText>
        </w:r>
        <w:r w:rsidR="005B43F6" w:rsidDel="0097691A">
          <w:rPr>
            <w:rFonts w:ascii="Times New Roman" w:hAnsi="Times New Roman" w:cs="Times New Roman"/>
            <w:sz w:val="24"/>
            <w:szCs w:val="24"/>
            <w:lang w:val="en-US"/>
          </w:rPr>
          <w:delText>control</w:delText>
        </w:r>
        <w:r w:rsidDel="0097691A">
          <w:rPr>
            <w:rFonts w:ascii="Times New Roman" w:hAnsi="Times New Roman" w:cs="Times New Roman"/>
            <w:sz w:val="24"/>
            <w:szCs w:val="24"/>
            <w:lang w:val="en-US"/>
          </w:rPr>
          <w:delText xml:space="preserve"> condition </w:delText>
        </w:r>
      </w:del>
      <w:r>
        <w:rPr>
          <w:rFonts w:ascii="Times New Roman" w:hAnsi="Times New Roman" w:cs="Times New Roman"/>
          <w:sz w:val="24"/>
          <w:szCs w:val="24"/>
          <w:lang w:val="en-US"/>
        </w:rPr>
        <w:t>(Figure 2B).</w:t>
      </w:r>
      <w:del w:id="88" w:author="David St-Amand" w:date="2017-10-02T00:41:00Z">
        <w:r w:rsidR="00E25FB5" w:rsidDel="0097691A">
          <w:rPr>
            <w:rFonts w:ascii="Times New Roman" w:hAnsi="Times New Roman" w:cs="Times New Roman"/>
            <w:sz w:val="24"/>
            <w:szCs w:val="24"/>
            <w:lang w:val="en-US"/>
          </w:rPr>
          <w:delText xml:space="preserve"> </w:delText>
        </w:r>
      </w:del>
      <w:r w:rsidR="00E25FB5">
        <w:rPr>
          <w:rFonts w:ascii="Times New Roman" w:hAnsi="Times New Roman" w:cs="Times New Roman"/>
          <w:sz w:val="24"/>
          <w:szCs w:val="24"/>
          <w:lang w:val="en-US"/>
        </w:rPr>
        <w:t>A mixed-effects logistics regression revealed that p</w:t>
      </w:r>
      <w:r w:rsidR="00E3481C" w:rsidRPr="009A12D7">
        <w:rPr>
          <w:rFonts w:ascii="Times New Roman" w:hAnsi="Times New Roman" w:cs="Times New Roman"/>
          <w:sz w:val="24"/>
          <w:szCs w:val="24"/>
          <w:lang w:val="en-US"/>
        </w:rPr>
        <w:t xml:space="preserve">articipants in the </w:t>
      </w:r>
      <w:ins w:id="89" w:author="David St-Amand" w:date="2017-10-02T00:40:00Z">
        <w:r w:rsidR="0097691A">
          <w:rPr>
            <w:rFonts w:ascii="Times New Roman" w:hAnsi="Times New Roman" w:cs="Times New Roman"/>
            <w:sz w:val="24"/>
            <w:szCs w:val="24"/>
            <w:lang w:val="en-US"/>
          </w:rPr>
          <w:t>control</w:t>
        </w:r>
      </w:ins>
      <w:del w:id="90" w:author="David St-Amand" w:date="2017-10-02T00:40:00Z">
        <w:r w:rsidR="00E3481C" w:rsidRPr="009A12D7" w:rsidDel="0097691A">
          <w:rPr>
            <w:rFonts w:ascii="Times New Roman" w:hAnsi="Times New Roman" w:cs="Times New Roman"/>
            <w:sz w:val="24"/>
            <w:szCs w:val="24"/>
            <w:lang w:val="en-US"/>
          </w:rPr>
          <w:delText>episodic</w:delText>
        </w:r>
      </w:del>
      <w:r w:rsidR="00E3481C" w:rsidRPr="009A12D7">
        <w:rPr>
          <w:rFonts w:ascii="Times New Roman" w:hAnsi="Times New Roman" w:cs="Times New Roman"/>
          <w:sz w:val="24"/>
          <w:szCs w:val="24"/>
          <w:lang w:val="en-US"/>
        </w:rPr>
        <w:t xml:space="preserve"> condition became significantly more risk-</w:t>
      </w:r>
      <w:ins w:id="91" w:author="David St-Amand" w:date="2017-10-02T00:40:00Z">
        <w:r w:rsidR="0097691A">
          <w:rPr>
            <w:rFonts w:ascii="Times New Roman" w:hAnsi="Times New Roman" w:cs="Times New Roman"/>
            <w:sz w:val="24"/>
            <w:szCs w:val="24"/>
            <w:lang w:val="en-US"/>
          </w:rPr>
          <w:t>averse</w:t>
        </w:r>
      </w:ins>
      <w:del w:id="92" w:author="David St-Amand" w:date="2017-10-02T00:40:00Z">
        <w:r w:rsidR="00E3481C" w:rsidRPr="009A12D7" w:rsidDel="0097691A">
          <w:rPr>
            <w:rFonts w:ascii="Times New Roman" w:hAnsi="Times New Roman" w:cs="Times New Roman"/>
            <w:sz w:val="24"/>
            <w:szCs w:val="24"/>
            <w:lang w:val="en-US"/>
          </w:rPr>
          <w:delText>taking</w:delText>
        </w:r>
      </w:del>
      <w:r w:rsidR="00E3481C" w:rsidRPr="009A12D7">
        <w:rPr>
          <w:rFonts w:ascii="Times New Roman" w:hAnsi="Times New Roman" w:cs="Times New Roman"/>
          <w:sz w:val="24"/>
          <w:szCs w:val="24"/>
          <w:lang w:val="en-US"/>
        </w:rPr>
        <w:t xml:space="preserve"> over time than participants </w:t>
      </w:r>
      <w:r w:rsidR="00E25FB5">
        <w:rPr>
          <w:rFonts w:ascii="Times New Roman" w:hAnsi="Times New Roman" w:cs="Times New Roman"/>
          <w:sz w:val="24"/>
          <w:szCs w:val="24"/>
          <w:lang w:val="en-US"/>
        </w:rPr>
        <w:t xml:space="preserve">in the </w:t>
      </w:r>
      <w:ins w:id="93" w:author="David St-Amand" w:date="2017-10-02T00:40:00Z">
        <w:r w:rsidR="0097691A">
          <w:rPr>
            <w:rFonts w:ascii="Times New Roman" w:hAnsi="Times New Roman" w:cs="Times New Roman"/>
            <w:sz w:val="24"/>
            <w:szCs w:val="24"/>
            <w:lang w:val="en-US"/>
          </w:rPr>
          <w:t>episodic</w:t>
        </w:r>
      </w:ins>
      <w:del w:id="94" w:author="David St-Amand" w:date="2017-10-02T00:40:00Z">
        <w:r w:rsidR="005B43F6" w:rsidDel="0097691A">
          <w:rPr>
            <w:rFonts w:ascii="Times New Roman" w:hAnsi="Times New Roman" w:cs="Times New Roman"/>
            <w:sz w:val="24"/>
            <w:szCs w:val="24"/>
            <w:lang w:val="en-US"/>
          </w:rPr>
          <w:delText>control</w:delText>
        </w:r>
      </w:del>
      <w:r w:rsidR="009F3580">
        <w:rPr>
          <w:rFonts w:ascii="Times New Roman" w:hAnsi="Times New Roman" w:cs="Times New Roman"/>
          <w:sz w:val="24"/>
          <w:szCs w:val="24"/>
          <w:lang w:val="en-US"/>
        </w:rPr>
        <w:t xml:space="preserve"> </w:t>
      </w:r>
      <w:r w:rsidR="00E3481C" w:rsidRPr="009A12D7">
        <w:rPr>
          <w:rFonts w:ascii="Times New Roman" w:hAnsi="Times New Roman" w:cs="Times New Roman"/>
          <w:sz w:val="24"/>
          <w:szCs w:val="24"/>
          <w:lang w:val="en-US"/>
        </w:rPr>
        <w:t>condition (</w:t>
      </w:r>
      <w:r w:rsidR="00E25FB5">
        <w:rPr>
          <w:rFonts w:ascii="Times New Roman" w:hAnsi="Times New Roman" w:cs="Times New Roman"/>
          <w:sz w:val="24"/>
          <w:szCs w:val="24"/>
          <w:lang w:val="en-US"/>
        </w:rPr>
        <w:t xml:space="preserve">condition X </w:t>
      </w:r>
      <w:r w:rsidR="00EE7B0A">
        <w:rPr>
          <w:rFonts w:ascii="Times New Roman" w:hAnsi="Times New Roman" w:cs="Times New Roman"/>
          <w:sz w:val="24"/>
          <w:szCs w:val="24"/>
          <w:lang w:val="en-US"/>
        </w:rPr>
        <w:t>trial</w:t>
      </w:r>
      <w:r w:rsidR="00E25FB5">
        <w:rPr>
          <w:rFonts w:ascii="Times New Roman" w:hAnsi="Times New Roman" w:cs="Times New Roman"/>
          <w:sz w:val="24"/>
          <w:szCs w:val="24"/>
          <w:lang w:val="en-US"/>
        </w:rPr>
        <w:t xml:space="preserve"> interaction</w:t>
      </w:r>
      <w:r w:rsidR="00B5350E">
        <w:rPr>
          <w:rFonts w:ascii="Times New Roman" w:hAnsi="Times New Roman" w:cs="Times New Roman"/>
          <w:sz w:val="24"/>
          <w:szCs w:val="24"/>
          <w:lang w:val="en-US"/>
        </w:rPr>
        <w:t xml:space="preserve">; </w:t>
      </w:r>
      <w:r w:rsidR="00B5350E" w:rsidRPr="00724EB6">
        <w:rPr>
          <w:rFonts w:ascii="Times New Roman" w:hAnsi="Times New Roman" w:cs="Times New Roman"/>
          <w:i/>
          <w:sz w:val="24"/>
          <w:szCs w:val="24"/>
        </w:rPr>
        <w:t>β</w:t>
      </w:r>
      <w:r w:rsidR="00B5350E">
        <w:rPr>
          <w:rFonts w:ascii="Times New Roman" w:hAnsi="Times New Roman" w:cs="Times New Roman"/>
          <w:sz w:val="24"/>
          <w:szCs w:val="24"/>
          <w:lang w:val="en-US"/>
        </w:rPr>
        <w:t xml:space="preserve"> = </w:t>
      </w:r>
      <w:ins w:id="95" w:author="David St-Amand" w:date="2017-10-02T01:41:00Z">
        <w:r w:rsidR="00BE3E30">
          <w:rPr>
            <w:rFonts w:ascii="Times New Roman" w:hAnsi="Times New Roman" w:cs="Times New Roman"/>
            <w:sz w:val="24"/>
            <w:szCs w:val="24"/>
            <w:lang w:val="en-US"/>
          </w:rPr>
          <w:t>1</w:t>
        </w:r>
      </w:ins>
      <w:ins w:id="96" w:author="David St-Amand" w:date="2017-10-02T14:56:00Z">
        <w:r w:rsidR="006B2450">
          <w:rPr>
            <w:rFonts w:ascii="Times New Roman" w:hAnsi="Times New Roman" w:cs="Times New Roman"/>
            <w:sz w:val="24"/>
            <w:szCs w:val="24"/>
            <w:lang w:val="en-US"/>
          </w:rPr>
          <w:t>.25</w:t>
        </w:r>
      </w:ins>
      <w:del w:id="97" w:author="David St-Amand" w:date="2017-10-02T01:41:00Z">
        <w:r w:rsidR="00B5350E" w:rsidDel="00BE3E30">
          <w:rPr>
            <w:rFonts w:ascii="Times New Roman" w:hAnsi="Times New Roman" w:cs="Times New Roman"/>
            <w:sz w:val="24"/>
            <w:szCs w:val="24"/>
            <w:lang w:val="en-US"/>
          </w:rPr>
          <w:delText>0.01</w:delText>
        </w:r>
      </w:del>
      <w:del w:id="98" w:author="David St-Amand" w:date="2017-10-02T14:56:00Z">
        <w:r w:rsidR="00B920AE" w:rsidDel="006B2450">
          <w:rPr>
            <w:rFonts w:ascii="Times New Roman" w:hAnsi="Times New Roman" w:cs="Times New Roman"/>
            <w:sz w:val="24"/>
            <w:szCs w:val="24"/>
            <w:lang w:val="en-US"/>
          </w:rPr>
          <w:delText>1</w:delText>
        </w:r>
      </w:del>
      <w:del w:id="99" w:author="David St-Amand" w:date="2017-10-02T01:40:00Z">
        <w:r w:rsidR="00B920AE" w:rsidDel="00BE3E30">
          <w:rPr>
            <w:rFonts w:ascii="Times New Roman" w:hAnsi="Times New Roman" w:cs="Times New Roman"/>
            <w:sz w:val="24"/>
            <w:szCs w:val="24"/>
            <w:lang w:val="en-US"/>
          </w:rPr>
          <w:delText>7</w:delText>
        </w:r>
      </w:del>
      <w:r w:rsidR="00B920AE">
        <w:rPr>
          <w:rFonts w:ascii="Times New Roman" w:hAnsi="Times New Roman" w:cs="Times New Roman"/>
          <w:sz w:val="24"/>
          <w:szCs w:val="24"/>
          <w:lang w:val="en-US"/>
        </w:rPr>
        <w:t>, SE = 0.</w:t>
      </w:r>
      <w:del w:id="100" w:author="David St-Amand" w:date="2017-10-02T01:41:00Z">
        <w:r w:rsidR="00B920AE" w:rsidDel="00BE3E30">
          <w:rPr>
            <w:rFonts w:ascii="Times New Roman" w:hAnsi="Times New Roman" w:cs="Times New Roman"/>
            <w:sz w:val="24"/>
            <w:szCs w:val="24"/>
            <w:lang w:val="en-US"/>
          </w:rPr>
          <w:delText>00</w:delText>
        </w:r>
      </w:del>
      <w:ins w:id="101" w:author="David St-Amand" w:date="2017-10-02T01:40:00Z">
        <w:r w:rsidR="006B2450">
          <w:rPr>
            <w:rFonts w:ascii="Times New Roman" w:hAnsi="Times New Roman" w:cs="Times New Roman"/>
            <w:sz w:val="24"/>
            <w:szCs w:val="24"/>
            <w:lang w:val="en-US"/>
          </w:rPr>
          <w:t>349</w:t>
        </w:r>
      </w:ins>
      <w:del w:id="102" w:author="David St-Amand" w:date="2017-10-02T01:40:00Z">
        <w:r w:rsidR="00B920AE" w:rsidDel="00BE3E30">
          <w:rPr>
            <w:rFonts w:ascii="Times New Roman" w:hAnsi="Times New Roman" w:cs="Times New Roman"/>
            <w:sz w:val="24"/>
            <w:szCs w:val="24"/>
            <w:lang w:val="en-US"/>
          </w:rPr>
          <w:delText>463</w:delText>
        </w:r>
      </w:del>
      <w:r w:rsidR="00B5350E">
        <w:rPr>
          <w:rFonts w:ascii="Times New Roman" w:hAnsi="Times New Roman" w:cs="Times New Roman"/>
          <w:sz w:val="24"/>
          <w:szCs w:val="24"/>
          <w:lang w:val="en-US"/>
        </w:rPr>
        <w:t>,</w:t>
      </w:r>
      <w:r w:rsidR="00E25FB5">
        <w:rPr>
          <w:rFonts w:ascii="Times New Roman" w:hAnsi="Times New Roman" w:cs="Times New Roman"/>
          <w:sz w:val="24"/>
          <w:szCs w:val="24"/>
          <w:lang w:val="en-US"/>
        </w:rPr>
        <w:t xml:space="preserve"> </w:t>
      </w:r>
      <w:r w:rsidR="00E25FB5">
        <w:rPr>
          <w:rFonts w:ascii="Times New Roman" w:hAnsi="Times New Roman" w:cs="Times New Roman"/>
          <w:i/>
          <w:sz w:val="24"/>
          <w:szCs w:val="24"/>
          <w:lang w:val="en-US"/>
        </w:rPr>
        <w:t>p</w:t>
      </w:r>
      <w:r w:rsidR="00E3481C" w:rsidRPr="009A12D7">
        <w:rPr>
          <w:rFonts w:ascii="Times New Roman" w:hAnsi="Times New Roman" w:cs="Times New Roman"/>
          <w:sz w:val="24"/>
          <w:szCs w:val="24"/>
          <w:lang w:val="en-US"/>
        </w:rPr>
        <w:t xml:space="preserve">= </w:t>
      </w:r>
      <w:r w:rsidR="00543F94">
        <w:rPr>
          <w:rFonts w:ascii="Times New Roman" w:hAnsi="Times New Roman" w:cs="Times New Roman"/>
          <w:sz w:val="24"/>
          <w:szCs w:val="24"/>
          <w:lang w:val="en-US"/>
        </w:rPr>
        <w:t>0.0</w:t>
      </w:r>
      <w:ins w:id="103" w:author="David St-Amand" w:date="2017-10-02T01:40:00Z">
        <w:r w:rsidR="006B2450">
          <w:rPr>
            <w:rFonts w:ascii="Times New Roman" w:hAnsi="Times New Roman" w:cs="Times New Roman"/>
            <w:sz w:val="24"/>
            <w:szCs w:val="24"/>
            <w:lang w:val="en-US"/>
          </w:rPr>
          <w:t>003</w:t>
        </w:r>
      </w:ins>
      <w:ins w:id="104" w:author="David St-Amand" w:date="2017-10-02T14:57:00Z">
        <w:r w:rsidR="006B2450">
          <w:rPr>
            <w:rFonts w:ascii="Times New Roman" w:hAnsi="Times New Roman" w:cs="Times New Roman"/>
            <w:sz w:val="24"/>
            <w:szCs w:val="24"/>
            <w:lang w:val="en-US"/>
          </w:rPr>
          <w:t>46</w:t>
        </w:r>
      </w:ins>
      <w:del w:id="105" w:author="David St-Amand" w:date="2017-10-02T01:40:00Z">
        <w:r w:rsidR="00B920AE" w:rsidDel="00BE3E30">
          <w:rPr>
            <w:rFonts w:ascii="Times New Roman" w:hAnsi="Times New Roman" w:cs="Times New Roman"/>
            <w:sz w:val="24"/>
            <w:szCs w:val="24"/>
            <w:lang w:val="en-US"/>
          </w:rPr>
          <w:delText>117</w:delText>
        </w:r>
      </w:del>
      <w:r w:rsidR="00E3481C" w:rsidRPr="009A12D7">
        <w:rPr>
          <w:rFonts w:ascii="Times New Roman" w:hAnsi="Times New Roman" w:cs="Times New Roman"/>
          <w:sz w:val="24"/>
          <w:szCs w:val="24"/>
          <w:lang w:val="en-US"/>
        </w:rPr>
        <w:t>).</w:t>
      </w:r>
      <w:r w:rsidR="00E3481C">
        <w:rPr>
          <w:rFonts w:ascii="Times New Roman" w:hAnsi="Times New Roman" w:cs="Times New Roman"/>
          <w:sz w:val="24"/>
          <w:szCs w:val="24"/>
          <w:lang w:val="en-US"/>
        </w:rPr>
        <w:t xml:space="preserve"> Thus, the two groups </w:t>
      </w:r>
      <w:r w:rsidR="00E25FB5">
        <w:rPr>
          <w:rFonts w:ascii="Times New Roman" w:hAnsi="Times New Roman" w:cs="Times New Roman"/>
          <w:sz w:val="24"/>
          <w:szCs w:val="24"/>
          <w:lang w:val="en-US"/>
        </w:rPr>
        <w:t>exhibited apparent differences in their timecourses of apparent risk preference</w:t>
      </w:r>
      <w:r w:rsidR="00E3481C">
        <w:rPr>
          <w:rFonts w:ascii="Times New Roman" w:hAnsi="Times New Roman" w:cs="Times New Roman"/>
          <w:sz w:val="24"/>
          <w:szCs w:val="24"/>
          <w:lang w:val="en-US"/>
        </w:rPr>
        <w:t>.</w:t>
      </w:r>
      <w:r w:rsidR="00933832">
        <w:rPr>
          <w:rFonts w:ascii="Times New Roman" w:hAnsi="Times New Roman" w:cs="Times New Roman"/>
          <w:sz w:val="24"/>
          <w:szCs w:val="24"/>
          <w:lang w:val="en-US"/>
        </w:rPr>
        <w:t xml:space="preserve"> </w:t>
      </w:r>
      <w:del w:id="106" w:author="David St-Amand" w:date="2017-10-02T00:41:00Z">
        <w:r w:rsidR="00315F7E" w:rsidDel="0097691A">
          <w:rPr>
            <w:rFonts w:ascii="Times New Roman" w:hAnsi="Times New Roman" w:cs="Times New Roman"/>
            <w:sz w:val="24"/>
            <w:szCs w:val="24"/>
            <w:lang w:val="en-US"/>
          </w:rPr>
          <w:delText xml:space="preserve">More precisely, risk-taking tended to decrease over time in the control condition but did not significantly change over time in the episodic condition. </w:delText>
        </w:r>
      </w:del>
      <w:ins w:id="107" w:author="David St-Amand" w:date="2017-10-02T00:41:00Z">
        <w:r w:rsidR="0097691A">
          <w:rPr>
            <w:rFonts w:ascii="Times New Roman" w:hAnsi="Times New Roman" w:cs="Times New Roman"/>
            <w:sz w:val="24"/>
            <w:szCs w:val="24"/>
            <w:lang w:val="en-US"/>
          </w:rPr>
          <w:t>More precisely, risk-taking tended to decrease over time in the control condition (</w:t>
        </w:r>
      </w:ins>
      <w:ins w:id="108" w:author="David St-Amand" w:date="2017-10-02T01:43:00Z">
        <w:r w:rsidR="00BE3E30" w:rsidRPr="00724EB6">
          <w:rPr>
            <w:rFonts w:ascii="Times New Roman" w:hAnsi="Times New Roman" w:cs="Times New Roman"/>
            <w:i/>
            <w:sz w:val="24"/>
            <w:szCs w:val="24"/>
          </w:rPr>
          <w:t>β</w:t>
        </w:r>
        <w:r w:rsidR="00BE3E30">
          <w:rPr>
            <w:rFonts w:ascii="Times New Roman" w:hAnsi="Times New Roman" w:cs="Times New Roman"/>
            <w:i/>
            <w:sz w:val="24"/>
            <w:szCs w:val="24"/>
          </w:rPr>
          <w:t xml:space="preserve"> </w:t>
        </w:r>
        <w:r w:rsidR="00BE3E30" w:rsidRPr="00BE3E30">
          <w:rPr>
            <w:rFonts w:ascii="Times New Roman" w:hAnsi="Times New Roman" w:cs="Times New Roman"/>
            <w:sz w:val="24"/>
            <w:szCs w:val="24"/>
            <w:rPrChange w:id="109" w:author="David St-Amand" w:date="2017-10-02T01:44:00Z">
              <w:rPr>
                <w:rFonts w:ascii="Times New Roman" w:hAnsi="Times New Roman" w:cs="Times New Roman"/>
                <w:i/>
                <w:sz w:val="24"/>
                <w:szCs w:val="24"/>
              </w:rPr>
            </w:rPrChange>
          </w:rPr>
          <w:t xml:space="preserve">= -1, </w:t>
        </w:r>
      </w:ins>
      <w:ins w:id="110" w:author="David St-Amand" w:date="2017-10-02T01:44:00Z">
        <w:r w:rsidR="00BE3E30" w:rsidRPr="00BE3E30">
          <w:rPr>
            <w:rFonts w:ascii="Times New Roman" w:hAnsi="Times New Roman" w:cs="Times New Roman"/>
            <w:sz w:val="24"/>
            <w:szCs w:val="24"/>
            <w:rPrChange w:id="111" w:author="David St-Amand" w:date="2017-10-02T01:44:00Z">
              <w:rPr>
                <w:rFonts w:ascii="Times New Roman" w:hAnsi="Times New Roman" w:cs="Times New Roman"/>
                <w:i/>
                <w:sz w:val="24"/>
                <w:szCs w:val="24"/>
              </w:rPr>
            </w:rPrChange>
          </w:rPr>
          <w:t xml:space="preserve">SE = 0.253, p = </w:t>
        </w:r>
        <w:r w:rsidR="00BE3E30">
          <w:rPr>
            <w:rFonts w:ascii="Times New Roman" w:hAnsi="Times New Roman" w:cs="Times New Roman"/>
            <w:sz w:val="24"/>
            <w:szCs w:val="24"/>
            <w:lang w:val="en-US"/>
          </w:rPr>
          <w:t>0.0000767</w:t>
        </w:r>
      </w:ins>
      <w:ins w:id="112" w:author="David St-Amand" w:date="2017-10-02T00:41:00Z">
        <w:r w:rsidR="0097691A">
          <w:rPr>
            <w:rFonts w:ascii="Times New Roman" w:hAnsi="Times New Roman" w:cs="Times New Roman"/>
            <w:sz w:val="24"/>
            <w:szCs w:val="24"/>
            <w:lang w:val="en-US"/>
          </w:rPr>
          <w:t>) but did not significantly change over time in the episodic condition</w:t>
        </w:r>
        <w:r w:rsidR="0097691A">
          <w:rPr>
            <w:rFonts w:ascii="Times New Roman" w:hAnsi="Times New Roman" w:cs="Times New Roman"/>
            <w:sz w:val="24"/>
            <w:szCs w:val="24"/>
            <w:lang w:val="en-US"/>
          </w:rPr>
          <w:t xml:space="preserve"> (</w:t>
        </w:r>
      </w:ins>
      <w:ins w:id="113" w:author="David St-Amand" w:date="2017-10-02T01:42:00Z">
        <w:r w:rsidR="00BE3E30" w:rsidRPr="00724EB6">
          <w:rPr>
            <w:rFonts w:ascii="Times New Roman" w:hAnsi="Times New Roman" w:cs="Times New Roman"/>
            <w:i/>
            <w:sz w:val="24"/>
            <w:szCs w:val="24"/>
          </w:rPr>
          <w:t>β</w:t>
        </w:r>
        <w:r w:rsidR="00BE3E30">
          <w:rPr>
            <w:rFonts w:ascii="Times New Roman" w:hAnsi="Times New Roman" w:cs="Times New Roman"/>
            <w:i/>
            <w:sz w:val="24"/>
            <w:szCs w:val="24"/>
          </w:rPr>
          <w:t xml:space="preserve"> = </w:t>
        </w:r>
        <w:r w:rsidR="006B2450">
          <w:rPr>
            <w:rFonts w:ascii="Times New Roman" w:hAnsi="Times New Roman" w:cs="Times New Roman"/>
            <w:sz w:val="24"/>
            <w:szCs w:val="24"/>
          </w:rPr>
          <w:t>0.</w:t>
        </w:r>
      </w:ins>
      <w:ins w:id="114" w:author="David St-Amand" w:date="2017-10-02T14:58:00Z">
        <w:r w:rsidR="006B2450">
          <w:rPr>
            <w:rFonts w:ascii="Times New Roman" w:hAnsi="Times New Roman" w:cs="Times New Roman"/>
            <w:sz w:val="24"/>
            <w:szCs w:val="24"/>
          </w:rPr>
          <w:t>222</w:t>
        </w:r>
      </w:ins>
      <w:ins w:id="115" w:author="David St-Amand" w:date="2017-10-02T01:42:00Z">
        <w:r w:rsidR="006B2450">
          <w:rPr>
            <w:rFonts w:ascii="Times New Roman" w:hAnsi="Times New Roman" w:cs="Times New Roman"/>
            <w:sz w:val="24"/>
            <w:szCs w:val="24"/>
          </w:rPr>
          <w:t>, SE = 0.241, p = 0.3</w:t>
        </w:r>
        <w:r w:rsidR="00BE3E30">
          <w:rPr>
            <w:rFonts w:ascii="Times New Roman" w:hAnsi="Times New Roman" w:cs="Times New Roman"/>
            <w:sz w:val="24"/>
            <w:szCs w:val="24"/>
          </w:rPr>
          <w:t>6</w:t>
        </w:r>
      </w:ins>
      <w:ins w:id="116" w:author="David St-Amand" w:date="2017-10-02T00:41:00Z">
        <w:r w:rsidR="0097691A">
          <w:rPr>
            <w:rFonts w:ascii="Times New Roman" w:hAnsi="Times New Roman" w:cs="Times New Roman"/>
            <w:sz w:val="24"/>
            <w:szCs w:val="24"/>
            <w:lang w:val="en-US"/>
          </w:rPr>
          <w:t>)</w:t>
        </w:r>
        <w:r w:rsidR="0097691A">
          <w:rPr>
            <w:rFonts w:ascii="Times New Roman" w:hAnsi="Times New Roman" w:cs="Times New Roman"/>
            <w:sz w:val="24"/>
            <w:szCs w:val="24"/>
            <w:lang w:val="en-US"/>
          </w:rPr>
          <w:t xml:space="preserve">. </w:t>
        </w:r>
      </w:ins>
    </w:p>
    <w:p w14:paraId="1870BCB6" w14:textId="5705F340" w:rsidR="00BA6EEC" w:rsidRDefault="00BA6EEC" w:rsidP="0097691A">
      <w:pPr>
        <w:spacing w:line="480" w:lineRule="auto"/>
        <w:ind w:firstLine="720"/>
        <w:rPr>
          <w:ins w:id="117" w:author="David St-Amand" w:date="2017-10-02T00:41:00Z"/>
          <w:rFonts w:ascii="Times New Roman" w:hAnsi="Times New Roman" w:cs="Times New Roman"/>
          <w:sz w:val="24"/>
          <w:szCs w:val="24"/>
          <w:lang w:val="en-US"/>
        </w:rPr>
      </w:pPr>
      <w:moveToRangeStart w:id="118" w:author="David St-Amand" w:date="2017-10-02T00:54:00Z" w:name="move494668997"/>
      <w:moveTo w:id="119" w:author="David St-Amand" w:date="2017-10-02T00:54:00Z">
        <w:r>
          <w:rPr>
            <w:rFonts w:ascii="Times New Roman" w:hAnsi="Times New Roman" w:cs="Times New Roman"/>
            <w:sz w:val="24"/>
            <w:szCs w:val="24"/>
            <w:lang w:val="en-US"/>
          </w:rPr>
          <w:t xml:space="preserve">When asked which outcome first comes to their mind, participants in the episodic condition were significantly more likely to report the positive outcome, </w:t>
        </w:r>
        <w:r w:rsidRPr="003C4CB5">
          <w:rPr>
            <w:rFonts w:ascii="Times New Roman" w:hAnsi="Times New Roman" w:cs="Times New Roman"/>
            <w:sz w:val="24"/>
            <w:szCs w:val="24"/>
            <w:lang w:val="en-US"/>
          </w:rPr>
          <w:t>χ</w:t>
        </w:r>
        <w:r>
          <w:rPr>
            <w:rFonts w:ascii="Times New Roman" w:hAnsi="Times New Roman" w:cs="Times New Roman"/>
            <w:sz w:val="24"/>
            <w:szCs w:val="24"/>
            <w:vertAlign w:val="superscript"/>
            <w:lang w:val="en-US"/>
          </w:rPr>
          <w:t>2</w:t>
        </w:r>
        <w:r>
          <w:rPr>
            <w:rFonts w:ascii="Times New Roman" w:hAnsi="Times New Roman" w:cs="Times New Roman"/>
            <w:sz w:val="24"/>
            <w:szCs w:val="24"/>
            <w:lang w:val="en-US"/>
          </w:rPr>
          <w:t>(1, N = 2</w:t>
        </w:r>
      </w:moveTo>
      <w:ins w:id="120" w:author="David St-Amand" w:date="2017-10-02T01:46:00Z">
        <w:r w:rsidR="00841A79">
          <w:rPr>
            <w:rFonts w:ascii="Times New Roman" w:hAnsi="Times New Roman" w:cs="Times New Roman"/>
            <w:sz w:val="24"/>
            <w:szCs w:val="24"/>
            <w:lang w:val="en-US"/>
          </w:rPr>
          <w:t>1</w:t>
        </w:r>
      </w:ins>
      <w:moveTo w:id="121" w:author="David St-Amand" w:date="2017-10-02T00:54:00Z">
        <w:del w:id="122" w:author="David St-Amand" w:date="2017-10-02T01:46:00Z">
          <w:r w:rsidDel="004A7941">
            <w:rPr>
              <w:rFonts w:ascii="Times New Roman" w:hAnsi="Times New Roman" w:cs="Times New Roman"/>
              <w:sz w:val="24"/>
              <w:szCs w:val="24"/>
              <w:lang w:val="en-US"/>
            </w:rPr>
            <w:delText>1</w:delText>
          </w:r>
        </w:del>
        <w:r>
          <w:rPr>
            <w:rFonts w:ascii="Times New Roman" w:hAnsi="Times New Roman" w:cs="Times New Roman"/>
            <w:sz w:val="24"/>
            <w:szCs w:val="24"/>
            <w:lang w:val="en-US"/>
          </w:rPr>
          <w:t>) = 3.</w:t>
        </w:r>
      </w:moveTo>
      <w:ins w:id="123" w:author="David St-Amand" w:date="2017-10-02T15:07:00Z">
        <w:r w:rsidR="00841A79">
          <w:rPr>
            <w:rFonts w:ascii="Times New Roman" w:hAnsi="Times New Roman" w:cs="Times New Roman"/>
            <w:sz w:val="24"/>
            <w:szCs w:val="24"/>
            <w:lang w:val="en-US"/>
          </w:rPr>
          <w:t>86</w:t>
        </w:r>
      </w:ins>
      <w:moveTo w:id="124" w:author="David St-Amand" w:date="2017-10-02T00:54:00Z">
        <w:del w:id="125" w:author="David St-Amand" w:date="2017-10-02T01:48:00Z">
          <w:r w:rsidDel="004A7941">
            <w:rPr>
              <w:rFonts w:ascii="Times New Roman" w:hAnsi="Times New Roman" w:cs="Times New Roman"/>
              <w:sz w:val="24"/>
              <w:szCs w:val="24"/>
              <w:lang w:val="en-US"/>
            </w:rPr>
            <w:delText>86</w:delText>
          </w:r>
        </w:del>
        <w:r>
          <w:rPr>
            <w:rFonts w:ascii="Times New Roman" w:hAnsi="Times New Roman" w:cs="Times New Roman"/>
            <w:sz w:val="24"/>
            <w:szCs w:val="24"/>
            <w:lang w:val="en-US"/>
          </w:rPr>
          <w:t>, p= 0.0</w:t>
        </w:r>
      </w:moveTo>
      <w:ins w:id="126" w:author="David St-Amand" w:date="2017-10-02T15:07:00Z">
        <w:r w:rsidR="00841A79">
          <w:rPr>
            <w:rFonts w:ascii="Times New Roman" w:hAnsi="Times New Roman" w:cs="Times New Roman"/>
            <w:sz w:val="24"/>
            <w:szCs w:val="24"/>
            <w:lang w:val="en-US"/>
          </w:rPr>
          <w:t>495</w:t>
        </w:r>
      </w:ins>
      <w:moveTo w:id="127" w:author="David St-Amand" w:date="2017-10-02T00:54:00Z">
        <w:del w:id="128" w:author="David St-Amand" w:date="2017-10-02T01:48:00Z">
          <w:r w:rsidDel="004A7941">
            <w:rPr>
              <w:rFonts w:ascii="Times New Roman" w:hAnsi="Times New Roman" w:cs="Times New Roman"/>
              <w:sz w:val="24"/>
              <w:szCs w:val="24"/>
              <w:lang w:val="en-US"/>
            </w:rPr>
            <w:delText>495</w:delText>
          </w:r>
        </w:del>
        <w:r>
          <w:rPr>
            <w:rFonts w:ascii="Times New Roman" w:hAnsi="Times New Roman" w:cs="Times New Roman"/>
            <w:sz w:val="24"/>
            <w:szCs w:val="24"/>
            <w:lang w:val="en-US"/>
          </w:rPr>
          <w:t xml:space="preserve"> (see figure 4).</w:t>
        </w:r>
      </w:moveTo>
      <w:moveToRangeEnd w:id="118"/>
      <w:ins w:id="129" w:author="David St-Amand" w:date="2017-10-02T00:54:00Z">
        <w:r>
          <w:rPr>
            <w:rFonts w:ascii="Times New Roman" w:hAnsi="Times New Roman" w:cs="Times New Roman"/>
            <w:sz w:val="24"/>
            <w:szCs w:val="24"/>
            <w:lang w:val="en-US"/>
          </w:rPr>
          <w:t xml:space="preserve"> </w:t>
        </w:r>
      </w:ins>
      <w:moveToRangeStart w:id="130" w:author="David St-Amand" w:date="2017-10-02T00:54:00Z" w:name="move494669008"/>
      <w:moveTo w:id="131" w:author="David St-Amand" w:date="2017-10-02T00:54:00Z">
        <w:r>
          <w:rPr>
            <w:rFonts w:ascii="Times New Roman" w:hAnsi="Times New Roman" w:cs="Times New Roman"/>
            <w:sz w:val="24"/>
            <w:szCs w:val="24"/>
            <w:lang w:val="en-US"/>
          </w:rPr>
          <w:t xml:space="preserve">However, this was not the case for the control condition </w:t>
        </w:r>
        <w:r w:rsidRPr="003C4CB5">
          <w:rPr>
            <w:rFonts w:ascii="Times New Roman" w:hAnsi="Times New Roman" w:cs="Times New Roman"/>
            <w:sz w:val="24"/>
            <w:szCs w:val="24"/>
            <w:lang w:val="en-US"/>
          </w:rPr>
          <w:t>χ</w:t>
        </w:r>
        <w:r>
          <w:rPr>
            <w:rFonts w:ascii="Times New Roman" w:hAnsi="Times New Roman" w:cs="Times New Roman"/>
            <w:sz w:val="24"/>
            <w:szCs w:val="24"/>
            <w:vertAlign w:val="superscript"/>
            <w:lang w:val="en-US"/>
          </w:rPr>
          <w:t>2</w:t>
        </w:r>
        <w:r>
          <w:rPr>
            <w:rFonts w:ascii="Times New Roman" w:hAnsi="Times New Roman" w:cs="Times New Roman"/>
            <w:sz w:val="24"/>
            <w:szCs w:val="24"/>
            <w:lang w:val="en-US"/>
          </w:rPr>
          <w:t xml:space="preserve"> (1, N = 2</w:t>
        </w:r>
      </w:moveTo>
      <w:ins w:id="132" w:author="David St-Amand" w:date="2017-10-02T01:48:00Z">
        <w:r w:rsidR="004A7941">
          <w:rPr>
            <w:rFonts w:ascii="Times New Roman" w:hAnsi="Times New Roman" w:cs="Times New Roman"/>
            <w:sz w:val="24"/>
            <w:szCs w:val="24"/>
            <w:lang w:val="en-US"/>
          </w:rPr>
          <w:t>0</w:t>
        </w:r>
      </w:ins>
      <w:moveTo w:id="133" w:author="David St-Amand" w:date="2017-10-02T00:54:00Z">
        <w:del w:id="134" w:author="David St-Amand" w:date="2017-10-02T01:48:00Z">
          <w:r w:rsidDel="004A7941">
            <w:rPr>
              <w:rFonts w:ascii="Times New Roman" w:hAnsi="Times New Roman" w:cs="Times New Roman"/>
              <w:sz w:val="24"/>
              <w:szCs w:val="24"/>
              <w:lang w:val="en-US"/>
            </w:rPr>
            <w:delText>3</w:delText>
          </w:r>
        </w:del>
        <w:r>
          <w:rPr>
            <w:rFonts w:ascii="Times New Roman" w:hAnsi="Times New Roman" w:cs="Times New Roman"/>
            <w:sz w:val="24"/>
            <w:szCs w:val="24"/>
            <w:lang w:val="en-US"/>
          </w:rPr>
          <w:t>) = 0.</w:t>
        </w:r>
      </w:moveTo>
      <w:ins w:id="135" w:author="David St-Amand" w:date="2017-10-02T01:49:00Z">
        <w:r w:rsidR="004A7941">
          <w:rPr>
            <w:rFonts w:ascii="Times New Roman" w:hAnsi="Times New Roman" w:cs="Times New Roman"/>
            <w:sz w:val="24"/>
            <w:szCs w:val="24"/>
            <w:lang w:val="en-US"/>
          </w:rPr>
          <w:t>2</w:t>
        </w:r>
      </w:ins>
      <w:moveTo w:id="136" w:author="David St-Amand" w:date="2017-10-02T00:54:00Z">
        <w:del w:id="137" w:author="David St-Amand" w:date="2017-10-02T01:49:00Z">
          <w:r w:rsidDel="004A7941">
            <w:rPr>
              <w:rFonts w:ascii="Times New Roman" w:hAnsi="Times New Roman" w:cs="Times New Roman"/>
              <w:sz w:val="24"/>
              <w:szCs w:val="24"/>
              <w:lang w:val="en-US"/>
            </w:rPr>
            <w:delText>435</w:delText>
          </w:r>
        </w:del>
        <w:r>
          <w:rPr>
            <w:rFonts w:ascii="Times New Roman" w:hAnsi="Times New Roman" w:cs="Times New Roman"/>
            <w:sz w:val="24"/>
            <w:szCs w:val="24"/>
            <w:lang w:val="en-US"/>
          </w:rPr>
          <w:t>, p= 0.</w:t>
        </w:r>
      </w:moveTo>
      <w:ins w:id="138" w:author="David St-Amand" w:date="2017-10-02T01:49:00Z">
        <w:r w:rsidR="004A7941">
          <w:rPr>
            <w:rFonts w:ascii="Times New Roman" w:hAnsi="Times New Roman" w:cs="Times New Roman"/>
            <w:sz w:val="24"/>
            <w:szCs w:val="24"/>
            <w:lang w:val="en-US"/>
          </w:rPr>
          <w:t>655</w:t>
        </w:r>
      </w:ins>
      <w:moveTo w:id="139" w:author="David St-Amand" w:date="2017-10-02T00:54:00Z">
        <w:del w:id="140" w:author="David St-Amand" w:date="2017-10-02T01:49:00Z">
          <w:r w:rsidDel="004A7941">
            <w:rPr>
              <w:rFonts w:ascii="Times New Roman" w:hAnsi="Times New Roman" w:cs="Times New Roman"/>
              <w:sz w:val="24"/>
              <w:szCs w:val="24"/>
              <w:lang w:val="en-US"/>
            </w:rPr>
            <w:delText>835</w:delText>
          </w:r>
        </w:del>
        <w:r>
          <w:rPr>
            <w:rFonts w:ascii="Times New Roman" w:hAnsi="Times New Roman" w:cs="Times New Roman"/>
            <w:sz w:val="24"/>
            <w:szCs w:val="24"/>
            <w:lang w:val="en-US"/>
          </w:rPr>
          <w:t>.</w:t>
        </w:r>
      </w:moveTo>
      <w:moveToRangeEnd w:id="130"/>
      <w:ins w:id="141" w:author="David St-Amand" w:date="2017-10-02T00:55:00Z">
        <w:r>
          <w:rPr>
            <w:rFonts w:ascii="Times New Roman" w:hAnsi="Times New Roman" w:cs="Times New Roman"/>
            <w:sz w:val="24"/>
            <w:szCs w:val="24"/>
            <w:lang w:val="en-US"/>
          </w:rPr>
          <w:t xml:space="preserve"> </w:t>
        </w:r>
      </w:ins>
      <w:ins w:id="142" w:author="David St-Amand" w:date="2017-10-02T00:56:00Z">
        <w:r w:rsidR="007B2D62">
          <w:rPr>
            <w:rFonts w:ascii="Times New Roman" w:hAnsi="Times New Roman" w:cs="Times New Roman"/>
            <w:sz w:val="24"/>
            <w:szCs w:val="24"/>
            <w:lang w:val="en-US"/>
          </w:rPr>
          <w:t>The first outcome that came to mind was not significantly correlated with risky behavior across the episodic and control condition (</w:t>
        </w:r>
      </w:ins>
      <w:proofErr w:type="gramStart"/>
      <w:ins w:id="143" w:author="David St-Amand" w:date="2017-10-02T01:49:00Z">
        <w:r w:rsidR="003A1551">
          <w:rPr>
            <w:rFonts w:ascii="Times New Roman" w:hAnsi="Times New Roman" w:cs="Times New Roman"/>
            <w:sz w:val="24"/>
            <w:szCs w:val="24"/>
            <w:lang w:val="en-US"/>
          </w:rPr>
          <w:t>F(</w:t>
        </w:r>
        <w:proofErr w:type="gramEnd"/>
        <w:r w:rsidR="003A1551">
          <w:rPr>
            <w:rFonts w:ascii="Times New Roman" w:hAnsi="Times New Roman" w:cs="Times New Roman"/>
            <w:sz w:val="24"/>
            <w:szCs w:val="24"/>
            <w:lang w:val="en-US"/>
          </w:rPr>
          <w:t>1,39</w:t>
        </w:r>
        <w:r w:rsidR="004A7941">
          <w:rPr>
            <w:rFonts w:ascii="Times New Roman" w:hAnsi="Times New Roman" w:cs="Times New Roman"/>
            <w:sz w:val="24"/>
            <w:szCs w:val="24"/>
            <w:lang w:val="en-US"/>
          </w:rPr>
          <w:t xml:space="preserve">) = </w:t>
        </w:r>
      </w:ins>
      <w:ins w:id="144" w:author="David St-Amand" w:date="2017-10-02T01:50:00Z">
        <w:r w:rsidR="003A1551">
          <w:rPr>
            <w:rFonts w:ascii="Times New Roman" w:hAnsi="Times New Roman" w:cs="Times New Roman"/>
            <w:sz w:val="24"/>
            <w:szCs w:val="24"/>
            <w:lang w:val="en-US"/>
          </w:rPr>
          <w:t>0.881, p = 0.35</w:t>
        </w:r>
      </w:ins>
      <w:ins w:id="145" w:author="David St-Amand" w:date="2017-10-02T00:56:00Z">
        <w:r w:rsidR="007B2D62">
          <w:rPr>
            <w:rFonts w:ascii="Times New Roman" w:hAnsi="Times New Roman" w:cs="Times New Roman"/>
            <w:sz w:val="24"/>
            <w:szCs w:val="24"/>
            <w:lang w:val="en-US"/>
          </w:rPr>
          <w:t>)</w:t>
        </w:r>
      </w:ins>
      <w:ins w:id="146" w:author="David St-Amand" w:date="2017-10-02T00:57:00Z">
        <w:r w:rsidR="007B2D62">
          <w:rPr>
            <w:rFonts w:ascii="Times New Roman" w:hAnsi="Times New Roman" w:cs="Times New Roman"/>
            <w:sz w:val="24"/>
            <w:szCs w:val="24"/>
            <w:lang w:val="en-US"/>
          </w:rPr>
          <w:t xml:space="preserve">. </w:t>
        </w:r>
      </w:ins>
    </w:p>
    <w:p w14:paraId="12194ADE" w14:textId="49B72280" w:rsidR="00315F7E" w:rsidRDefault="00315F7E" w:rsidP="00724EB6">
      <w:pPr>
        <w:spacing w:line="480" w:lineRule="auto"/>
        <w:ind w:firstLine="720"/>
        <w:rPr>
          <w:ins w:id="147" w:author="David St-Amand" w:date="2017-10-02T00:44:00Z"/>
          <w:rFonts w:ascii="Times New Roman" w:hAnsi="Times New Roman" w:cs="Times New Roman"/>
          <w:sz w:val="24"/>
          <w:szCs w:val="24"/>
          <w:lang w:val="en-US"/>
        </w:rPr>
      </w:pPr>
    </w:p>
    <w:p w14:paraId="2968F9EF" w14:textId="096FA9EB" w:rsidR="00FF108E" w:rsidRDefault="00FF108E" w:rsidP="00FF108E">
      <w:pPr>
        <w:jc w:val="center"/>
        <w:rPr>
          <w:ins w:id="148" w:author="David St-Amand" w:date="2017-10-02T00:45:00Z"/>
          <w:rFonts w:ascii="Times New Roman" w:hAnsi="Times New Roman" w:cs="Times New Roman"/>
          <w:i/>
          <w:sz w:val="24"/>
          <w:szCs w:val="24"/>
          <w:lang w:val="en-US"/>
        </w:rPr>
      </w:pPr>
      <w:ins w:id="149" w:author="David St-Amand" w:date="2017-10-02T00:44:00Z">
        <w:r>
          <w:rPr>
            <w:rFonts w:ascii="Times New Roman" w:hAnsi="Times New Roman" w:cs="Times New Roman"/>
            <w:i/>
            <w:sz w:val="24"/>
            <w:szCs w:val="24"/>
            <w:lang w:val="en-US"/>
          </w:rPr>
          <w:t>Experiment 2</w:t>
        </w:r>
      </w:ins>
    </w:p>
    <w:p w14:paraId="11B35FA5" w14:textId="0D56108D" w:rsidR="00FF108E" w:rsidDel="00F579D0" w:rsidRDefault="00F579D0" w:rsidP="00FF108E">
      <w:pPr>
        <w:spacing w:line="480" w:lineRule="auto"/>
        <w:rPr>
          <w:del w:id="150" w:author="David St-Amand" w:date="2017-10-02T00:48:00Z"/>
          <w:rFonts w:ascii="Times New Roman" w:hAnsi="Times New Roman" w:cs="Times New Roman"/>
          <w:sz w:val="24"/>
          <w:szCs w:val="24"/>
          <w:lang w:val="en-US"/>
        </w:rPr>
        <w:pPrChange w:id="151" w:author="David St-Amand" w:date="2017-10-02T00:45:00Z">
          <w:pPr>
            <w:spacing w:line="480" w:lineRule="auto"/>
            <w:ind w:firstLine="720"/>
          </w:pPr>
        </w:pPrChange>
      </w:pPr>
      <w:ins w:id="152" w:author="David St-Amand" w:date="2017-10-02T00:47:00Z">
        <w:r>
          <w:rPr>
            <w:rFonts w:ascii="Times New Roman" w:hAnsi="Times New Roman" w:cs="Times New Roman"/>
            <w:sz w:val="24"/>
            <w:szCs w:val="24"/>
            <w:lang w:val="en-US"/>
          </w:rPr>
          <w:lastRenderedPageBreak/>
          <w:t xml:space="preserve">We replicated every analysis conducted previously to compare the baseline condition with both the episodic and control conditions. </w:t>
        </w:r>
      </w:ins>
      <w:ins w:id="153" w:author="David St-Amand" w:date="2017-10-02T00:45:00Z">
        <w:r w:rsidR="00FF108E">
          <w:rPr>
            <w:rFonts w:ascii="Times New Roman" w:hAnsi="Times New Roman" w:cs="Times New Roman"/>
            <w:sz w:val="24"/>
            <w:szCs w:val="24"/>
            <w:lang w:val="en-US"/>
          </w:rPr>
          <w:t>Upon examining the mean level of risky choices for each participant after trial 40 (Figure 2A)</w:t>
        </w:r>
        <w:r w:rsidR="00D46180">
          <w:rPr>
            <w:rFonts w:ascii="Times New Roman" w:hAnsi="Times New Roman" w:cs="Times New Roman"/>
            <w:sz w:val="24"/>
            <w:szCs w:val="24"/>
            <w:lang w:val="en-US"/>
          </w:rPr>
          <w:t>, we found that</w:t>
        </w:r>
        <w:r w:rsidR="00FF108E">
          <w:rPr>
            <w:rFonts w:ascii="Times New Roman" w:hAnsi="Times New Roman" w:cs="Times New Roman"/>
            <w:sz w:val="24"/>
            <w:szCs w:val="24"/>
            <w:lang w:val="en-US"/>
          </w:rPr>
          <w:t xml:space="preserve"> </w:t>
        </w:r>
      </w:ins>
      <w:ins w:id="154" w:author="David St-Amand" w:date="2017-10-02T00:47:00Z">
        <w:r w:rsidR="00D46180">
          <w:rPr>
            <w:rFonts w:ascii="Times New Roman" w:hAnsi="Times New Roman" w:cs="Times New Roman"/>
            <w:sz w:val="24"/>
            <w:szCs w:val="24"/>
            <w:lang w:val="en-US"/>
          </w:rPr>
          <w:t>r</w:t>
        </w:r>
      </w:ins>
      <w:moveToRangeStart w:id="155" w:author="David St-Amand" w:date="2017-10-02T00:45:00Z" w:name="move494668450"/>
      <w:moveTo w:id="156" w:author="David St-Amand" w:date="2017-10-02T00:45:00Z">
        <w:del w:id="157" w:author="David St-Amand" w:date="2017-10-02T00:47:00Z">
          <w:r w:rsidR="00FF108E" w:rsidDel="00D46180">
            <w:rPr>
              <w:rFonts w:ascii="Times New Roman" w:hAnsi="Times New Roman" w:cs="Times New Roman"/>
              <w:sz w:val="24"/>
              <w:szCs w:val="24"/>
              <w:lang w:val="en-US"/>
            </w:rPr>
            <w:delText>R</w:delText>
          </w:r>
        </w:del>
        <w:r w:rsidR="00FF108E">
          <w:rPr>
            <w:rFonts w:ascii="Times New Roman" w:hAnsi="Times New Roman" w:cs="Times New Roman"/>
            <w:sz w:val="24"/>
            <w:szCs w:val="24"/>
            <w:lang w:val="en-US"/>
          </w:rPr>
          <w:t xml:space="preserve">isk-taking in the episodic condition </w:t>
        </w:r>
      </w:moveTo>
      <w:ins w:id="158" w:author="David St-Amand" w:date="2017-10-02T01:51:00Z">
        <w:r w:rsidR="004103FA">
          <w:rPr>
            <w:rFonts w:ascii="Times New Roman" w:hAnsi="Times New Roman" w:cs="Times New Roman"/>
            <w:sz w:val="24"/>
            <w:szCs w:val="24"/>
            <w:lang w:val="en-US"/>
          </w:rPr>
          <w:t>(</w:t>
        </w:r>
      </w:ins>
      <w:ins w:id="159" w:author="David St-Amand" w:date="2017-10-02T15:13:00Z">
        <w:r w:rsidR="004E5EDF">
          <w:rPr>
            <w:rFonts w:ascii="Times New Roman" w:hAnsi="Times New Roman" w:cs="Times New Roman"/>
            <w:i/>
            <w:sz w:val="24"/>
            <w:szCs w:val="24"/>
            <w:lang w:val="en-US"/>
          </w:rPr>
          <w:t>M</w:t>
        </w:r>
        <w:r w:rsidR="004E5EDF">
          <w:rPr>
            <w:rFonts w:ascii="Times New Roman" w:hAnsi="Times New Roman" w:cs="Times New Roman"/>
            <w:sz w:val="24"/>
            <w:szCs w:val="24"/>
            <w:lang w:val="en-US"/>
          </w:rPr>
          <w:t xml:space="preserve"> = 0.485, </w:t>
        </w:r>
        <w:r w:rsidR="004E5EDF">
          <w:rPr>
            <w:rFonts w:ascii="Times New Roman" w:hAnsi="Times New Roman" w:cs="Times New Roman"/>
            <w:i/>
            <w:sz w:val="24"/>
            <w:szCs w:val="24"/>
            <w:lang w:val="en-US"/>
          </w:rPr>
          <w:t>SD</w:t>
        </w:r>
        <w:r w:rsidR="004E5EDF">
          <w:rPr>
            <w:rFonts w:ascii="Times New Roman" w:hAnsi="Times New Roman" w:cs="Times New Roman"/>
            <w:sz w:val="24"/>
            <w:szCs w:val="24"/>
            <w:lang w:val="en-US"/>
          </w:rPr>
          <w:t>=0.179</w:t>
        </w:r>
      </w:ins>
      <w:ins w:id="160" w:author="David St-Amand" w:date="2017-10-02T01:51:00Z">
        <w:r w:rsidR="004103FA">
          <w:rPr>
            <w:rFonts w:ascii="Times New Roman" w:hAnsi="Times New Roman" w:cs="Times New Roman"/>
            <w:sz w:val="24"/>
            <w:szCs w:val="24"/>
            <w:lang w:val="en-US"/>
          </w:rPr>
          <w:t xml:space="preserve">) </w:t>
        </w:r>
      </w:ins>
      <w:moveTo w:id="161" w:author="David St-Amand" w:date="2017-10-02T00:45:00Z">
        <w:r w:rsidR="00FF108E">
          <w:rPr>
            <w:rFonts w:ascii="Times New Roman" w:hAnsi="Times New Roman" w:cs="Times New Roman"/>
            <w:sz w:val="24"/>
            <w:szCs w:val="24"/>
            <w:lang w:val="en-US"/>
          </w:rPr>
          <w:t>was not significantly different than in the baseline condition (M = 0.</w:t>
        </w:r>
      </w:moveTo>
      <w:ins w:id="162" w:author="David St-Amand" w:date="2017-10-02T01:51:00Z">
        <w:r w:rsidR="0065760A">
          <w:rPr>
            <w:rFonts w:ascii="Times New Roman" w:hAnsi="Times New Roman" w:cs="Times New Roman"/>
            <w:sz w:val="24"/>
            <w:szCs w:val="24"/>
            <w:lang w:val="en-US"/>
          </w:rPr>
          <w:t>435</w:t>
        </w:r>
      </w:ins>
      <w:moveTo w:id="163" w:author="David St-Amand" w:date="2017-10-02T00:45:00Z">
        <w:del w:id="164" w:author="David St-Amand" w:date="2017-10-02T01:51:00Z">
          <w:r w:rsidR="00FF108E" w:rsidDel="004103FA">
            <w:rPr>
              <w:rFonts w:ascii="Times New Roman" w:hAnsi="Times New Roman" w:cs="Times New Roman"/>
              <w:sz w:val="24"/>
              <w:szCs w:val="24"/>
              <w:lang w:val="en-US"/>
            </w:rPr>
            <w:delText>443</w:delText>
          </w:r>
        </w:del>
        <w:r w:rsidR="00FF108E">
          <w:rPr>
            <w:rFonts w:ascii="Times New Roman" w:hAnsi="Times New Roman" w:cs="Times New Roman"/>
            <w:sz w:val="24"/>
            <w:szCs w:val="24"/>
            <w:lang w:val="en-US"/>
          </w:rPr>
          <w:t>, SD = 0.</w:t>
        </w:r>
      </w:moveTo>
      <w:ins w:id="165" w:author="David St-Amand" w:date="2017-10-02T01:52:00Z">
        <w:r w:rsidR="0065760A">
          <w:rPr>
            <w:rFonts w:ascii="Times New Roman" w:hAnsi="Times New Roman" w:cs="Times New Roman"/>
            <w:sz w:val="24"/>
            <w:szCs w:val="24"/>
            <w:lang w:val="en-US"/>
          </w:rPr>
          <w:t>226</w:t>
        </w:r>
      </w:ins>
      <w:moveTo w:id="166" w:author="David St-Amand" w:date="2017-10-02T00:45:00Z">
        <w:del w:id="167" w:author="David St-Amand" w:date="2017-10-02T01:52:00Z">
          <w:r w:rsidR="00FF108E" w:rsidDel="004103FA">
            <w:rPr>
              <w:rFonts w:ascii="Times New Roman" w:hAnsi="Times New Roman" w:cs="Times New Roman"/>
              <w:sz w:val="24"/>
              <w:szCs w:val="24"/>
              <w:lang w:val="en-US"/>
            </w:rPr>
            <w:delText>216</w:delText>
          </w:r>
        </w:del>
        <w:r w:rsidR="00FF108E">
          <w:rPr>
            <w:rFonts w:ascii="Times New Roman" w:hAnsi="Times New Roman" w:cs="Times New Roman"/>
            <w:sz w:val="24"/>
            <w:szCs w:val="24"/>
            <w:lang w:val="en-US"/>
          </w:rPr>
          <w:t xml:space="preserve">; </w:t>
        </w:r>
      </w:moveTo>
      <w:ins w:id="168" w:author="David St-Amand" w:date="2017-10-02T01:53:00Z">
        <w:r w:rsidR="0065760A">
          <w:rPr>
            <w:rFonts w:ascii="Times New Roman" w:hAnsi="Times New Roman" w:cs="Times New Roman"/>
            <w:sz w:val="24"/>
            <w:szCs w:val="24"/>
            <w:lang w:val="en-US"/>
          </w:rPr>
          <w:t>F(1,42</w:t>
        </w:r>
        <w:r w:rsidR="004103FA">
          <w:rPr>
            <w:rFonts w:ascii="Times New Roman" w:hAnsi="Times New Roman" w:cs="Times New Roman"/>
            <w:sz w:val="24"/>
            <w:szCs w:val="24"/>
            <w:lang w:val="en-US"/>
          </w:rPr>
          <w:t xml:space="preserve">) = </w:t>
        </w:r>
        <w:r w:rsidR="0065760A">
          <w:rPr>
            <w:rFonts w:ascii="Times New Roman" w:hAnsi="Times New Roman" w:cs="Times New Roman"/>
            <w:sz w:val="24"/>
            <w:szCs w:val="24"/>
            <w:lang w:val="en-US"/>
          </w:rPr>
          <w:t>0.</w:t>
        </w:r>
      </w:ins>
      <w:ins w:id="169" w:author="David St-Amand" w:date="2017-10-02T15:28:00Z">
        <w:r w:rsidR="0065760A">
          <w:rPr>
            <w:rFonts w:ascii="Times New Roman" w:hAnsi="Times New Roman" w:cs="Times New Roman"/>
            <w:sz w:val="24"/>
            <w:szCs w:val="24"/>
            <w:lang w:val="en-US"/>
          </w:rPr>
          <w:t>64</w:t>
        </w:r>
      </w:ins>
      <w:ins w:id="170" w:author="David St-Amand" w:date="2017-10-02T01:53:00Z">
        <w:r w:rsidR="004103FA">
          <w:rPr>
            <w:rFonts w:ascii="Times New Roman" w:hAnsi="Times New Roman" w:cs="Times New Roman"/>
            <w:sz w:val="24"/>
            <w:szCs w:val="24"/>
            <w:lang w:val="en-US"/>
          </w:rPr>
          <w:t xml:space="preserve">, </w:t>
        </w:r>
      </w:ins>
      <w:moveTo w:id="171" w:author="David St-Amand" w:date="2017-10-02T00:45:00Z">
        <w:r w:rsidR="00FF108E">
          <w:rPr>
            <w:rFonts w:ascii="Times New Roman" w:hAnsi="Times New Roman" w:cs="Times New Roman"/>
            <w:sz w:val="24"/>
            <w:szCs w:val="24"/>
            <w:lang w:val="en-US"/>
          </w:rPr>
          <w:t>p = 0.</w:t>
        </w:r>
      </w:moveTo>
      <w:ins w:id="172" w:author="David St-Amand" w:date="2017-10-02T01:53:00Z">
        <w:r w:rsidR="0065760A">
          <w:rPr>
            <w:rFonts w:ascii="Times New Roman" w:hAnsi="Times New Roman" w:cs="Times New Roman"/>
            <w:sz w:val="24"/>
            <w:szCs w:val="24"/>
            <w:lang w:val="en-US"/>
          </w:rPr>
          <w:t>43</w:t>
        </w:r>
      </w:ins>
      <w:moveTo w:id="173" w:author="David St-Amand" w:date="2017-10-02T00:45:00Z">
        <w:del w:id="174" w:author="David St-Amand" w:date="2017-10-02T01:53:00Z">
          <w:r w:rsidR="00FF108E" w:rsidDel="004103FA">
            <w:rPr>
              <w:rFonts w:ascii="Times New Roman" w:hAnsi="Times New Roman" w:cs="Times New Roman"/>
              <w:sz w:val="24"/>
              <w:szCs w:val="24"/>
              <w:lang w:val="en-US"/>
            </w:rPr>
            <w:delText>4956</w:delText>
          </w:r>
        </w:del>
        <w:r w:rsidR="00FF108E">
          <w:rPr>
            <w:rFonts w:ascii="Times New Roman" w:hAnsi="Times New Roman" w:cs="Times New Roman"/>
            <w:sz w:val="24"/>
            <w:szCs w:val="24"/>
            <w:lang w:val="en-US"/>
          </w:rPr>
          <w:t>)</w:t>
        </w:r>
      </w:moveTo>
      <w:ins w:id="175" w:author="David St-Amand" w:date="2017-10-02T00:47:00Z">
        <w:r w:rsidR="004E5EDF">
          <w:rPr>
            <w:rFonts w:ascii="Times New Roman" w:hAnsi="Times New Roman" w:cs="Times New Roman"/>
            <w:sz w:val="24"/>
            <w:szCs w:val="24"/>
            <w:lang w:val="en-US"/>
          </w:rPr>
          <w:t xml:space="preserve"> and</w:t>
        </w:r>
      </w:ins>
      <w:ins w:id="176" w:author="David St-Amand" w:date="2017-10-02T15:25:00Z">
        <w:r w:rsidR="004E5EDF">
          <w:rPr>
            <w:rFonts w:ascii="Times New Roman" w:hAnsi="Times New Roman" w:cs="Times New Roman"/>
            <w:sz w:val="24"/>
            <w:szCs w:val="24"/>
            <w:lang w:val="en-US"/>
          </w:rPr>
          <w:t xml:space="preserve"> </w:t>
        </w:r>
      </w:ins>
      <w:ins w:id="177" w:author="David St-Amand" w:date="2017-10-02T15:29:00Z">
        <w:r w:rsidR="0065760A">
          <w:rPr>
            <w:rFonts w:ascii="Times New Roman" w:hAnsi="Times New Roman" w:cs="Times New Roman"/>
            <w:sz w:val="24"/>
            <w:szCs w:val="24"/>
            <w:lang w:val="en-US"/>
          </w:rPr>
          <w:t xml:space="preserve">that </w:t>
        </w:r>
      </w:ins>
      <w:ins w:id="178" w:author="David St-Amand" w:date="2017-10-02T15:25:00Z">
        <w:r w:rsidR="004E5EDF">
          <w:rPr>
            <w:rFonts w:ascii="Times New Roman" w:hAnsi="Times New Roman" w:cs="Times New Roman"/>
            <w:sz w:val="24"/>
            <w:szCs w:val="24"/>
            <w:lang w:val="en-US"/>
          </w:rPr>
          <w:t xml:space="preserve">risk-taking in the baseline condition was significantly </w:t>
        </w:r>
      </w:ins>
      <w:ins w:id="179" w:author="David St-Amand" w:date="2017-10-02T15:26:00Z">
        <w:r w:rsidR="004E5EDF">
          <w:rPr>
            <w:rFonts w:ascii="Times New Roman" w:hAnsi="Times New Roman" w:cs="Times New Roman"/>
            <w:sz w:val="24"/>
            <w:szCs w:val="24"/>
            <w:lang w:val="en-US"/>
          </w:rPr>
          <w:t>higher than in</w:t>
        </w:r>
      </w:ins>
      <w:moveTo w:id="180" w:author="David St-Amand" w:date="2017-10-02T00:45:00Z">
        <w:del w:id="181" w:author="David St-Amand" w:date="2017-10-02T00:47:00Z">
          <w:r w:rsidR="00FF108E" w:rsidDel="00D46180">
            <w:rPr>
              <w:rFonts w:ascii="Times New Roman" w:hAnsi="Times New Roman" w:cs="Times New Roman"/>
              <w:sz w:val="24"/>
              <w:szCs w:val="24"/>
              <w:lang w:val="en-US"/>
            </w:rPr>
            <w:delText>. R</w:delText>
          </w:r>
        </w:del>
        <w:del w:id="182" w:author="David St-Amand" w:date="2017-10-02T01:57:00Z">
          <w:r w:rsidR="00FF108E" w:rsidDel="00EF6BBB">
            <w:rPr>
              <w:rFonts w:ascii="Times New Roman" w:hAnsi="Times New Roman" w:cs="Times New Roman"/>
              <w:sz w:val="24"/>
              <w:szCs w:val="24"/>
              <w:lang w:val="en-US"/>
            </w:rPr>
            <w:delText>isk-taking in</w:delText>
          </w:r>
        </w:del>
        <w:r w:rsidR="00FF108E">
          <w:rPr>
            <w:rFonts w:ascii="Times New Roman" w:hAnsi="Times New Roman" w:cs="Times New Roman"/>
            <w:sz w:val="24"/>
            <w:szCs w:val="24"/>
            <w:lang w:val="en-US"/>
          </w:rPr>
          <w:t xml:space="preserve"> the control condition </w:t>
        </w:r>
      </w:moveTo>
      <w:ins w:id="183" w:author="David St-Amand" w:date="2017-10-02T01:51:00Z">
        <w:r w:rsidR="004103FA">
          <w:rPr>
            <w:rFonts w:ascii="Times New Roman" w:hAnsi="Times New Roman" w:cs="Times New Roman"/>
            <w:sz w:val="24"/>
            <w:szCs w:val="24"/>
            <w:lang w:val="en-US"/>
          </w:rPr>
          <w:t>(</w:t>
        </w:r>
        <w:r w:rsidR="004103FA">
          <w:rPr>
            <w:rFonts w:ascii="Times New Roman" w:hAnsi="Times New Roman" w:cs="Times New Roman"/>
            <w:sz w:val="24"/>
            <w:szCs w:val="24"/>
            <w:lang w:val="en-US"/>
          </w:rPr>
          <w:t>M = 0.304, SD = 0.123</w:t>
        </w:r>
      </w:ins>
      <w:ins w:id="184" w:author="David St-Amand" w:date="2017-10-02T15:26:00Z">
        <w:r w:rsidR="004E5EDF">
          <w:rPr>
            <w:rFonts w:ascii="Times New Roman" w:hAnsi="Times New Roman" w:cs="Times New Roman"/>
            <w:sz w:val="24"/>
            <w:szCs w:val="24"/>
            <w:lang w:val="en-US"/>
          </w:rPr>
          <w:t>; F(1, 41) = 5.37, p = 0.0255</w:t>
        </w:r>
      </w:ins>
      <w:ins w:id="185" w:author="David St-Amand" w:date="2017-10-02T01:51:00Z">
        <w:r w:rsidR="004103FA">
          <w:rPr>
            <w:rFonts w:ascii="Times New Roman" w:hAnsi="Times New Roman" w:cs="Times New Roman"/>
            <w:sz w:val="24"/>
            <w:szCs w:val="24"/>
            <w:lang w:val="en-US"/>
          </w:rPr>
          <w:t xml:space="preserve">) </w:t>
        </w:r>
      </w:ins>
      <w:moveTo w:id="186" w:author="David St-Amand" w:date="2017-10-02T00:45:00Z">
        <w:del w:id="187" w:author="David St-Amand" w:date="2017-10-02T01:57:00Z">
          <w:r w:rsidR="00FF108E" w:rsidDel="00EF6BBB">
            <w:rPr>
              <w:rFonts w:ascii="Times New Roman" w:hAnsi="Times New Roman" w:cs="Times New Roman"/>
              <w:sz w:val="24"/>
              <w:szCs w:val="24"/>
              <w:lang w:val="en-US"/>
            </w:rPr>
            <w:delText xml:space="preserve">was significantly lower than in the </w:delText>
          </w:r>
        </w:del>
        <w:del w:id="188" w:author="David St-Amand" w:date="2017-10-02T15:13:00Z">
          <w:r w:rsidR="00FF108E" w:rsidDel="004E5EDF">
            <w:rPr>
              <w:rFonts w:ascii="Times New Roman" w:hAnsi="Times New Roman" w:cs="Times New Roman"/>
              <w:sz w:val="24"/>
              <w:szCs w:val="24"/>
              <w:lang w:val="en-US"/>
            </w:rPr>
            <w:delText xml:space="preserve">baseline condition </w:delText>
          </w:r>
        </w:del>
        <w:del w:id="189" w:author="David St-Amand" w:date="2017-10-02T15:26:00Z">
          <w:r w:rsidR="00FF108E" w:rsidDel="004E5EDF">
            <w:rPr>
              <w:rFonts w:ascii="Times New Roman" w:hAnsi="Times New Roman" w:cs="Times New Roman"/>
              <w:sz w:val="24"/>
              <w:szCs w:val="24"/>
              <w:lang w:val="en-US"/>
            </w:rPr>
            <w:delText>(p = 0.0</w:delText>
          </w:r>
        </w:del>
        <w:del w:id="190" w:author="David St-Amand" w:date="2017-10-02T01:58:00Z">
          <w:r w:rsidR="00FF108E" w:rsidDel="00EF6BBB">
            <w:rPr>
              <w:rFonts w:ascii="Times New Roman" w:hAnsi="Times New Roman" w:cs="Times New Roman"/>
              <w:sz w:val="24"/>
              <w:szCs w:val="24"/>
              <w:lang w:val="en-US"/>
            </w:rPr>
            <w:delText>3544</w:delText>
          </w:r>
        </w:del>
        <w:del w:id="191" w:author="David St-Amand" w:date="2017-10-02T15:26:00Z">
          <w:r w:rsidR="00FF108E" w:rsidDel="004E5EDF">
            <w:rPr>
              <w:rFonts w:ascii="Times New Roman" w:hAnsi="Times New Roman" w:cs="Times New Roman"/>
              <w:sz w:val="24"/>
              <w:szCs w:val="24"/>
              <w:lang w:val="en-US"/>
            </w:rPr>
            <w:delText>).</w:delText>
          </w:r>
        </w:del>
      </w:moveTo>
      <w:moveToRangeEnd w:id="155"/>
    </w:p>
    <w:p w14:paraId="654E2C94" w14:textId="77777777" w:rsidR="00315F7E" w:rsidDel="00F579D0" w:rsidRDefault="00315F7E" w:rsidP="00F579D0">
      <w:pPr>
        <w:spacing w:line="480" w:lineRule="auto"/>
        <w:rPr>
          <w:del w:id="192" w:author="David St-Amand" w:date="2017-10-02T00:48:00Z"/>
          <w:rFonts w:ascii="Times New Roman" w:hAnsi="Times New Roman" w:cs="Times New Roman"/>
          <w:sz w:val="24"/>
          <w:szCs w:val="24"/>
          <w:lang w:val="en-US"/>
        </w:rPr>
        <w:pPrChange w:id="193" w:author="David St-Amand" w:date="2017-10-02T00:48:00Z">
          <w:pPr>
            <w:spacing w:line="480" w:lineRule="auto"/>
            <w:ind w:firstLine="720"/>
          </w:pPr>
        </w:pPrChange>
      </w:pPr>
    </w:p>
    <w:p w14:paraId="42FCF25B" w14:textId="77777777" w:rsidR="00315F7E" w:rsidDel="00F579D0" w:rsidRDefault="00315F7E" w:rsidP="00F579D0">
      <w:pPr>
        <w:spacing w:line="480" w:lineRule="auto"/>
        <w:rPr>
          <w:del w:id="194" w:author="David St-Amand" w:date="2017-10-02T00:48:00Z"/>
          <w:rFonts w:ascii="Times New Roman" w:hAnsi="Times New Roman" w:cs="Times New Roman"/>
          <w:sz w:val="24"/>
          <w:szCs w:val="24"/>
          <w:lang w:val="en-US"/>
        </w:rPr>
        <w:pPrChange w:id="195" w:author="David St-Amand" w:date="2017-10-02T00:48:00Z">
          <w:pPr>
            <w:spacing w:line="480" w:lineRule="auto"/>
            <w:ind w:firstLine="720"/>
          </w:pPr>
        </w:pPrChange>
      </w:pPr>
    </w:p>
    <w:p w14:paraId="2704CDF6" w14:textId="2D449A0F" w:rsidR="007C572B" w:rsidRDefault="00933832" w:rsidP="00F579D0">
      <w:pPr>
        <w:spacing w:line="480" w:lineRule="auto"/>
        <w:rPr>
          <w:rFonts w:ascii="Times New Roman" w:hAnsi="Times New Roman" w:cs="Times New Roman"/>
          <w:sz w:val="24"/>
          <w:szCs w:val="24"/>
          <w:lang w:val="en-US"/>
        </w:rPr>
        <w:pPrChange w:id="196" w:author="David St-Amand" w:date="2017-10-02T00:48:00Z">
          <w:pPr>
            <w:spacing w:line="480" w:lineRule="auto"/>
            <w:ind w:firstLine="720"/>
          </w:pPr>
        </w:pPrChange>
      </w:pPr>
      <w:commentRangeStart w:id="197"/>
      <w:commentRangeStart w:id="198"/>
      <w:del w:id="199" w:author="David St-Amand" w:date="2017-10-02T00:48:00Z">
        <w:r w:rsidDel="00F579D0">
          <w:rPr>
            <w:rFonts w:ascii="Times New Roman" w:hAnsi="Times New Roman" w:cs="Times New Roman"/>
            <w:sz w:val="24"/>
            <w:szCs w:val="24"/>
            <w:lang w:val="en-US"/>
          </w:rPr>
          <w:delText xml:space="preserve">However, </w:delText>
        </w:r>
      </w:del>
      <w:ins w:id="200" w:author="David St-Amand" w:date="2017-10-02T00:48:00Z">
        <w:r w:rsidR="00F579D0">
          <w:rPr>
            <w:rFonts w:ascii="Times New Roman" w:hAnsi="Times New Roman" w:cs="Times New Roman"/>
            <w:sz w:val="24"/>
            <w:szCs w:val="24"/>
            <w:lang w:val="en-US"/>
          </w:rPr>
          <w:t xml:space="preserve">A mixed model </w:t>
        </w:r>
      </w:ins>
      <w:ins w:id="201" w:author="David St-Amand" w:date="2017-10-02T00:49:00Z">
        <w:r w:rsidR="00F579D0">
          <w:rPr>
            <w:rFonts w:ascii="Times New Roman" w:hAnsi="Times New Roman" w:cs="Times New Roman"/>
            <w:sz w:val="24"/>
            <w:szCs w:val="24"/>
            <w:lang w:val="en-US"/>
          </w:rPr>
          <w:t>effects logistics regression revealed that learning of risk preferences over time (condition X trial interaction)</w:t>
        </w:r>
      </w:ins>
      <w:del w:id="202" w:author="David St-Amand" w:date="2017-10-02T00:48:00Z">
        <w:r w:rsidDel="00F579D0">
          <w:rPr>
            <w:rFonts w:ascii="Times New Roman" w:hAnsi="Times New Roman" w:cs="Times New Roman"/>
            <w:sz w:val="24"/>
            <w:szCs w:val="24"/>
            <w:lang w:val="en-US"/>
          </w:rPr>
          <w:delText>s</w:delText>
        </w:r>
      </w:del>
      <w:del w:id="203" w:author="David St-Amand" w:date="2017-10-02T00:49:00Z">
        <w:r w:rsidDel="00F579D0">
          <w:rPr>
            <w:rFonts w:ascii="Times New Roman" w:hAnsi="Times New Roman" w:cs="Times New Roman"/>
            <w:sz w:val="24"/>
            <w:szCs w:val="24"/>
            <w:lang w:val="en-US"/>
          </w:rPr>
          <w:delText>lopes</w:delText>
        </w:r>
      </w:del>
      <w:r>
        <w:rPr>
          <w:rFonts w:ascii="Times New Roman" w:hAnsi="Times New Roman" w:cs="Times New Roman"/>
          <w:sz w:val="24"/>
          <w:szCs w:val="24"/>
          <w:lang w:val="en-US"/>
        </w:rPr>
        <w:t xml:space="preserve"> in the episodic</w:t>
      </w:r>
      <w:del w:id="204" w:author="David St-Amand" w:date="2017-10-02T02:00:00Z">
        <w:r w:rsidDel="0048677C">
          <w:rPr>
            <w:rFonts w:ascii="Times New Roman" w:hAnsi="Times New Roman" w:cs="Times New Roman"/>
            <w:sz w:val="24"/>
            <w:szCs w:val="24"/>
            <w:lang w:val="en-US"/>
          </w:rPr>
          <w:delText xml:space="preserve"> </w:delText>
        </w:r>
      </w:del>
      <w:ins w:id="205" w:author="David St-Amand" w:date="2017-10-02T00:50:00Z">
        <w:r w:rsidR="00F579D0">
          <w:rPr>
            <w:rFonts w:ascii="Times New Roman" w:hAnsi="Times New Roman" w:cs="Times New Roman"/>
            <w:sz w:val="24"/>
            <w:szCs w:val="24"/>
            <w:lang w:val="en-US"/>
          </w:rPr>
          <w:t xml:space="preserve"> and baseline </w:t>
        </w:r>
      </w:ins>
      <w:r>
        <w:rPr>
          <w:rFonts w:ascii="Times New Roman" w:hAnsi="Times New Roman" w:cs="Times New Roman"/>
          <w:sz w:val="24"/>
          <w:szCs w:val="24"/>
          <w:lang w:val="en-US"/>
        </w:rPr>
        <w:t xml:space="preserve">condition were not significantly different </w:t>
      </w:r>
      <w:ins w:id="206" w:author="David St-Amand" w:date="2017-10-02T00:50:00Z">
        <w:r w:rsidR="00F579D0">
          <w:rPr>
            <w:rFonts w:ascii="Times New Roman" w:hAnsi="Times New Roman" w:cs="Times New Roman"/>
            <w:sz w:val="24"/>
            <w:szCs w:val="24"/>
            <w:lang w:val="en-US"/>
          </w:rPr>
          <w:t>from each other</w:t>
        </w:r>
      </w:ins>
      <w:del w:id="207" w:author="David St-Amand" w:date="2017-10-02T00:50:00Z">
        <w:r w:rsidDel="00F579D0">
          <w:rPr>
            <w:rFonts w:ascii="Times New Roman" w:hAnsi="Times New Roman" w:cs="Times New Roman"/>
            <w:sz w:val="24"/>
            <w:szCs w:val="24"/>
            <w:lang w:val="en-US"/>
          </w:rPr>
          <w:delText xml:space="preserve">than in the </w:delText>
        </w:r>
        <w:r w:rsidR="00083F38" w:rsidDel="00F579D0">
          <w:rPr>
            <w:rFonts w:ascii="Times New Roman" w:hAnsi="Times New Roman" w:cs="Times New Roman"/>
            <w:sz w:val="24"/>
            <w:szCs w:val="24"/>
            <w:lang w:val="en-US"/>
          </w:rPr>
          <w:delText>baseline</w:delText>
        </w:r>
        <w:r w:rsidDel="00F579D0">
          <w:rPr>
            <w:rFonts w:ascii="Times New Roman" w:hAnsi="Times New Roman" w:cs="Times New Roman"/>
            <w:sz w:val="24"/>
            <w:szCs w:val="24"/>
            <w:lang w:val="en-US"/>
          </w:rPr>
          <w:delText xml:space="preserve"> condition </w:delText>
        </w:r>
      </w:del>
      <w:r>
        <w:rPr>
          <w:rFonts w:ascii="Times New Roman" w:hAnsi="Times New Roman" w:cs="Times New Roman"/>
          <w:sz w:val="24"/>
          <w:szCs w:val="24"/>
          <w:lang w:val="en-US"/>
        </w:rPr>
        <w:t>(</w:t>
      </w:r>
      <w:r w:rsidR="00B920AE" w:rsidRPr="00B920AE">
        <w:rPr>
          <w:rFonts w:ascii="Times New Roman" w:hAnsi="Times New Roman" w:cs="Times New Roman"/>
          <w:i/>
          <w:sz w:val="24"/>
          <w:szCs w:val="24"/>
        </w:rPr>
        <w:t>β</w:t>
      </w:r>
      <w:r w:rsidR="00B920AE" w:rsidRPr="0097691A">
        <w:rPr>
          <w:rFonts w:ascii="Times New Roman" w:hAnsi="Times New Roman" w:cs="Times New Roman"/>
          <w:sz w:val="24"/>
          <w:szCs w:val="24"/>
        </w:rPr>
        <w:t xml:space="preserve"> = 0.</w:t>
      </w:r>
      <w:ins w:id="208" w:author="David St-Amand" w:date="2017-10-02T15:40:00Z">
        <w:r w:rsidR="00141304">
          <w:rPr>
            <w:rFonts w:ascii="Times New Roman" w:hAnsi="Times New Roman" w:cs="Times New Roman"/>
            <w:sz w:val="24"/>
            <w:szCs w:val="24"/>
          </w:rPr>
          <w:t>41</w:t>
        </w:r>
      </w:ins>
      <w:del w:id="209" w:author="David St-Amand" w:date="2017-10-02T15:40:00Z">
        <w:r w:rsidR="00B920AE" w:rsidRPr="0097691A" w:rsidDel="00141304">
          <w:rPr>
            <w:rFonts w:ascii="Times New Roman" w:hAnsi="Times New Roman" w:cs="Times New Roman"/>
            <w:sz w:val="24"/>
            <w:szCs w:val="24"/>
          </w:rPr>
          <w:delText>0017</w:delText>
        </w:r>
        <w:r w:rsidR="00B920AE" w:rsidDel="00141304">
          <w:rPr>
            <w:rFonts w:ascii="Times New Roman" w:hAnsi="Times New Roman" w:cs="Times New Roman"/>
            <w:sz w:val="24"/>
            <w:szCs w:val="24"/>
          </w:rPr>
          <w:delText>3</w:delText>
        </w:r>
      </w:del>
      <w:r w:rsidR="00B5350E" w:rsidRPr="00B920AE">
        <w:rPr>
          <w:rFonts w:ascii="Times New Roman" w:hAnsi="Times New Roman" w:cs="Times New Roman"/>
          <w:sz w:val="24"/>
          <w:szCs w:val="24"/>
          <w:lang w:val="en-US"/>
        </w:rPr>
        <w:t>,</w:t>
      </w:r>
      <w:r w:rsidR="00B920AE">
        <w:rPr>
          <w:rFonts w:ascii="Times New Roman" w:hAnsi="Times New Roman" w:cs="Times New Roman"/>
          <w:sz w:val="24"/>
          <w:szCs w:val="24"/>
          <w:lang w:val="en-US"/>
        </w:rPr>
        <w:t xml:space="preserve"> SE = 0.</w:t>
      </w:r>
      <w:del w:id="210" w:author="David St-Amand" w:date="2017-10-02T15:39:00Z">
        <w:r w:rsidR="00B920AE" w:rsidDel="00141304">
          <w:rPr>
            <w:rFonts w:ascii="Times New Roman" w:hAnsi="Times New Roman" w:cs="Times New Roman"/>
            <w:sz w:val="24"/>
            <w:szCs w:val="24"/>
            <w:lang w:val="en-US"/>
          </w:rPr>
          <w:delText>00</w:delText>
        </w:r>
      </w:del>
      <w:r w:rsidR="00B920AE">
        <w:rPr>
          <w:rFonts w:ascii="Times New Roman" w:hAnsi="Times New Roman" w:cs="Times New Roman"/>
          <w:sz w:val="24"/>
          <w:szCs w:val="24"/>
          <w:lang w:val="en-US"/>
        </w:rPr>
        <w:t>531,</w:t>
      </w:r>
      <w:r w:rsidR="00B5350E">
        <w:rPr>
          <w:rFonts w:ascii="Times New Roman" w:hAnsi="Times New Roman" w:cs="Times New Roman"/>
          <w:sz w:val="24"/>
          <w:szCs w:val="24"/>
          <w:lang w:val="en-US"/>
        </w:rPr>
        <w:t xml:space="preserve"> </w:t>
      </w:r>
      <w:r>
        <w:rPr>
          <w:rFonts w:ascii="Times New Roman" w:hAnsi="Times New Roman" w:cs="Times New Roman"/>
          <w:sz w:val="24"/>
          <w:szCs w:val="24"/>
          <w:lang w:val="en-US"/>
        </w:rPr>
        <w:t>p = 0.</w:t>
      </w:r>
      <w:ins w:id="211" w:author="David St-Amand" w:date="2017-10-02T15:40:00Z">
        <w:r w:rsidR="00093EAE">
          <w:rPr>
            <w:rFonts w:ascii="Times New Roman" w:hAnsi="Times New Roman" w:cs="Times New Roman"/>
            <w:sz w:val="24"/>
            <w:szCs w:val="24"/>
            <w:lang w:val="en-US"/>
          </w:rPr>
          <w:t>42</w:t>
        </w:r>
      </w:ins>
      <w:del w:id="212" w:author="David St-Amand" w:date="2017-10-02T15:40:00Z">
        <w:r w:rsidDel="00093EAE">
          <w:rPr>
            <w:rFonts w:ascii="Times New Roman" w:hAnsi="Times New Roman" w:cs="Times New Roman"/>
            <w:sz w:val="24"/>
            <w:szCs w:val="24"/>
            <w:lang w:val="en-US"/>
          </w:rPr>
          <w:delText>744</w:delText>
        </w:r>
      </w:del>
      <w:r>
        <w:rPr>
          <w:rFonts w:ascii="Times New Roman" w:hAnsi="Times New Roman" w:cs="Times New Roman"/>
          <w:sz w:val="24"/>
          <w:szCs w:val="24"/>
          <w:lang w:val="en-US"/>
        </w:rPr>
        <w:t xml:space="preserve">). </w:t>
      </w:r>
      <w:ins w:id="213" w:author="David St-Amand" w:date="2017-10-02T00:50:00Z">
        <w:r w:rsidR="00F579D0">
          <w:rPr>
            <w:rFonts w:ascii="Times New Roman" w:hAnsi="Times New Roman" w:cs="Times New Roman"/>
            <w:sz w:val="24"/>
            <w:szCs w:val="24"/>
            <w:lang w:val="en-US"/>
          </w:rPr>
          <w:t xml:space="preserve">This interaction </w:t>
        </w:r>
      </w:ins>
      <w:commentRangeStart w:id="214"/>
      <w:del w:id="215" w:author="David St-Amand" w:date="2017-10-02T00:50:00Z">
        <w:r w:rsidDel="00F579D0">
          <w:rPr>
            <w:rFonts w:ascii="Times New Roman" w:hAnsi="Times New Roman" w:cs="Times New Roman"/>
            <w:sz w:val="24"/>
            <w:szCs w:val="24"/>
            <w:lang w:val="en-US"/>
          </w:rPr>
          <w:delText xml:space="preserve">Slopes </w:delText>
        </w:r>
      </w:del>
      <w:ins w:id="216" w:author="David St-Amand" w:date="2017-10-02T00:51:00Z">
        <w:r w:rsidR="00F579D0">
          <w:rPr>
            <w:rFonts w:ascii="Times New Roman" w:hAnsi="Times New Roman" w:cs="Times New Roman"/>
            <w:sz w:val="24"/>
            <w:szCs w:val="24"/>
            <w:lang w:val="en-US"/>
          </w:rPr>
          <w:t xml:space="preserve">was not significant </w:t>
        </w:r>
      </w:ins>
      <w:ins w:id="217" w:author="David St-Amand" w:date="2017-10-02T15:42:00Z">
        <w:r w:rsidR="00093EAE">
          <w:rPr>
            <w:rFonts w:ascii="Times New Roman" w:hAnsi="Times New Roman" w:cs="Times New Roman"/>
            <w:sz w:val="24"/>
            <w:szCs w:val="24"/>
            <w:lang w:val="en-US"/>
          </w:rPr>
          <w:t xml:space="preserve">either </w:t>
        </w:r>
      </w:ins>
      <w:ins w:id="218" w:author="David St-Amand" w:date="2017-10-02T00:51:00Z">
        <w:r w:rsidR="00F579D0">
          <w:rPr>
            <w:rFonts w:ascii="Times New Roman" w:hAnsi="Times New Roman" w:cs="Times New Roman"/>
            <w:sz w:val="24"/>
            <w:szCs w:val="24"/>
            <w:lang w:val="en-US"/>
          </w:rPr>
          <w:t xml:space="preserve">between the control and baseline conditions </w:t>
        </w:r>
      </w:ins>
      <w:del w:id="219" w:author="David St-Amand" w:date="2017-10-02T00:51:00Z">
        <w:r w:rsidDel="00F579D0">
          <w:rPr>
            <w:rFonts w:ascii="Times New Roman" w:hAnsi="Times New Roman" w:cs="Times New Roman"/>
            <w:sz w:val="24"/>
            <w:szCs w:val="24"/>
            <w:lang w:val="en-US"/>
          </w:rPr>
          <w:delText xml:space="preserve">in the </w:delText>
        </w:r>
        <w:r w:rsidR="005B43F6" w:rsidDel="00F579D0">
          <w:rPr>
            <w:rFonts w:ascii="Times New Roman" w:hAnsi="Times New Roman" w:cs="Times New Roman"/>
            <w:sz w:val="24"/>
            <w:szCs w:val="24"/>
            <w:lang w:val="en-US"/>
          </w:rPr>
          <w:delText>control</w:delText>
        </w:r>
        <w:r w:rsidR="009F3580" w:rsidDel="00F579D0">
          <w:rPr>
            <w:rFonts w:ascii="Times New Roman" w:hAnsi="Times New Roman" w:cs="Times New Roman"/>
            <w:sz w:val="24"/>
            <w:szCs w:val="24"/>
            <w:lang w:val="en-US"/>
          </w:rPr>
          <w:delText xml:space="preserve"> </w:delText>
        </w:r>
        <w:r w:rsidDel="00F579D0">
          <w:rPr>
            <w:rFonts w:ascii="Times New Roman" w:hAnsi="Times New Roman" w:cs="Times New Roman"/>
            <w:sz w:val="24"/>
            <w:szCs w:val="24"/>
            <w:lang w:val="en-US"/>
          </w:rPr>
          <w:delText>condition w</w:delText>
        </w:r>
      </w:del>
      <w:del w:id="220" w:author="David St-Amand" w:date="2017-10-02T00:50:00Z">
        <w:r w:rsidDel="00F579D0">
          <w:rPr>
            <w:rFonts w:ascii="Times New Roman" w:hAnsi="Times New Roman" w:cs="Times New Roman"/>
            <w:sz w:val="24"/>
            <w:szCs w:val="24"/>
            <w:lang w:val="en-US"/>
          </w:rPr>
          <w:delText>ere</w:delText>
        </w:r>
      </w:del>
      <w:del w:id="221" w:author="David St-Amand" w:date="2017-10-02T00:51:00Z">
        <w:r w:rsidDel="00F579D0">
          <w:rPr>
            <w:rFonts w:ascii="Times New Roman" w:hAnsi="Times New Roman" w:cs="Times New Roman"/>
            <w:sz w:val="24"/>
            <w:szCs w:val="24"/>
            <w:lang w:val="en-US"/>
          </w:rPr>
          <w:delText xml:space="preserve"> </w:delText>
        </w:r>
      </w:del>
      <w:del w:id="222" w:author="David St-Amand" w:date="2017-10-02T00:52:00Z">
        <w:r w:rsidDel="00F579D0">
          <w:rPr>
            <w:rFonts w:ascii="Times New Roman" w:hAnsi="Times New Roman" w:cs="Times New Roman"/>
            <w:sz w:val="24"/>
            <w:szCs w:val="24"/>
            <w:lang w:val="en-US"/>
          </w:rPr>
          <w:delText xml:space="preserve">also not significantly different than in the </w:delText>
        </w:r>
        <w:r w:rsidR="00083F38" w:rsidDel="00F579D0">
          <w:rPr>
            <w:rFonts w:ascii="Times New Roman" w:hAnsi="Times New Roman" w:cs="Times New Roman"/>
            <w:sz w:val="24"/>
            <w:szCs w:val="24"/>
            <w:lang w:val="en-US"/>
          </w:rPr>
          <w:delText>baseline</w:delText>
        </w:r>
        <w:r w:rsidDel="00F579D0">
          <w:rPr>
            <w:rFonts w:ascii="Times New Roman" w:hAnsi="Times New Roman" w:cs="Times New Roman"/>
            <w:sz w:val="24"/>
            <w:szCs w:val="24"/>
            <w:lang w:val="en-US"/>
          </w:rPr>
          <w:delText xml:space="preserve"> condition </w:delText>
        </w:r>
      </w:del>
      <w:r>
        <w:rPr>
          <w:rFonts w:ascii="Times New Roman" w:hAnsi="Times New Roman" w:cs="Times New Roman"/>
          <w:sz w:val="24"/>
          <w:szCs w:val="24"/>
          <w:lang w:val="en-US"/>
        </w:rPr>
        <w:t>(</w:t>
      </w:r>
      <w:r w:rsidR="00B5350E" w:rsidRPr="00724EB6">
        <w:rPr>
          <w:rFonts w:ascii="Times New Roman" w:hAnsi="Times New Roman" w:cs="Times New Roman"/>
          <w:i/>
          <w:sz w:val="24"/>
          <w:szCs w:val="24"/>
        </w:rPr>
        <w:t>β</w:t>
      </w:r>
      <w:r w:rsidR="00B5350E">
        <w:rPr>
          <w:rFonts w:ascii="Times New Roman" w:hAnsi="Times New Roman" w:cs="Times New Roman"/>
          <w:sz w:val="24"/>
          <w:szCs w:val="24"/>
          <w:lang w:val="en-US"/>
        </w:rPr>
        <w:t xml:space="preserve"> = 0.</w:t>
      </w:r>
      <w:ins w:id="223" w:author="David St-Amand" w:date="2017-10-02T15:41:00Z">
        <w:r w:rsidR="00093EAE">
          <w:rPr>
            <w:rFonts w:ascii="Times New Roman" w:hAnsi="Times New Roman" w:cs="Times New Roman"/>
            <w:sz w:val="24"/>
            <w:szCs w:val="24"/>
            <w:lang w:val="en-US"/>
          </w:rPr>
          <w:t>86</w:t>
        </w:r>
      </w:ins>
      <w:del w:id="224" w:author="David St-Amand" w:date="2017-10-02T15:41:00Z">
        <w:r w:rsidR="00B5350E" w:rsidDel="00093EAE">
          <w:rPr>
            <w:rFonts w:ascii="Times New Roman" w:hAnsi="Times New Roman" w:cs="Times New Roman"/>
            <w:sz w:val="24"/>
            <w:szCs w:val="24"/>
            <w:lang w:val="en-US"/>
          </w:rPr>
          <w:delText>01</w:delText>
        </w:r>
      </w:del>
      <w:r w:rsidR="00B5350E">
        <w:rPr>
          <w:rFonts w:ascii="Times New Roman" w:hAnsi="Times New Roman" w:cs="Times New Roman"/>
          <w:sz w:val="24"/>
          <w:szCs w:val="24"/>
          <w:lang w:val="en-US"/>
        </w:rPr>
        <w:t>, SE = 0.</w:t>
      </w:r>
      <w:ins w:id="225" w:author="David St-Amand" w:date="2017-10-02T15:41:00Z">
        <w:r w:rsidR="00093EAE">
          <w:rPr>
            <w:rFonts w:ascii="Times New Roman" w:hAnsi="Times New Roman" w:cs="Times New Roman"/>
            <w:sz w:val="24"/>
            <w:szCs w:val="24"/>
            <w:lang w:val="en-US"/>
          </w:rPr>
          <w:t>53</w:t>
        </w:r>
      </w:ins>
      <w:del w:id="226" w:author="David St-Amand" w:date="2017-10-02T15:41:00Z">
        <w:r w:rsidR="00B5350E" w:rsidDel="00093EAE">
          <w:rPr>
            <w:rFonts w:ascii="Times New Roman" w:hAnsi="Times New Roman" w:cs="Times New Roman"/>
            <w:sz w:val="24"/>
            <w:szCs w:val="24"/>
            <w:lang w:val="en-US"/>
          </w:rPr>
          <w:delText>00636</w:delText>
        </w:r>
      </w:del>
      <w:r w:rsidR="00B5350E">
        <w:rPr>
          <w:rFonts w:ascii="Times New Roman" w:hAnsi="Times New Roman" w:cs="Times New Roman"/>
          <w:sz w:val="24"/>
          <w:szCs w:val="24"/>
          <w:lang w:val="en-US"/>
        </w:rPr>
        <w:t xml:space="preserve">, </w:t>
      </w:r>
      <w:r>
        <w:rPr>
          <w:rFonts w:ascii="Times New Roman" w:hAnsi="Times New Roman" w:cs="Times New Roman"/>
          <w:sz w:val="24"/>
          <w:szCs w:val="24"/>
          <w:lang w:val="en-US"/>
        </w:rPr>
        <w:t>p = 0.1</w:t>
      </w:r>
      <w:ins w:id="227" w:author="David St-Amand" w:date="2017-10-02T15:41:00Z">
        <w:r w:rsidR="00093EAE">
          <w:rPr>
            <w:rFonts w:ascii="Times New Roman" w:hAnsi="Times New Roman" w:cs="Times New Roman"/>
            <w:sz w:val="24"/>
            <w:szCs w:val="24"/>
            <w:lang w:val="en-US"/>
          </w:rPr>
          <w:t>1</w:t>
        </w:r>
      </w:ins>
      <w:del w:id="228" w:author="David St-Amand" w:date="2017-10-02T15:41:00Z">
        <w:r w:rsidR="00B5350E" w:rsidDel="00093EAE">
          <w:rPr>
            <w:rFonts w:ascii="Times New Roman" w:hAnsi="Times New Roman" w:cs="Times New Roman"/>
            <w:sz w:val="24"/>
            <w:szCs w:val="24"/>
            <w:lang w:val="en-US"/>
          </w:rPr>
          <w:delText>2</w:delText>
        </w:r>
      </w:del>
      <w:r>
        <w:rPr>
          <w:rFonts w:ascii="Times New Roman" w:hAnsi="Times New Roman" w:cs="Times New Roman"/>
          <w:sz w:val="24"/>
          <w:szCs w:val="24"/>
          <w:lang w:val="en-US"/>
        </w:rPr>
        <w:t xml:space="preserve">). </w:t>
      </w:r>
      <w:commentRangeStart w:id="229"/>
      <w:commentRangeEnd w:id="197"/>
      <w:r w:rsidR="006D1F43">
        <w:rPr>
          <w:rStyle w:val="CommentReference"/>
        </w:rPr>
        <w:commentReference w:id="197"/>
      </w:r>
      <w:commentRangeEnd w:id="198"/>
      <w:r w:rsidR="00355537">
        <w:rPr>
          <w:rStyle w:val="CommentReference"/>
        </w:rPr>
        <w:commentReference w:id="198"/>
      </w:r>
      <w:commentRangeEnd w:id="214"/>
      <w:r w:rsidR="00B920AE">
        <w:rPr>
          <w:rStyle w:val="CommentReference"/>
        </w:rPr>
        <w:commentReference w:id="214"/>
      </w:r>
      <w:del w:id="230" w:author="David St-Amand" w:date="2017-10-02T00:57:00Z">
        <w:r w:rsidR="00E3481C" w:rsidDel="00417DE1">
          <w:rPr>
            <w:rFonts w:ascii="Times New Roman" w:hAnsi="Times New Roman" w:cs="Times New Roman"/>
            <w:sz w:val="24"/>
            <w:szCs w:val="24"/>
            <w:lang w:val="en-US"/>
          </w:rPr>
          <w:delText xml:space="preserve">We found no significant </w:delText>
        </w:r>
        <w:r w:rsidR="00EE7B0A" w:rsidDel="00417DE1">
          <w:rPr>
            <w:rFonts w:ascii="Times New Roman" w:hAnsi="Times New Roman" w:cs="Times New Roman"/>
            <w:sz w:val="24"/>
            <w:szCs w:val="24"/>
            <w:lang w:val="en-US"/>
          </w:rPr>
          <w:delText>interaction between</w:delText>
        </w:r>
      </w:del>
      <w:del w:id="231" w:author="David St-Amand" w:date="2017-10-02T00:43:00Z">
        <w:r w:rsidR="00EE7B0A" w:rsidDel="00FF108E">
          <w:rPr>
            <w:rFonts w:ascii="Times New Roman" w:hAnsi="Times New Roman" w:cs="Times New Roman"/>
            <w:sz w:val="24"/>
            <w:szCs w:val="24"/>
            <w:lang w:val="en-US"/>
          </w:rPr>
          <w:delText xml:space="preserve"> </w:delText>
        </w:r>
      </w:del>
      <w:del w:id="232" w:author="David St-Amand" w:date="2017-10-02T00:57:00Z">
        <w:r w:rsidR="00EE7B0A" w:rsidDel="00417DE1">
          <w:rPr>
            <w:rFonts w:ascii="Times New Roman" w:hAnsi="Times New Roman" w:cs="Times New Roman"/>
            <w:sz w:val="24"/>
            <w:szCs w:val="24"/>
            <w:lang w:val="en-US"/>
          </w:rPr>
          <w:delText xml:space="preserve"> trial and</w:delText>
        </w:r>
        <w:r w:rsidR="00E3481C" w:rsidDel="00417DE1">
          <w:rPr>
            <w:rFonts w:ascii="Times New Roman" w:hAnsi="Times New Roman" w:cs="Times New Roman"/>
            <w:sz w:val="24"/>
            <w:szCs w:val="24"/>
            <w:lang w:val="en-US"/>
          </w:rPr>
          <w:delText xml:space="preserve"> </w:delText>
        </w:r>
        <w:r w:rsidR="00EE7B0A" w:rsidDel="00417DE1">
          <w:rPr>
            <w:rFonts w:ascii="Times New Roman" w:hAnsi="Times New Roman" w:cs="Times New Roman"/>
            <w:sz w:val="24"/>
            <w:szCs w:val="24"/>
            <w:lang w:val="en-US"/>
          </w:rPr>
          <w:delText>the outcome of the first risky choice</w:delText>
        </w:r>
        <w:r w:rsidR="00482D43" w:rsidDel="00417DE1">
          <w:rPr>
            <w:rFonts w:ascii="Times New Roman" w:hAnsi="Times New Roman" w:cs="Times New Roman"/>
            <w:sz w:val="24"/>
            <w:szCs w:val="24"/>
            <w:lang w:val="en-US"/>
          </w:rPr>
          <w:delText>(first-</w:delText>
        </w:r>
        <w:r w:rsidR="00E25FB5" w:rsidDel="00417DE1">
          <w:rPr>
            <w:rFonts w:ascii="Times New Roman" w:hAnsi="Times New Roman" w:cs="Times New Roman"/>
            <w:sz w:val="24"/>
            <w:szCs w:val="24"/>
            <w:lang w:val="en-US"/>
          </w:rPr>
          <w:delText xml:space="preserve">win </w:delText>
        </w:r>
        <w:r w:rsidR="00482D43" w:rsidDel="00417DE1">
          <w:rPr>
            <w:rFonts w:ascii="Times New Roman" w:hAnsi="Times New Roman" w:cs="Times New Roman"/>
            <w:sz w:val="24"/>
            <w:szCs w:val="24"/>
            <w:lang w:val="en-US"/>
          </w:rPr>
          <w:delText>versus second-</w:delText>
        </w:r>
        <w:r w:rsidR="00E25FB5" w:rsidDel="00417DE1">
          <w:rPr>
            <w:rFonts w:ascii="Times New Roman" w:hAnsi="Times New Roman" w:cs="Times New Roman"/>
            <w:sz w:val="24"/>
            <w:szCs w:val="24"/>
            <w:lang w:val="en-US"/>
          </w:rPr>
          <w:delText>win)</w:delText>
        </w:r>
        <w:r w:rsidDel="00417DE1">
          <w:rPr>
            <w:rFonts w:ascii="Times New Roman" w:hAnsi="Times New Roman" w:cs="Times New Roman"/>
            <w:sz w:val="24"/>
            <w:szCs w:val="24"/>
            <w:lang w:val="en-US"/>
          </w:rPr>
          <w:delText xml:space="preserve"> </w:delText>
        </w:r>
        <w:r w:rsidR="00E129E6" w:rsidDel="00417DE1">
          <w:rPr>
            <w:rFonts w:ascii="Times New Roman" w:hAnsi="Times New Roman" w:cs="Times New Roman"/>
            <w:sz w:val="24"/>
            <w:szCs w:val="24"/>
            <w:lang w:val="en-US"/>
          </w:rPr>
          <w:delText>(</w:delText>
        </w:r>
        <w:r w:rsidR="00B920AE" w:rsidRPr="00B920AE" w:rsidDel="00417DE1">
          <w:rPr>
            <w:rFonts w:ascii="Times New Roman" w:hAnsi="Times New Roman" w:cs="Times New Roman"/>
            <w:i/>
            <w:sz w:val="24"/>
            <w:szCs w:val="24"/>
          </w:rPr>
          <w:delText>β</w:delText>
        </w:r>
        <w:r w:rsidR="00B920AE" w:rsidRPr="00396C52" w:rsidDel="00417DE1">
          <w:rPr>
            <w:rFonts w:ascii="Times New Roman" w:hAnsi="Times New Roman" w:cs="Times New Roman"/>
            <w:sz w:val="24"/>
            <w:szCs w:val="24"/>
          </w:rPr>
          <w:delText xml:space="preserve"> =</w:delText>
        </w:r>
        <w:r w:rsidR="00B920AE" w:rsidDel="00417DE1">
          <w:rPr>
            <w:rFonts w:ascii="Times New Roman" w:hAnsi="Times New Roman" w:cs="Times New Roman"/>
            <w:sz w:val="24"/>
            <w:szCs w:val="24"/>
          </w:rPr>
          <w:delText xml:space="preserve"> 0.00237, SE = 0.00465,</w:delText>
        </w:r>
        <w:r w:rsidR="00B920AE" w:rsidRPr="00396C52" w:rsidDel="00417DE1">
          <w:rPr>
            <w:rFonts w:ascii="Times New Roman" w:hAnsi="Times New Roman" w:cs="Times New Roman"/>
            <w:sz w:val="24"/>
            <w:szCs w:val="24"/>
          </w:rPr>
          <w:delText xml:space="preserve"> </w:delText>
        </w:r>
        <w:r w:rsidR="00E129E6" w:rsidDel="00417DE1">
          <w:rPr>
            <w:rFonts w:ascii="Times New Roman" w:hAnsi="Times New Roman" w:cs="Times New Roman"/>
            <w:sz w:val="24"/>
            <w:szCs w:val="24"/>
            <w:lang w:val="en-US"/>
          </w:rPr>
          <w:delText>p = 0.611</w:delText>
        </w:r>
        <w:r w:rsidR="00E3481C" w:rsidDel="00417DE1">
          <w:rPr>
            <w:rFonts w:ascii="Times New Roman" w:hAnsi="Times New Roman" w:cs="Times New Roman"/>
            <w:sz w:val="24"/>
            <w:szCs w:val="24"/>
            <w:lang w:val="en-US"/>
          </w:rPr>
          <w:delText>).</w:delText>
        </w:r>
      </w:del>
      <w:commentRangeEnd w:id="229"/>
      <w:r w:rsidR="00417DE1">
        <w:rPr>
          <w:rStyle w:val="CommentReference"/>
        </w:rPr>
        <w:commentReference w:id="229"/>
      </w:r>
    </w:p>
    <w:p w14:paraId="5D5B4462" w14:textId="4AEA0AD3" w:rsidR="00E3481C" w:rsidRDefault="007C572B" w:rsidP="0097691A">
      <w:pPr>
        <w:spacing w:line="480" w:lineRule="auto"/>
        <w:rPr>
          <w:rFonts w:ascii="Times New Roman" w:hAnsi="Times New Roman" w:cs="Times New Roman"/>
          <w:sz w:val="24"/>
          <w:szCs w:val="24"/>
          <w:lang w:val="en-US"/>
        </w:rPr>
      </w:pPr>
      <w:del w:id="233" w:author="David St-Amand" w:date="2017-10-02T15:52:00Z">
        <w:r w:rsidDel="00E6790E">
          <w:rPr>
            <w:rFonts w:ascii="Times New Roman" w:hAnsi="Times New Roman" w:cs="Times New Roman"/>
            <w:noProof/>
            <w:sz w:val="24"/>
            <w:szCs w:val="24"/>
            <w:lang w:val="en-US"/>
          </w:rPr>
          <w:lastRenderedPageBreak/>
          <w:drawing>
            <wp:inline distT="0" distB="0" distL="0" distR="0" wp14:anchorId="4ABE545F" wp14:editId="0FAE19E5">
              <wp:extent cx="5486400" cy="342709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isk_taking_over_time.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3427095"/>
                      </a:xfrm>
                      <a:prstGeom prst="rect">
                        <a:avLst/>
                      </a:prstGeom>
                    </pic:spPr>
                  </pic:pic>
                </a:graphicData>
              </a:graphic>
            </wp:inline>
          </w:drawing>
        </w:r>
      </w:del>
      <w:r w:rsidR="00E3481C">
        <w:rPr>
          <w:rFonts w:ascii="Times New Roman" w:hAnsi="Times New Roman" w:cs="Times New Roman"/>
          <w:sz w:val="24"/>
          <w:szCs w:val="24"/>
          <w:lang w:val="en-US"/>
        </w:rPr>
        <w:t xml:space="preserve"> </w:t>
      </w:r>
    </w:p>
    <w:p w14:paraId="115B5199" w14:textId="590A4C4E" w:rsidR="00E3481C" w:rsidRDefault="00E3481C" w:rsidP="00E3481C">
      <w:pPr>
        <w:spacing w:line="480" w:lineRule="auto"/>
        <w:rPr>
          <w:rFonts w:ascii="Times New Roman" w:hAnsi="Times New Roman" w:cs="Times New Roman"/>
          <w:sz w:val="24"/>
          <w:szCs w:val="24"/>
          <w:lang w:val="en-US"/>
        </w:rPr>
      </w:pPr>
    </w:p>
    <w:p w14:paraId="285F9568" w14:textId="19AFD014" w:rsidR="00A2698E" w:rsidRDefault="00E3481C" w:rsidP="00E3481C">
      <w:pPr>
        <w:spacing w:line="480" w:lineRule="auto"/>
        <w:rPr>
          <w:rFonts w:ascii="Times New Roman" w:hAnsi="Times New Roman" w:cs="Times New Roman"/>
          <w:sz w:val="20"/>
          <w:szCs w:val="20"/>
          <w:lang w:val="en-US"/>
        </w:rPr>
      </w:pPr>
      <w:r>
        <w:rPr>
          <w:rFonts w:ascii="Times New Roman" w:hAnsi="Times New Roman" w:cs="Times New Roman"/>
          <w:sz w:val="20"/>
          <w:szCs w:val="20"/>
          <w:lang w:val="en-US"/>
        </w:rPr>
        <w:t>Figure 3</w:t>
      </w:r>
      <w:r w:rsidRPr="005C643D">
        <w:rPr>
          <w:rFonts w:ascii="Times New Roman" w:hAnsi="Times New Roman" w:cs="Times New Roman"/>
          <w:sz w:val="20"/>
          <w:szCs w:val="20"/>
          <w:lang w:val="en-US"/>
        </w:rPr>
        <w:t xml:space="preserve">: </w:t>
      </w:r>
      <w:r>
        <w:rPr>
          <w:rFonts w:ascii="Times New Roman" w:hAnsi="Times New Roman" w:cs="Times New Roman"/>
          <w:sz w:val="20"/>
          <w:szCs w:val="20"/>
          <w:lang w:val="en-US"/>
        </w:rPr>
        <w:t xml:space="preserve">Changes in risky preferences over time in the three conditions </w:t>
      </w:r>
      <w:r w:rsidRPr="005C643D">
        <w:rPr>
          <w:rFonts w:ascii="Times New Roman" w:hAnsi="Times New Roman" w:cs="Times New Roman"/>
          <w:sz w:val="20"/>
          <w:szCs w:val="20"/>
          <w:lang w:val="en-US"/>
        </w:rPr>
        <w:t>(Episodic,</w:t>
      </w:r>
      <w:r w:rsidR="005B43F6">
        <w:rPr>
          <w:rFonts w:ascii="Times New Roman" w:hAnsi="Times New Roman" w:cs="Times New Roman"/>
          <w:sz w:val="20"/>
          <w:szCs w:val="20"/>
          <w:lang w:val="en-US"/>
        </w:rPr>
        <w:t xml:space="preserve"> Control and Baseline</w:t>
      </w:r>
      <w:r w:rsidRPr="005C643D">
        <w:rPr>
          <w:rFonts w:ascii="Times New Roman" w:hAnsi="Times New Roman" w:cs="Times New Roman"/>
          <w:sz w:val="20"/>
          <w:szCs w:val="20"/>
          <w:lang w:val="en-US"/>
        </w:rPr>
        <w:t xml:space="preserve">). </w:t>
      </w:r>
    </w:p>
    <w:p w14:paraId="608942F0" w14:textId="48AD58ED" w:rsidR="000947D2" w:rsidRDefault="003C4CB5" w:rsidP="00E3481C">
      <w:pPr>
        <w:spacing w:line="480" w:lineRule="auto"/>
        <w:rPr>
          <w:rFonts w:ascii="Times New Roman" w:hAnsi="Times New Roman" w:cs="Times New Roman"/>
          <w:sz w:val="20"/>
          <w:szCs w:val="20"/>
          <w:lang w:val="en-US"/>
        </w:rPr>
      </w:pPr>
      <w:moveFromRangeStart w:id="234" w:author="David St-Amand" w:date="2017-10-02T00:54:00Z" w:name="move494668997"/>
      <w:moveFrom w:id="235" w:author="David St-Amand" w:date="2017-10-02T00:54:00Z">
        <w:r w:rsidDel="00BA6EEC">
          <w:rPr>
            <w:rFonts w:ascii="Times New Roman" w:hAnsi="Times New Roman" w:cs="Times New Roman"/>
            <w:sz w:val="24"/>
            <w:szCs w:val="24"/>
            <w:lang w:val="en-US"/>
          </w:rPr>
          <w:t>When asked which outcome first comes to their mind, participants in the episodic condition were significantly more likely t</w:t>
        </w:r>
        <w:r w:rsidR="00C96D0F" w:rsidDel="00BA6EEC">
          <w:rPr>
            <w:rFonts w:ascii="Times New Roman" w:hAnsi="Times New Roman" w:cs="Times New Roman"/>
            <w:sz w:val="24"/>
            <w:szCs w:val="24"/>
            <w:lang w:val="en-US"/>
          </w:rPr>
          <w:t xml:space="preserve">o report the positive outcome, </w:t>
        </w:r>
        <w:r w:rsidRPr="003C4CB5" w:rsidDel="00BA6EEC">
          <w:rPr>
            <w:rFonts w:ascii="Times New Roman" w:hAnsi="Times New Roman" w:cs="Times New Roman"/>
            <w:sz w:val="24"/>
            <w:szCs w:val="24"/>
            <w:lang w:val="en-US"/>
          </w:rPr>
          <w:t>χ</w:t>
        </w:r>
        <w:r w:rsidDel="00BA6EEC">
          <w:rPr>
            <w:rFonts w:ascii="Times New Roman" w:hAnsi="Times New Roman" w:cs="Times New Roman"/>
            <w:sz w:val="24"/>
            <w:szCs w:val="24"/>
            <w:vertAlign w:val="superscript"/>
            <w:lang w:val="en-US"/>
          </w:rPr>
          <w:t>2</w:t>
        </w:r>
        <w:r w:rsidDel="00BA6EEC">
          <w:rPr>
            <w:rFonts w:ascii="Times New Roman" w:hAnsi="Times New Roman" w:cs="Times New Roman"/>
            <w:sz w:val="24"/>
            <w:szCs w:val="24"/>
            <w:lang w:val="en-US"/>
          </w:rPr>
          <w:t>(1, N = 21) = 3.86, p= 0.0495</w:t>
        </w:r>
        <w:r w:rsidR="00C96D0F" w:rsidDel="00BA6EEC">
          <w:rPr>
            <w:rFonts w:ascii="Times New Roman" w:hAnsi="Times New Roman" w:cs="Times New Roman"/>
            <w:sz w:val="24"/>
            <w:szCs w:val="24"/>
            <w:lang w:val="en-US"/>
          </w:rPr>
          <w:t xml:space="preserve"> (see figure 4)</w:t>
        </w:r>
        <w:r w:rsidDel="00BA6EEC">
          <w:rPr>
            <w:rFonts w:ascii="Times New Roman" w:hAnsi="Times New Roman" w:cs="Times New Roman"/>
            <w:sz w:val="24"/>
            <w:szCs w:val="24"/>
            <w:lang w:val="en-US"/>
          </w:rPr>
          <w:t xml:space="preserve">. </w:t>
        </w:r>
      </w:moveFrom>
      <w:moveFromRangeEnd w:id="234"/>
      <w:r w:rsidR="00C96D0F">
        <w:rPr>
          <w:rFonts w:ascii="Times New Roman" w:hAnsi="Times New Roman" w:cs="Times New Roman"/>
          <w:sz w:val="24"/>
          <w:szCs w:val="24"/>
          <w:lang w:val="en-US"/>
        </w:rPr>
        <w:t>Participants in the baseline condition were</w:t>
      </w:r>
      <w:del w:id="236" w:author="David St-Amand" w:date="2017-10-02T00:58:00Z">
        <w:r w:rsidR="00C96D0F" w:rsidDel="00475B54">
          <w:rPr>
            <w:rFonts w:ascii="Times New Roman" w:hAnsi="Times New Roman" w:cs="Times New Roman"/>
            <w:sz w:val="24"/>
            <w:szCs w:val="24"/>
            <w:lang w:val="en-US"/>
          </w:rPr>
          <w:delText xml:space="preserve"> also</w:delText>
        </w:r>
      </w:del>
      <w:r w:rsidR="00C96D0F">
        <w:rPr>
          <w:rFonts w:ascii="Times New Roman" w:hAnsi="Times New Roman" w:cs="Times New Roman"/>
          <w:sz w:val="24"/>
          <w:szCs w:val="24"/>
          <w:lang w:val="en-US"/>
        </w:rPr>
        <w:t xml:space="preserve"> </w:t>
      </w:r>
      <w:ins w:id="237" w:author="David St-Amand" w:date="2017-10-02T15:44:00Z">
        <w:r w:rsidR="00B13628">
          <w:rPr>
            <w:rFonts w:ascii="Times New Roman" w:hAnsi="Times New Roman" w:cs="Times New Roman"/>
            <w:sz w:val="24"/>
            <w:szCs w:val="24"/>
            <w:lang w:val="en-US"/>
          </w:rPr>
          <w:t xml:space="preserve">not significantly more likely </w:t>
        </w:r>
      </w:ins>
      <w:del w:id="238" w:author="David St-Amand" w:date="2017-10-02T15:44:00Z">
        <w:r w:rsidR="00C96D0F" w:rsidDel="00B13628">
          <w:rPr>
            <w:rFonts w:ascii="Times New Roman" w:hAnsi="Times New Roman" w:cs="Times New Roman"/>
            <w:sz w:val="24"/>
            <w:szCs w:val="24"/>
            <w:lang w:val="en-US"/>
          </w:rPr>
          <w:delText>more likely</w:delText>
        </w:r>
      </w:del>
      <w:r w:rsidR="00C96D0F">
        <w:rPr>
          <w:rFonts w:ascii="Times New Roman" w:hAnsi="Times New Roman" w:cs="Times New Roman"/>
          <w:sz w:val="24"/>
          <w:szCs w:val="24"/>
          <w:lang w:val="en-US"/>
        </w:rPr>
        <w:t xml:space="preserve"> to report the positive outcome</w:t>
      </w:r>
      <w:ins w:id="239" w:author="David St-Amand" w:date="2017-10-02T00:59:00Z">
        <w:r w:rsidR="00475B54">
          <w:rPr>
            <w:rFonts w:ascii="Times New Roman" w:hAnsi="Times New Roman" w:cs="Times New Roman"/>
            <w:sz w:val="24"/>
            <w:szCs w:val="24"/>
            <w:lang w:val="en-US"/>
          </w:rPr>
          <w:t xml:space="preserve"> as the first one to come to mind</w:t>
        </w:r>
      </w:ins>
      <w:del w:id="240" w:author="David St-Amand" w:date="2017-10-02T15:44:00Z">
        <w:r w:rsidR="00C96D0F" w:rsidDel="00B13628">
          <w:rPr>
            <w:rFonts w:ascii="Times New Roman" w:hAnsi="Times New Roman" w:cs="Times New Roman"/>
            <w:sz w:val="24"/>
            <w:szCs w:val="24"/>
            <w:lang w:val="en-US"/>
          </w:rPr>
          <w:delText>, but this difference was only trending</w:delText>
        </w:r>
      </w:del>
      <w:r w:rsidR="00C96D0F">
        <w:rPr>
          <w:rFonts w:ascii="Times New Roman" w:hAnsi="Times New Roman" w:cs="Times New Roman"/>
          <w:sz w:val="24"/>
          <w:szCs w:val="24"/>
          <w:lang w:val="en-US"/>
        </w:rPr>
        <w:t xml:space="preserve"> </w:t>
      </w:r>
      <w:r w:rsidR="00C96D0F" w:rsidRPr="003C4CB5">
        <w:rPr>
          <w:rFonts w:ascii="Times New Roman" w:hAnsi="Times New Roman" w:cs="Times New Roman"/>
          <w:sz w:val="24"/>
          <w:szCs w:val="24"/>
          <w:lang w:val="en-US"/>
        </w:rPr>
        <w:t>χ</w:t>
      </w:r>
      <w:r w:rsidR="00C96D0F">
        <w:rPr>
          <w:rFonts w:ascii="Times New Roman" w:hAnsi="Times New Roman" w:cs="Times New Roman"/>
          <w:sz w:val="24"/>
          <w:szCs w:val="24"/>
          <w:vertAlign w:val="superscript"/>
          <w:lang w:val="en-US"/>
        </w:rPr>
        <w:t>2</w:t>
      </w:r>
      <w:r w:rsidR="00C96D0F">
        <w:rPr>
          <w:rFonts w:ascii="Times New Roman" w:hAnsi="Times New Roman" w:cs="Times New Roman"/>
          <w:sz w:val="24"/>
          <w:szCs w:val="24"/>
          <w:lang w:val="en-US"/>
        </w:rPr>
        <w:t xml:space="preserve">(1, N = 23) = </w:t>
      </w:r>
      <w:ins w:id="241" w:author="David St-Amand" w:date="2017-10-02T15:43:00Z">
        <w:r w:rsidR="00B13628">
          <w:rPr>
            <w:rFonts w:ascii="Times New Roman" w:hAnsi="Times New Roman" w:cs="Times New Roman"/>
            <w:sz w:val="24"/>
            <w:szCs w:val="24"/>
            <w:lang w:val="en-US"/>
          </w:rPr>
          <w:t xml:space="preserve">2.13, </w:t>
        </w:r>
      </w:ins>
      <w:del w:id="242" w:author="David St-Amand" w:date="2017-10-02T15:43:00Z">
        <w:r w:rsidR="00C96D0F" w:rsidDel="00B13628">
          <w:rPr>
            <w:rFonts w:ascii="Times New Roman" w:hAnsi="Times New Roman" w:cs="Times New Roman"/>
            <w:sz w:val="24"/>
            <w:szCs w:val="24"/>
            <w:lang w:val="en-US"/>
          </w:rPr>
          <w:delText>3.52</w:delText>
        </w:r>
      </w:del>
      <w:r w:rsidR="00C96D0F">
        <w:rPr>
          <w:rFonts w:ascii="Times New Roman" w:hAnsi="Times New Roman" w:cs="Times New Roman"/>
          <w:sz w:val="24"/>
          <w:szCs w:val="24"/>
          <w:lang w:val="en-US"/>
        </w:rPr>
        <w:t>, p= 0.</w:t>
      </w:r>
      <w:ins w:id="243" w:author="David St-Amand" w:date="2017-10-02T15:43:00Z">
        <w:r w:rsidR="00B13628">
          <w:rPr>
            <w:rFonts w:ascii="Times New Roman" w:hAnsi="Times New Roman" w:cs="Times New Roman"/>
            <w:sz w:val="24"/>
            <w:szCs w:val="24"/>
            <w:lang w:val="en-US"/>
          </w:rPr>
          <w:t>144</w:t>
        </w:r>
      </w:ins>
      <w:del w:id="244" w:author="David St-Amand" w:date="2017-10-02T15:43:00Z">
        <w:r w:rsidR="00C96D0F" w:rsidDel="00B13628">
          <w:rPr>
            <w:rFonts w:ascii="Times New Roman" w:hAnsi="Times New Roman" w:cs="Times New Roman"/>
            <w:sz w:val="24"/>
            <w:szCs w:val="24"/>
            <w:lang w:val="en-US"/>
          </w:rPr>
          <w:delText>0606</w:delText>
        </w:r>
      </w:del>
      <w:r w:rsidR="00C96D0F">
        <w:rPr>
          <w:rFonts w:ascii="Times New Roman" w:hAnsi="Times New Roman" w:cs="Times New Roman"/>
          <w:sz w:val="24"/>
          <w:szCs w:val="24"/>
          <w:lang w:val="en-US"/>
        </w:rPr>
        <w:t>.</w:t>
      </w:r>
      <w:ins w:id="245" w:author="David St-Amand" w:date="2017-10-02T00:58:00Z">
        <w:r w:rsidR="00475B54">
          <w:rPr>
            <w:rFonts w:ascii="Times New Roman" w:hAnsi="Times New Roman" w:cs="Times New Roman"/>
            <w:sz w:val="24"/>
            <w:szCs w:val="24"/>
            <w:lang w:val="en-US"/>
          </w:rPr>
          <w:t xml:space="preserve"> </w:t>
        </w:r>
      </w:ins>
      <w:ins w:id="246" w:author="David St-Amand" w:date="2017-10-02T00:59:00Z">
        <w:r w:rsidR="00475B54">
          <w:rPr>
            <w:rFonts w:ascii="Times New Roman" w:hAnsi="Times New Roman" w:cs="Times New Roman"/>
            <w:sz w:val="24"/>
            <w:szCs w:val="24"/>
            <w:lang w:val="en-US"/>
          </w:rPr>
          <w:t xml:space="preserve">Within the baseline condition, </w:t>
        </w:r>
      </w:ins>
      <w:ins w:id="247" w:author="David St-Amand" w:date="2017-10-02T00:58:00Z">
        <w:r w:rsidR="00475B54">
          <w:rPr>
            <w:rFonts w:ascii="Times New Roman" w:hAnsi="Times New Roman" w:cs="Times New Roman"/>
            <w:sz w:val="24"/>
            <w:szCs w:val="24"/>
            <w:lang w:val="en-US"/>
          </w:rPr>
          <w:t>p</w:t>
        </w:r>
      </w:ins>
      <w:ins w:id="248" w:author="David St-Amand" w:date="2017-10-02T00:59:00Z">
        <w:r w:rsidR="00475B54">
          <w:rPr>
            <w:rFonts w:ascii="Times New Roman" w:hAnsi="Times New Roman" w:cs="Times New Roman"/>
            <w:sz w:val="24"/>
            <w:szCs w:val="24"/>
            <w:lang w:val="en-US"/>
          </w:rPr>
          <w:t>articipant</w:t>
        </w:r>
        <w:r w:rsidR="00B13628">
          <w:rPr>
            <w:rFonts w:ascii="Times New Roman" w:hAnsi="Times New Roman" w:cs="Times New Roman"/>
            <w:sz w:val="24"/>
            <w:szCs w:val="24"/>
            <w:lang w:val="en-US"/>
          </w:rPr>
          <w:t>s with positive recall were</w:t>
        </w:r>
        <w:r w:rsidR="00475B54">
          <w:rPr>
            <w:rFonts w:ascii="Times New Roman" w:hAnsi="Times New Roman" w:cs="Times New Roman"/>
            <w:sz w:val="24"/>
            <w:szCs w:val="24"/>
            <w:lang w:val="en-US"/>
          </w:rPr>
          <w:t xml:space="preserve"> more likely to choose the risky option (</w:t>
        </w:r>
      </w:ins>
      <w:proofErr w:type="gramStart"/>
      <w:ins w:id="249" w:author="David St-Amand" w:date="2017-10-02T15:45:00Z">
        <w:r w:rsidR="00B13628">
          <w:rPr>
            <w:rFonts w:ascii="Times New Roman" w:hAnsi="Times New Roman" w:cs="Times New Roman"/>
            <w:sz w:val="24"/>
            <w:szCs w:val="24"/>
            <w:lang w:val="en-US"/>
          </w:rPr>
          <w:t>F(</w:t>
        </w:r>
        <w:proofErr w:type="gramEnd"/>
        <w:r w:rsidR="00B13628">
          <w:rPr>
            <w:rFonts w:ascii="Times New Roman" w:hAnsi="Times New Roman" w:cs="Times New Roman"/>
            <w:sz w:val="24"/>
            <w:szCs w:val="24"/>
            <w:lang w:val="en-US"/>
          </w:rPr>
          <w:t>1,21</w:t>
        </w:r>
      </w:ins>
      <w:ins w:id="250" w:author="David St-Amand" w:date="2017-10-02T00:59:00Z">
        <w:r w:rsidR="00475B54">
          <w:rPr>
            <w:rFonts w:ascii="Times New Roman" w:hAnsi="Times New Roman" w:cs="Times New Roman"/>
            <w:sz w:val="24"/>
            <w:szCs w:val="24"/>
            <w:lang w:val="en-US"/>
          </w:rPr>
          <w:t>)</w:t>
        </w:r>
      </w:ins>
      <w:ins w:id="251" w:author="David St-Amand" w:date="2017-10-02T15:45:00Z">
        <w:r w:rsidR="00B13628">
          <w:rPr>
            <w:rFonts w:ascii="Times New Roman" w:hAnsi="Times New Roman" w:cs="Times New Roman"/>
            <w:sz w:val="24"/>
            <w:szCs w:val="24"/>
            <w:lang w:val="en-US"/>
          </w:rPr>
          <w:t xml:space="preserve"> = 7.64, p = 0.011)</w:t>
        </w:r>
      </w:ins>
      <w:ins w:id="252" w:author="David St-Amand" w:date="2017-10-02T00:59:00Z">
        <w:r w:rsidR="00475B54">
          <w:rPr>
            <w:rFonts w:ascii="Times New Roman" w:hAnsi="Times New Roman" w:cs="Times New Roman"/>
            <w:sz w:val="24"/>
            <w:szCs w:val="24"/>
            <w:lang w:val="en-US"/>
          </w:rPr>
          <w:t xml:space="preserve">. </w:t>
        </w:r>
      </w:ins>
      <w:ins w:id="253" w:author="David St-Amand" w:date="2017-10-02T00:58:00Z">
        <w:r w:rsidR="00475B54">
          <w:rPr>
            <w:rFonts w:ascii="Times New Roman" w:hAnsi="Times New Roman" w:cs="Times New Roman"/>
            <w:sz w:val="24"/>
            <w:szCs w:val="24"/>
            <w:lang w:val="en-US"/>
          </w:rPr>
          <w:t xml:space="preserve"> </w:t>
        </w:r>
      </w:ins>
      <w:r w:rsidR="00C96D0F">
        <w:rPr>
          <w:rFonts w:ascii="Times New Roman" w:hAnsi="Times New Roman" w:cs="Times New Roman"/>
          <w:sz w:val="24"/>
          <w:szCs w:val="24"/>
          <w:lang w:val="en-US"/>
        </w:rPr>
        <w:t xml:space="preserve"> </w:t>
      </w:r>
      <w:moveFromRangeStart w:id="254" w:author="David St-Amand" w:date="2017-10-02T00:54:00Z" w:name="move494669008"/>
      <w:moveFrom w:id="255" w:author="David St-Amand" w:date="2017-10-02T00:54:00Z">
        <w:r w:rsidR="00C96D0F" w:rsidDel="00BA6EEC">
          <w:rPr>
            <w:rFonts w:ascii="Times New Roman" w:hAnsi="Times New Roman" w:cs="Times New Roman"/>
            <w:sz w:val="24"/>
            <w:szCs w:val="24"/>
            <w:lang w:val="en-US"/>
          </w:rPr>
          <w:t xml:space="preserve">However, this was not the case for the control condition </w:t>
        </w:r>
        <w:r w:rsidR="00C96D0F" w:rsidRPr="003C4CB5" w:rsidDel="00BA6EEC">
          <w:rPr>
            <w:rFonts w:ascii="Times New Roman" w:hAnsi="Times New Roman" w:cs="Times New Roman"/>
            <w:sz w:val="24"/>
            <w:szCs w:val="24"/>
            <w:lang w:val="en-US"/>
          </w:rPr>
          <w:t>χ</w:t>
        </w:r>
        <w:r w:rsidR="00C96D0F" w:rsidDel="00BA6EEC">
          <w:rPr>
            <w:rFonts w:ascii="Times New Roman" w:hAnsi="Times New Roman" w:cs="Times New Roman"/>
            <w:sz w:val="24"/>
            <w:szCs w:val="24"/>
            <w:vertAlign w:val="superscript"/>
            <w:lang w:val="en-US"/>
          </w:rPr>
          <w:t>2</w:t>
        </w:r>
        <w:r w:rsidR="00C96D0F" w:rsidDel="00BA6EEC">
          <w:rPr>
            <w:rFonts w:ascii="Times New Roman" w:hAnsi="Times New Roman" w:cs="Times New Roman"/>
            <w:sz w:val="24"/>
            <w:szCs w:val="24"/>
            <w:lang w:val="en-US"/>
          </w:rPr>
          <w:t xml:space="preserve"> (1, N = 23) = 0.435, p= 0.835.</w:t>
        </w:r>
      </w:moveFrom>
      <w:moveFromRangeEnd w:id="254"/>
      <w:del w:id="256" w:author="David St-Amand" w:date="2017-10-02T15:59:00Z">
        <w:r w:rsidR="00DB4431" w:rsidDel="00584B90">
          <w:rPr>
            <w:rFonts w:ascii="Times New Roman" w:hAnsi="Times New Roman" w:cs="Times New Roman"/>
            <w:noProof/>
            <w:sz w:val="24"/>
            <w:szCs w:val="24"/>
            <w:lang w:val="en-US"/>
          </w:rPr>
          <w:lastRenderedPageBreak/>
          <w:drawing>
            <wp:inline distT="0" distB="0" distL="0" distR="0" wp14:anchorId="42056811" wp14:editId="14AA2DAB">
              <wp:extent cx="5486400" cy="34270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plot.jpeg"/>
                      <pic:cNvPicPr/>
                    </pic:nvPicPr>
                    <pic:blipFill>
                      <a:blip r:embed="rId11">
                        <a:extLst>
                          <a:ext uri="{28A0092B-C50C-407E-A947-70E740481C1C}">
                            <a14:useLocalDpi xmlns:a14="http://schemas.microsoft.com/office/drawing/2010/main" val="0"/>
                          </a:ext>
                        </a:extLst>
                      </a:blip>
                      <a:stretch>
                        <a:fillRect/>
                      </a:stretch>
                    </pic:blipFill>
                    <pic:spPr>
                      <a:xfrm>
                        <a:off x="0" y="0"/>
                        <a:ext cx="5486400" cy="3427095"/>
                      </a:xfrm>
                      <a:prstGeom prst="rect">
                        <a:avLst/>
                      </a:prstGeom>
                    </pic:spPr>
                  </pic:pic>
                </a:graphicData>
              </a:graphic>
            </wp:inline>
          </w:drawing>
        </w:r>
      </w:del>
      <w:ins w:id="257" w:author="David St-Amand" w:date="2017-10-02T15:59:00Z">
        <w:r w:rsidR="00584B90" w:rsidRPr="00584B90">
          <w:rPr>
            <w:noProof/>
          </w:rPr>
          <w:t xml:space="preserve"> </w:t>
        </w:r>
        <w:r w:rsidR="00584B90">
          <w:rPr>
            <w:noProof/>
          </w:rPr>
          <w:drawing>
            <wp:inline distT="0" distB="0" distL="0" distR="0" wp14:anchorId="499EC383" wp14:editId="532872D0">
              <wp:extent cx="5486400" cy="33286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3328670"/>
                      </a:xfrm>
                      <a:prstGeom prst="rect">
                        <a:avLst/>
                      </a:prstGeom>
                    </pic:spPr>
                  </pic:pic>
                </a:graphicData>
              </a:graphic>
            </wp:inline>
          </w:drawing>
        </w:r>
      </w:ins>
    </w:p>
    <w:p w14:paraId="0CD9DFA3" w14:textId="5F634A36" w:rsidR="000947D2" w:rsidRDefault="00670D92" w:rsidP="00E3481C">
      <w:pPr>
        <w:spacing w:line="480" w:lineRule="auto"/>
        <w:rPr>
          <w:rFonts w:ascii="Times New Roman" w:hAnsi="Times New Roman" w:cs="Times New Roman"/>
          <w:sz w:val="20"/>
          <w:szCs w:val="20"/>
          <w:lang w:val="en-US"/>
        </w:rPr>
      </w:pPr>
      <w:r>
        <w:rPr>
          <w:rFonts w:ascii="Times New Roman" w:hAnsi="Times New Roman" w:cs="Times New Roman"/>
          <w:sz w:val="20"/>
          <w:szCs w:val="20"/>
          <w:lang w:val="en-US"/>
        </w:rPr>
        <w:t xml:space="preserve">Figure </w:t>
      </w:r>
      <w:ins w:id="258" w:author="David St-Amand" w:date="2017-10-02T01:59:00Z">
        <w:r w:rsidR="0048677C">
          <w:rPr>
            <w:rFonts w:ascii="Times New Roman" w:hAnsi="Times New Roman" w:cs="Times New Roman"/>
            <w:sz w:val="20"/>
            <w:szCs w:val="20"/>
            <w:lang w:val="en-US"/>
          </w:rPr>
          <w:t>3</w:t>
        </w:r>
      </w:ins>
      <w:del w:id="259" w:author="David St-Amand" w:date="2017-10-02T01:59:00Z">
        <w:r w:rsidDel="0048677C">
          <w:rPr>
            <w:rFonts w:ascii="Times New Roman" w:hAnsi="Times New Roman" w:cs="Times New Roman"/>
            <w:sz w:val="20"/>
            <w:szCs w:val="20"/>
            <w:lang w:val="en-US"/>
          </w:rPr>
          <w:delText>4</w:delText>
        </w:r>
      </w:del>
      <w:r>
        <w:rPr>
          <w:rFonts w:ascii="Times New Roman" w:hAnsi="Times New Roman" w:cs="Times New Roman"/>
          <w:sz w:val="20"/>
          <w:szCs w:val="20"/>
          <w:lang w:val="en-US"/>
        </w:rPr>
        <w:t xml:space="preserve">: </w:t>
      </w:r>
      <w:ins w:id="260" w:author="David St-Amand" w:date="2017-10-02T15:59:00Z">
        <w:r w:rsidR="00584B90">
          <w:rPr>
            <w:rFonts w:ascii="Times New Roman" w:hAnsi="Times New Roman" w:cs="Times New Roman"/>
            <w:sz w:val="20"/>
            <w:szCs w:val="20"/>
            <w:lang w:val="en-US"/>
          </w:rPr>
          <w:t>Figure 3A represents the f</w:t>
        </w:r>
      </w:ins>
      <w:del w:id="261" w:author="David St-Amand" w:date="2017-10-02T15:59:00Z">
        <w:r w:rsidDel="00584B90">
          <w:rPr>
            <w:rFonts w:ascii="Times New Roman" w:hAnsi="Times New Roman" w:cs="Times New Roman"/>
            <w:sz w:val="20"/>
            <w:szCs w:val="20"/>
            <w:lang w:val="en-US"/>
          </w:rPr>
          <w:delText>F</w:delText>
        </w:r>
      </w:del>
      <w:r>
        <w:rPr>
          <w:rFonts w:ascii="Times New Roman" w:hAnsi="Times New Roman" w:cs="Times New Roman"/>
          <w:sz w:val="20"/>
          <w:szCs w:val="20"/>
          <w:lang w:val="en-US"/>
        </w:rPr>
        <w:t xml:space="preserve">irst outcome that comes to mind in the episodic, control and baseline conditions. </w:t>
      </w:r>
      <w:ins w:id="262" w:author="David St-Amand" w:date="2017-10-02T15:59:00Z">
        <w:r w:rsidR="00584B90">
          <w:rPr>
            <w:rFonts w:ascii="Times New Roman" w:hAnsi="Times New Roman" w:cs="Times New Roman"/>
            <w:sz w:val="20"/>
            <w:szCs w:val="20"/>
            <w:lang w:val="en-US"/>
          </w:rPr>
          <w:t xml:space="preserve">Figure 3B represents risk-taking as a function of </w:t>
        </w:r>
      </w:ins>
      <w:ins w:id="263" w:author="David St-Amand" w:date="2017-10-02T16:00:00Z">
        <w:r w:rsidR="008C1410">
          <w:rPr>
            <w:rFonts w:ascii="Times New Roman" w:hAnsi="Times New Roman" w:cs="Times New Roman"/>
            <w:sz w:val="20"/>
            <w:szCs w:val="20"/>
            <w:lang w:val="en-US"/>
          </w:rPr>
          <w:t>the first outcome that comes to mind when thinking of the risk option, in different groups</w:t>
        </w:r>
        <w:bookmarkStart w:id="264" w:name="_GoBack"/>
        <w:bookmarkEnd w:id="264"/>
        <w:r w:rsidR="008C1410">
          <w:rPr>
            <w:rFonts w:ascii="Times New Roman" w:hAnsi="Times New Roman" w:cs="Times New Roman"/>
            <w:sz w:val="20"/>
            <w:szCs w:val="20"/>
            <w:lang w:val="en-US"/>
          </w:rPr>
          <w:t xml:space="preserve">. </w:t>
        </w:r>
      </w:ins>
    </w:p>
    <w:p w14:paraId="09AFCA13" w14:textId="77777777" w:rsidR="000947D2" w:rsidRPr="00724EB6" w:rsidRDefault="000947D2" w:rsidP="00724EB6">
      <w:pPr>
        <w:spacing w:line="480" w:lineRule="auto"/>
        <w:rPr>
          <w:rFonts w:ascii="Times New Roman" w:hAnsi="Times New Roman" w:cs="Times New Roman"/>
          <w:i/>
          <w:sz w:val="24"/>
          <w:szCs w:val="24"/>
        </w:rPr>
      </w:pPr>
      <w:r w:rsidRPr="00724EB6">
        <w:rPr>
          <w:rFonts w:ascii="Times New Roman" w:hAnsi="Times New Roman" w:cs="Times New Roman"/>
          <w:i/>
          <w:sz w:val="24"/>
          <w:szCs w:val="24"/>
        </w:rPr>
        <w:lastRenderedPageBreak/>
        <w:t>Effects of Episodic Specificity Manipulation on RL Model Parameters</w:t>
      </w:r>
    </w:p>
    <w:p w14:paraId="37E7E9BC" w14:textId="77777777" w:rsidR="000947D2" w:rsidRPr="00724EB6" w:rsidRDefault="000947D2" w:rsidP="00724EB6">
      <w:pPr>
        <w:spacing w:line="480" w:lineRule="auto"/>
        <w:ind w:firstLine="720"/>
        <w:rPr>
          <w:rFonts w:ascii="Times New Roman" w:hAnsi="Times New Roman" w:cs="Times New Roman"/>
          <w:sz w:val="24"/>
          <w:szCs w:val="24"/>
        </w:rPr>
      </w:pPr>
    </w:p>
    <w:p w14:paraId="56FE98ED" w14:textId="77777777" w:rsidR="000947D2" w:rsidRPr="00724EB6" w:rsidRDefault="000947D2" w:rsidP="00724EB6">
      <w:pPr>
        <w:spacing w:line="480" w:lineRule="auto"/>
        <w:ind w:firstLine="720"/>
        <w:rPr>
          <w:rFonts w:ascii="Times New Roman" w:hAnsi="Times New Roman" w:cs="Times New Roman"/>
          <w:sz w:val="24"/>
          <w:szCs w:val="24"/>
        </w:rPr>
      </w:pPr>
      <w:commentRangeStart w:id="265"/>
      <w:r w:rsidRPr="00724EB6">
        <w:rPr>
          <w:rFonts w:ascii="Times New Roman" w:hAnsi="Times New Roman" w:cs="Times New Roman"/>
          <w:sz w:val="24"/>
          <w:szCs w:val="24"/>
        </w:rPr>
        <w:t>The best-fitting RL model parameter estimates are reported in Table 1.</w:t>
      </w:r>
      <w:commentRangeEnd w:id="265"/>
      <w:r w:rsidR="00DB6F0A">
        <w:rPr>
          <w:rStyle w:val="CommentReference"/>
        </w:rPr>
        <w:commentReference w:id="265"/>
      </w:r>
      <w:r w:rsidRPr="00724EB6">
        <w:rPr>
          <w:rFonts w:ascii="Times New Roman" w:hAnsi="Times New Roman" w:cs="Times New Roman"/>
          <w:sz w:val="24"/>
          <w:szCs w:val="24"/>
        </w:rPr>
        <w:t xml:space="preserve"> Considering the entire sample, we found a significant main effect of PE valence (positive versus negative PEs) such that negative PE learning rates were significantly larger than positive PE learning rates (mixed-effects regression </w:t>
      </w:r>
      <w:r w:rsidRPr="00724EB6">
        <w:rPr>
          <w:rFonts w:ascii="Times New Roman" w:hAnsi="Times New Roman" w:cs="Times New Roman"/>
          <w:i/>
          <w:sz w:val="24"/>
          <w:szCs w:val="24"/>
        </w:rPr>
        <w:t>β</w:t>
      </w:r>
      <w:r w:rsidRPr="00724EB6">
        <w:rPr>
          <w:rFonts w:ascii="Times New Roman" w:hAnsi="Times New Roman" w:cs="Times New Roman"/>
          <w:sz w:val="24"/>
          <w:szCs w:val="24"/>
        </w:rPr>
        <w:t xml:space="preserve"> = -0.15, </w:t>
      </w:r>
      <w:r w:rsidRPr="00724EB6">
        <w:rPr>
          <w:rFonts w:ascii="Times New Roman" w:hAnsi="Times New Roman" w:cs="Times New Roman"/>
          <w:i/>
          <w:sz w:val="24"/>
          <w:szCs w:val="24"/>
        </w:rPr>
        <w:t>SE=</w:t>
      </w:r>
      <w:r w:rsidRPr="00724EB6">
        <w:rPr>
          <w:rFonts w:ascii="Times New Roman" w:hAnsi="Times New Roman" w:cs="Times New Roman"/>
          <w:sz w:val="24"/>
          <w:szCs w:val="24"/>
        </w:rPr>
        <w:t xml:space="preserve">0.05, </w:t>
      </w:r>
      <w:r w:rsidRPr="00724EB6">
        <w:rPr>
          <w:rFonts w:ascii="Times New Roman" w:hAnsi="Times New Roman" w:cs="Times New Roman"/>
          <w:i/>
          <w:sz w:val="24"/>
          <w:szCs w:val="24"/>
        </w:rPr>
        <w:t>p</w:t>
      </w:r>
      <w:r w:rsidRPr="00724EB6">
        <w:rPr>
          <w:rFonts w:ascii="Times New Roman" w:hAnsi="Times New Roman" w:cs="Times New Roman"/>
          <w:sz w:val="24"/>
          <w:szCs w:val="24"/>
        </w:rPr>
        <w:t xml:space="preserve"> = 0.026).  Indeed, this observation corroborates previous observations of a ‘negativity </w:t>
      </w:r>
      <w:proofErr w:type="spellStart"/>
      <w:r w:rsidRPr="00724EB6">
        <w:rPr>
          <w:rFonts w:ascii="Times New Roman" w:hAnsi="Times New Roman" w:cs="Times New Roman"/>
          <w:sz w:val="24"/>
          <w:szCs w:val="24"/>
        </w:rPr>
        <w:t>bias’</w:t>
      </w:r>
      <w:proofErr w:type="spellEnd"/>
      <w:r w:rsidRPr="00724EB6">
        <w:rPr>
          <w:rFonts w:ascii="Times New Roman" w:hAnsi="Times New Roman" w:cs="Times New Roman"/>
          <w:sz w:val="24"/>
          <w:szCs w:val="24"/>
        </w:rPr>
        <w:t xml:space="preserve">—a tendency to weigh negative PEs more strongly than positive PEs— in RL updating in similar tasks </w:t>
      </w:r>
      <w:r w:rsidRPr="00724EB6">
        <w:rPr>
          <w:rFonts w:ascii="Times New Roman" w:hAnsi="Times New Roman" w:cs="Times New Roman"/>
          <w:sz w:val="24"/>
          <w:szCs w:val="24"/>
        </w:rPr>
        <w:fldChar w:fldCharType="begin"/>
      </w:r>
      <w:r w:rsidRPr="00724EB6">
        <w:rPr>
          <w:rFonts w:ascii="Times New Roman" w:hAnsi="Times New Roman" w:cs="Times New Roman"/>
          <w:sz w:val="24"/>
          <w:szCs w:val="24"/>
        </w:rPr>
        <w:instrText xml:space="preserve"> ADDIN ZOTERO_ITEM CSL_CITATION {"citationID":"yq1pHkzx","properties":{"formattedCitation":"{\\rtf (Christakou et al., 2013; Gershman, 2015; Niv, Edlund, Dayan, &amp; O\\uc0\\u8217{}Doherty, 2012)}","plainCitation":"(Christakou et al., 2013; Gershman, 2015; Niv, Edlund, Dayan, &amp; O’Doherty, 2012)"},"citationItems":[{"id":3334,"uris":["http://zotero.org/users/55099/items/PX6QIXTN"],"uri":["http://zotero.org/users/55099/items/PX6QIXTN"],"itemData":{"id":3334,"type":"article-journal","title":"Neural and Psychological Maturation of Decision-making in Adolescence and Young Adulthood","container-title":"Journal of Cognitive Neuroscience","page":"1807-1823","volume":"25","issue":"11","source":"mitpressjournals.org (Atypon)","abstract":"We examined the maturation of decision-making from early adolescence to mid-adulthood using fMRI of a variant of the Iowa gambling task. We have previously shown that performance in this task relies on sensitivity to accumulating negative outcomes in ventromedial PFC and dorsolateral PFC. Here, we further formalize outcome evaluation (as driven by prediction errors [PE], using a reinforcement learning model) and examine its development. Task performance improved significantly during adolescence, stabilizing in adulthood. Performance relied on greater impact of negative compared with positive PEs, the relative impact of which matured from adolescence into adulthood. Adolescents also showed increased exploratory behavior, expressed as a propensity to shift responding between options independently of outcome quality, whereas adults showed no systematic shifting patterns. The correlation between PE representation and improved performance strengthened with age for activation in ventral and dorsal PFC, ventral striatum, and temporal and parietal cortices. There was a medial-lateral distinction in the prefrontal substrates of effective PE utilization between adults and adolescents: Increased utilization of negative PEs, a hallmark of successful performance in the task, was associated with increased activation in ventromedial PFC in adults, but decreased activation in ventrolateral PFC and striatum in adolescents. These results suggest that adults and adolescents engage qualitatively distinct neural and psychological processes during decision-making, the development of which is not exclusively dependent on reward-processing maturation.","DOI":"10.1162/jocn_a_00447","ISSN":"0898-929X","journalAbbreviation":"Journal of Cognitive Neuroscience","author":[{"family":"Christakou","given":"Anastasia"},{"family":"Gershman","given":"Samuel J."},{"family":"Niv","given":"Yael"},{"family":"Simmons","given":"Andrew"},{"family":"Brammer","given":"Mick"},{"family":"Rubia","given":"Katya"}],"issued":{"date-parts":[["2013",7,16]]}}},{"id":3331,"uris":["http://zotero.org/users/55099/items/MMKIB2HD"],"uri":["http://zotero.org/users/55099/items/MMKIB2HD"],"itemData":{"id":3331,"type":"article-journal","title":"Do learning rates adapt to the distribution of rewards?","container-title":"Psychonomic Bulletin &amp; Review","page":"1320-1327","volume":"22","issue":"5","source":"link.springer.com","abstract":"Studies of reinforcement learning have shown that humans learn differently in response to positive and negative reward prediction errors, a phenomenon that can be captured computationally by positing asymmetric learning rates. This asymmetry, motivated by neurobiological and cognitive considerations, has been invoked to explain learning differences across the lifespan as well as a range of psychiatric disorders. Recent theoretical work, motivated by normative considerations, has hypothesized that the learning rate asymmetry should be modulated by the distribution of rewards across the available options. In particular, the learning rate for negative prediction errors should be higher than the learning rate for positive prediction errors when the average reward rate is high, and this relationship should reverse when the reward rate is low. We tested this hypothesis in a series of experiments. Contrary to the theoretical predictions, we found that the asymmetry was largely insensitive to the average reward rate; instead, the dominant pattern was a higher learning rate for negative than for positive prediction errors, possibly reflecting risk aversion.","DOI":"10.3758/s13423-014-0790-3","ISSN":"1069-9384, 1531-5320","journalAbbreviation":"Psychon Bull Rev","language":"en","author":[{"family":"Gershman","given":"Samuel J."}],"issued":{"date-parts":[["2015",10,1]]}}},{"id":3337,"uris":["http://zotero.org/users/55099/items/DSEWJ9WN"],"uri":["http://zotero.org/users/55099/items/DSEWJ9WN"],"itemData":{"id":3337,"type":"article-journal","title":"Neural Prediction Errors Reveal a Risk-Sensitive Reinforcement-Learning Process in the Human Brain","container-title":"Journal of Neuroscience","page":"551-562","volume":"32","issue":"2","source":"www.jneurosci.org","abstract":"Humans and animals are exquisitely, though idiosyncratically, sensitive to risk or variance in the outcomes of their actions. Economic, psychological, and neural aspects of this are well studied when information about risk is provided explicitly. However, we must normally learn about outcomes from experience, through trial and error. Traditional models of such reinforcement learning focus on learning about the mean reward value of cues and ignore higher order moments such as variance. We used fMRI to test whether the neural correlates of human reinforcement learning are sensitive to experienced risk. Our analysis focused on anatomically delineated regions of a priori interest in the nucleus accumbens, where blood oxygenation level-dependent (BOLD) signals have been suggested as correlating with quantities derived from reinforcement learning. We first provide unbiased evidence that the raw BOLD signal in these regions corresponds closely to a reward prediction error. We then derive from this signal the learned values of cues that predict rewards of equal mean but different variance and show that these values are indeed modulated by experienced risk. Moreover, a close neurometric–psychometric coupling exists between the fluctuations of the experience-based evaluations of risky options that we measured neurally and the fluctuations in behavioral risk aversion. This suggests that risk sensitivity is integral to human learning, illuminating economic models of choice, neuroscientific models of affective learning, and the workings of the underlying neural mechanisms.","DOI":"10.1523/JNEUROSCI.5498-10.2012","ISSN":"0270-6474, 1529-2401","note":"PMID: 22238090","journalAbbreviation":"J. Neurosci.","language":"en","author":[{"family":"Niv","given":"Yael"},{"family":"Edlund","given":"Jeffrey A."},{"family":"Dayan","given":"Peter"},{"family":"O'Doherty","given":"John P."}],"issued":{"date-parts":[["2012",1,11]]}}}],"schema":"https://github.com/citation-style-language/schema/raw/master/csl-citation.json"} </w:instrText>
      </w:r>
      <w:r w:rsidRPr="00724EB6">
        <w:rPr>
          <w:rFonts w:ascii="Times New Roman" w:hAnsi="Times New Roman" w:cs="Times New Roman"/>
          <w:sz w:val="24"/>
          <w:szCs w:val="24"/>
        </w:rPr>
        <w:fldChar w:fldCharType="separate"/>
      </w:r>
      <w:r w:rsidRPr="00724EB6">
        <w:rPr>
          <w:rFonts w:ascii="Times New Roman" w:eastAsia="Times New Roman" w:hAnsi="Times New Roman" w:cs="Times New Roman"/>
          <w:sz w:val="24"/>
          <w:szCs w:val="24"/>
        </w:rPr>
        <w:t>(</w:t>
      </w:r>
      <w:proofErr w:type="spellStart"/>
      <w:r w:rsidRPr="00724EB6">
        <w:rPr>
          <w:rFonts w:ascii="Times New Roman" w:eastAsia="Times New Roman" w:hAnsi="Times New Roman" w:cs="Times New Roman"/>
          <w:sz w:val="24"/>
          <w:szCs w:val="24"/>
        </w:rPr>
        <w:t>Christakou</w:t>
      </w:r>
      <w:proofErr w:type="spellEnd"/>
      <w:r w:rsidRPr="00724EB6">
        <w:rPr>
          <w:rFonts w:ascii="Times New Roman" w:eastAsia="Times New Roman" w:hAnsi="Times New Roman" w:cs="Times New Roman"/>
          <w:sz w:val="24"/>
          <w:szCs w:val="24"/>
        </w:rPr>
        <w:t xml:space="preserve"> et al., 2013; Gershman, 2015; Niv, Edlund, Dayan, &amp; O’Doherty, 2012)</w:t>
      </w:r>
      <w:r w:rsidRPr="00724EB6">
        <w:rPr>
          <w:rFonts w:ascii="Times New Roman" w:hAnsi="Times New Roman" w:cs="Times New Roman"/>
          <w:sz w:val="24"/>
          <w:szCs w:val="24"/>
        </w:rPr>
        <w:fldChar w:fldCharType="end"/>
      </w:r>
      <w:r w:rsidRPr="00724EB6">
        <w:rPr>
          <w:rFonts w:ascii="Times New Roman" w:hAnsi="Times New Roman" w:cs="Times New Roman"/>
          <w:sz w:val="24"/>
          <w:szCs w:val="24"/>
        </w:rPr>
        <w:t xml:space="preserve">. </w:t>
      </w:r>
    </w:p>
    <w:p w14:paraId="003DAED1" w14:textId="334B9385" w:rsidR="000947D2" w:rsidRPr="00724EB6" w:rsidRDefault="000947D2" w:rsidP="00724EB6">
      <w:pPr>
        <w:spacing w:line="480" w:lineRule="auto"/>
        <w:ind w:firstLine="720"/>
        <w:rPr>
          <w:rFonts w:ascii="Times New Roman" w:hAnsi="Times New Roman" w:cs="Times New Roman"/>
          <w:sz w:val="24"/>
          <w:szCs w:val="24"/>
        </w:rPr>
      </w:pPr>
      <w:r w:rsidRPr="00724EB6">
        <w:rPr>
          <w:rFonts w:ascii="Times New Roman" w:hAnsi="Times New Roman" w:cs="Times New Roman"/>
          <w:sz w:val="24"/>
          <w:szCs w:val="24"/>
        </w:rPr>
        <w:t xml:space="preserve">However, examining the Episodic and </w:t>
      </w:r>
      <w:r w:rsidR="00C96D0F">
        <w:rPr>
          <w:rFonts w:ascii="Times New Roman" w:hAnsi="Times New Roman" w:cs="Times New Roman"/>
          <w:sz w:val="24"/>
          <w:szCs w:val="24"/>
        </w:rPr>
        <w:t xml:space="preserve">Control </w:t>
      </w:r>
      <w:r w:rsidRPr="00724EB6">
        <w:rPr>
          <w:rFonts w:ascii="Times New Roman" w:hAnsi="Times New Roman" w:cs="Times New Roman"/>
          <w:sz w:val="24"/>
          <w:szCs w:val="24"/>
        </w:rPr>
        <w:t>conditions separately, we found that positive and negative PE learning rates were less asymmetric in the Episodic Specificity condition (</w:t>
      </w:r>
      <w:r w:rsidR="00076D61" w:rsidRPr="00724EB6">
        <w:rPr>
          <w:rFonts w:ascii="Times New Roman" w:hAnsi="Times New Roman" w:cs="Times New Roman"/>
          <w:sz w:val="24"/>
          <w:szCs w:val="24"/>
        </w:rPr>
        <w:t>Figure 5</w:t>
      </w:r>
      <w:r w:rsidRPr="00724EB6">
        <w:rPr>
          <w:rFonts w:ascii="Times New Roman" w:hAnsi="Times New Roman" w:cs="Times New Roman"/>
          <w:sz w:val="24"/>
          <w:szCs w:val="24"/>
        </w:rPr>
        <w:t xml:space="preserve">). In other words, participants who underwent the Episodic specificity induction appeared to weigh positive and negative more equally than participants who underwent the </w:t>
      </w:r>
      <w:r w:rsidR="005B43F6">
        <w:rPr>
          <w:rFonts w:ascii="Times New Roman" w:hAnsi="Times New Roman" w:cs="Times New Roman"/>
          <w:sz w:val="24"/>
          <w:szCs w:val="24"/>
        </w:rPr>
        <w:t xml:space="preserve">Control </w:t>
      </w:r>
      <w:r w:rsidRPr="00724EB6">
        <w:rPr>
          <w:rFonts w:ascii="Times New Roman" w:hAnsi="Times New Roman" w:cs="Times New Roman"/>
          <w:sz w:val="24"/>
          <w:szCs w:val="24"/>
        </w:rPr>
        <w:t xml:space="preserve">induction, who exhibited the typical negativity bias in learning rates (condition × PE type interaction </w:t>
      </w:r>
      <w:r w:rsidRPr="00724EB6">
        <w:rPr>
          <w:rFonts w:ascii="Times New Roman" w:hAnsi="Times New Roman" w:cs="Times New Roman"/>
          <w:i/>
          <w:sz w:val="24"/>
          <w:szCs w:val="24"/>
        </w:rPr>
        <w:t>β</w:t>
      </w:r>
      <w:r w:rsidRPr="00724EB6">
        <w:rPr>
          <w:rFonts w:ascii="Times New Roman" w:hAnsi="Times New Roman" w:cs="Times New Roman"/>
          <w:sz w:val="24"/>
          <w:szCs w:val="24"/>
        </w:rPr>
        <w:t xml:space="preserve"> = .16, </w:t>
      </w:r>
      <w:r w:rsidRPr="00724EB6">
        <w:rPr>
          <w:rFonts w:ascii="Times New Roman" w:hAnsi="Times New Roman" w:cs="Times New Roman"/>
          <w:i/>
          <w:sz w:val="24"/>
          <w:szCs w:val="24"/>
        </w:rPr>
        <w:t>SE=</w:t>
      </w:r>
      <w:r w:rsidRPr="00724EB6">
        <w:rPr>
          <w:rFonts w:ascii="Times New Roman" w:hAnsi="Times New Roman" w:cs="Times New Roman"/>
          <w:sz w:val="24"/>
          <w:szCs w:val="24"/>
        </w:rPr>
        <w:t xml:space="preserve">0.06, </w:t>
      </w:r>
      <w:r w:rsidRPr="00724EB6">
        <w:rPr>
          <w:rFonts w:ascii="Times New Roman" w:hAnsi="Times New Roman" w:cs="Times New Roman"/>
          <w:i/>
          <w:sz w:val="24"/>
          <w:szCs w:val="24"/>
        </w:rPr>
        <w:t>p</w:t>
      </w:r>
      <w:r w:rsidRPr="00724EB6">
        <w:rPr>
          <w:rFonts w:ascii="Times New Roman" w:hAnsi="Times New Roman" w:cs="Times New Roman"/>
          <w:sz w:val="24"/>
          <w:szCs w:val="24"/>
        </w:rPr>
        <w:t xml:space="preserve"> = 0.017).  </w:t>
      </w:r>
    </w:p>
    <w:p w14:paraId="59683EEC" w14:textId="77777777" w:rsidR="000947D2" w:rsidRDefault="000947D2" w:rsidP="000947D2">
      <w:pPr>
        <w:ind w:firstLine="720"/>
      </w:pPr>
    </w:p>
    <w:p w14:paraId="0F42CA04" w14:textId="77777777" w:rsidR="000947D2" w:rsidRDefault="000947D2" w:rsidP="000947D2"/>
    <w:p w14:paraId="104CBAFF" w14:textId="77777777" w:rsidR="000947D2" w:rsidRDefault="000947D2" w:rsidP="000947D2"/>
    <w:p w14:paraId="6AAE7D4F" w14:textId="5E250FA0" w:rsidR="000947D2" w:rsidRDefault="000947D2" w:rsidP="000947D2"/>
    <w:p w14:paraId="430A3423" w14:textId="7D436944" w:rsidR="000947D2" w:rsidRDefault="005A4830" w:rsidP="000947D2">
      <w:r>
        <w:rPr>
          <w:noProof/>
          <w:lang w:val="en-US"/>
        </w:rPr>
        <w:lastRenderedPageBreak/>
        <w:drawing>
          <wp:inline distT="0" distB="0" distL="0" distR="0" wp14:anchorId="42416F2C" wp14:editId="54B34AA4">
            <wp:extent cx="5486400" cy="4097655"/>
            <wp:effectExtent l="0" t="0" r="0" b="0"/>
            <wp:docPr id="4" name="Picture 4" descr="../../../Downloads/pe_lr_v3.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pe_lr_v3.pd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4097655"/>
                    </a:xfrm>
                    <a:prstGeom prst="rect">
                      <a:avLst/>
                    </a:prstGeom>
                    <a:noFill/>
                    <a:ln>
                      <a:noFill/>
                    </a:ln>
                  </pic:spPr>
                </pic:pic>
              </a:graphicData>
            </a:graphic>
          </wp:inline>
        </w:drawing>
      </w:r>
    </w:p>
    <w:p w14:paraId="1D6519A7" w14:textId="75671334" w:rsidR="000947D2" w:rsidRPr="00724EB6" w:rsidRDefault="00076D61" w:rsidP="00E3481C">
      <w:pPr>
        <w:spacing w:line="480" w:lineRule="auto"/>
        <w:rPr>
          <w:rFonts w:ascii="Times New Roman" w:hAnsi="Times New Roman" w:cs="Times New Roman"/>
          <w:sz w:val="24"/>
          <w:szCs w:val="24"/>
          <w:lang w:val="en-US"/>
        </w:rPr>
      </w:pPr>
      <w:r>
        <w:rPr>
          <w:rFonts w:ascii="Times New Roman" w:hAnsi="Times New Roman" w:cs="Times New Roman"/>
          <w:sz w:val="20"/>
          <w:szCs w:val="20"/>
          <w:lang w:val="en-US"/>
        </w:rPr>
        <w:t xml:space="preserve">Figure </w:t>
      </w:r>
      <w:r w:rsidR="00007F47">
        <w:rPr>
          <w:rFonts w:ascii="Times New Roman" w:hAnsi="Times New Roman" w:cs="Times New Roman"/>
          <w:sz w:val="20"/>
          <w:szCs w:val="20"/>
          <w:lang w:val="en-US"/>
        </w:rPr>
        <w:t>5</w:t>
      </w:r>
      <w:r>
        <w:rPr>
          <w:rFonts w:ascii="Times New Roman" w:hAnsi="Times New Roman" w:cs="Times New Roman"/>
          <w:sz w:val="20"/>
          <w:szCs w:val="20"/>
          <w:lang w:val="en-US"/>
        </w:rPr>
        <w:t xml:space="preserve">: Best-fitting learning rate parameters for positive prediction errors and negative prediction errors, by condition. Error bars </w:t>
      </w:r>
      <w:r w:rsidR="00B77FE8">
        <w:rPr>
          <w:rFonts w:ascii="Times New Roman" w:hAnsi="Times New Roman" w:cs="Times New Roman"/>
          <w:sz w:val="20"/>
          <w:szCs w:val="20"/>
          <w:lang w:val="en-US"/>
        </w:rPr>
        <w:t>depict</w:t>
      </w:r>
      <w:r>
        <w:rPr>
          <w:rFonts w:ascii="Times New Roman" w:hAnsi="Times New Roman" w:cs="Times New Roman"/>
          <w:sz w:val="20"/>
          <w:szCs w:val="20"/>
          <w:lang w:val="en-US"/>
        </w:rPr>
        <w:t xml:space="preserve"> standard error of the mean.</w:t>
      </w:r>
    </w:p>
    <w:p w14:paraId="3F207C2F" w14:textId="77777777" w:rsidR="00E3481C" w:rsidRPr="007F26E1" w:rsidRDefault="00E3481C" w:rsidP="00E3481C">
      <w:pPr>
        <w:spacing w:line="480" w:lineRule="auto"/>
        <w:rPr>
          <w:rFonts w:ascii="Times New Roman" w:hAnsi="Times New Roman" w:cs="Times New Roman"/>
          <w:sz w:val="20"/>
          <w:szCs w:val="20"/>
          <w:lang w:val="en-US"/>
        </w:rPr>
      </w:pPr>
    </w:p>
    <w:p w14:paraId="088296E8" w14:textId="77777777" w:rsidR="00747F36" w:rsidRPr="00E3481C" w:rsidRDefault="008C1410">
      <w:pPr>
        <w:rPr>
          <w:lang w:val="en-US"/>
        </w:rPr>
      </w:pPr>
    </w:p>
    <w:sectPr w:rsidR="00747F36" w:rsidRPr="00E3481C">
      <w:pgSz w:w="12240" w:h="15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nthony Ross Otto, Dr" w:date="2017-09-14T10:20:00Z" w:initials="aro">
    <w:p w14:paraId="5D21C2E6" w14:textId="1C52DE7B" w:rsidR="00E45134" w:rsidRDefault="00E45134">
      <w:pPr>
        <w:pStyle w:val="CommentText"/>
      </w:pPr>
      <w:r>
        <w:rPr>
          <w:rStyle w:val="CommentReference"/>
        </w:rPr>
        <w:annotationRef/>
      </w:r>
      <w:r>
        <w:t>Rationale/logic belongs in the intro</w:t>
      </w:r>
    </w:p>
  </w:comment>
  <w:comment w:id="1" w:author="Anthony Ross Otto, Dr" w:date="2017-08-22T11:41:00Z" w:initials="aro">
    <w:p w14:paraId="25783C8C" w14:textId="77777777" w:rsidR="00CA22BE" w:rsidRDefault="00CA22BE" w:rsidP="00CA22BE">
      <w:pPr>
        <w:pStyle w:val="CommentText"/>
      </w:pPr>
      <w:r>
        <w:rPr>
          <w:rStyle w:val="CommentReference"/>
        </w:rPr>
        <w:annotationRef/>
      </w:r>
      <w:r>
        <w:t xml:space="preserve">How many, what </w:t>
      </w:r>
      <w:proofErr w:type="gramStart"/>
      <w:r>
        <w:t>conditions,  how</w:t>
      </w:r>
      <w:proofErr w:type="gramEnd"/>
      <w:r>
        <w:t xml:space="preserve"> were conditions assigned, etc. etc. how much were they paid? What were the exclusion </w:t>
      </w:r>
      <w:proofErr w:type="gramStart"/>
      <w:r>
        <w:t>criteria</w:t>
      </w:r>
      <w:proofErr w:type="gramEnd"/>
    </w:p>
    <w:p w14:paraId="10B79EE7" w14:textId="77777777" w:rsidR="00CA22BE" w:rsidRDefault="00CA22BE" w:rsidP="00CA22BE">
      <w:pPr>
        <w:pStyle w:val="CommentText"/>
      </w:pPr>
    </w:p>
    <w:p w14:paraId="6F57C7CD" w14:textId="77777777" w:rsidR="00CA22BE" w:rsidRDefault="00CA22BE" w:rsidP="00CA22BE">
      <w:pPr>
        <w:pStyle w:val="CommentText"/>
      </w:pPr>
      <w:r>
        <w:t>What questionnaires / demographics did they complete?</w:t>
      </w:r>
    </w:p>
  </w:comment>
  <w:comment w:id="2" w:author="Anthony Ross Otto, Dr" w:date="2017-09-14T10:27:00Z" w:initials="aro">
    <w:p w14:paraId="497BF6D7" w14:textId="74839515" w:rsidR="003E578B" w:rsidRDefault="003E578B">
      <w:pPr>
        <w:pStyle w:val="CommentText"/>
      </w:pPr>
      <w:r>
        <w:rPr>
          <w:rStyle w:val="CommentReference"/>
        </w:rPr>
        <w:annotationRef/>
      </w:r>
      <w:r>
        <w:t>First mention how many total subjects were collected, then</w:t>
      </w:r>
      <w:r w:rsidR="00E537B4">
        <w:t xml:space="preserve"> talk about exclusion criteria</w:t>
      </w:r>
      <w:r>
        <w:t xml:space="preserve"> final subject numbers</w:t>
      </w:r>
    </w:p>
  </w:comment>
  <w:comment w:id="11" w:author="Anthony Ross Otto, Dr" w:date="2017-09-14T10:30:00Z" w:initials="aro">
    <w:p w14:paraId="36F76E61" w14:textId="77777777" w:rsidR="00355537" w:rsidRDefault="00355537" w:rsidP="00355537">
      <w:pPr>
        <w:pStyle w:val="CommentText"/>
      </w:pPr>
      <w:r>
        <w:rPr>
          <w:rStyle w:val="CommentReference"/>
        </w:rPr>
        <w:annotationRef/>
      </w:r>
      <w:r>
        <w:t xml:space="preserve">Weren’t there any other exclusion </w:t>
      </w:r>
      <w:proofErr w:type="spellStart"/>
      <w:r>
        <w:t>critera</w:t>
      </w:r>
      <w:proofErr w:type="spellEnd"/>
      <w:r>
        <w:t>?</w:t>
      </w:r>
    </w:p>
  </w:comment>
  <w:comment w:id="12" w:author="David St-Amand" w:date="2017-09-24T19:58:00Z" w:initials="DS">
    <w:p w14:paraId="4D524FDC" w14:textId="77777777" w:rsidR="00355537" w:rsidRDefault="00355537" w:rsidP="00355537">
      <w:pPr>
        <w:pStyle w:val="CommentText"/>
      </w:pPr>
      <w:r>
        <w:rPr>
          <w:rStyle w:val="CommentReference"/>
        </w:rPr>
        <w:annotationRef/>
      </w:r>
      <w:r>
        <w:t>This exclusion criteria includes everyone whose decision data looks inappropriate (no or almost no exploration at the beginning).</w:t>
      </w:r>
    </w:p>
  </w:comment>
  <w:comment w:id="35" w:author="Anthony Ross Otto, Dr" w:date="2017-08-22T11:52:00Z" w:initials="aro">
    <w:p w14:paraId="1598F30B" w14:textId="77777777" w:rsidR="00CA22BE" w:rsidRDefault="00CA22BE" w:rsidP="00CA22BE">
      <w:pPr>
        <w:pStyle w:val="CommentText"/>
      </w:pPr>
      <w:r>
        <w:rPr>
          <w:rStyle w:val="CommentReference"/>
        </w:rPr>
        <w:annotationRef/>
      </w:r>
      <w:r>
        <w:t xml:space="preserve">Is there a paper from </w:t>
      </w:r>
      <w:proofErr w:type="spellStart"/>
      <w:r>
        <w:t>signy’s</w:t>
      </w:r>
      <w:proofErr w:type="spellEnd"/>
      <w:r>
        <w:t xml:space="preserve"> group or somebody else’s that uses the stimuli?</w:t>
      </w:r>
    </w:p>
  </w:comment>
  <w:comment w:id="36" w:author="Anthony Ross Otto, Dr" w:date="2017-09-14T10:31:00Z" w:initials="aro">
    <w:p w14:paraId="2365B8BE" w14:textId="1E1AFFF3" w:rsidR="008B3E88" w:rsidRDefault="008B3E88">
      <w:pPr>
        <w:pStyle w:val="CommentText"/>
      </w:pPr>
      <w:r>
        <w:rPr>
          <w:rStyle w:val="CommentReference"/>
        </w:rPr>
        <w:annotationRef/>
      </w:r>
      <w:r>
        <w:t xml:space="preserve">Do the published studies use at least similar types of clips? That would make a stronger case for using these videos </w:t>
      </w:r>
    </w:p>
    <w:p w14:paraId="5DB59B89" w14:textId="77777777" w:rsidR="008B3E88" w:rsidRDefault="008B3E88">
      <w:pPr>
        <w:pStyle w:val="CommentText"/>
      </w:pPr>
    </w:p>
    <w:p w14:paraId="1B1CC717" w14:textId="40C1CD81" w:rsidR="008B3E88" w:rsidRDefault="008B3E88">
      <w:pPr>
        <w:pStyle w:val="CommentText"/>
      </w:pPr>
      <w:r>
        <w:t>At present it looks like we’re asking the reader to take a big leap of faith</w:t>
      </w:r>
    </w:p>
  </w:comment>
  <w:comment w:id="37" w:author="David St-Amand" w:date="2017-09-24T20:01:00Z" w:initials="DS">
    <w:p w14:paraId="35C03B11" w14:textId="0818F69C" w:rsidR="009E16DC" w:rsidRDefault="009E16DC">
      <w:pPr>
        <w:pStyle w:val="CommentText"/>
      </w:pPr>
      <w:r>
        <w:rPr>
          <w:rStyle w:val="CommentReference"/>
        </w:rPr>
        <w:annotationRef/>
      </w:r>
      <w:r w:rsidR="00931E59">
        <w:t xml:space="preserve">The videos previously used are somewhat similar, but are not about Mr. Bean (nor are they funny or entertaining). </w:t>
      </w:r>
    </w:p>
  </w:comment>
  <w:comment w:id="38" w:author="Anthony Ross Otto, Dr" w:date="2017-08-22T11:43:00Z" w:initials="aro">
    <w:p w14:paraId="40B534D9" w14:textId="77777777" w:rsidR="00CA22BE" w:rsidRDefault="00CA22BE" w:rsidP="00CA22BE">
      <w:pPr>
        <w:pStyle w:val="CommentText"/>
      </w:pPr>
      <w:r>
        <w:rPr>
          <w:rStyle w:val="CommentReference"/>
        </w:rPr>
        <w:annotationRef/>
      </w:r>
      <w:r>
        <w:t xml:space="preserve">You can cite the previous study but you </w:t>
      </w:r>
      <w:proofErr w:type="gramStart"/>
      <w:r>
        <w:t>still  need</w:t>
      </w:r>
      <w:proofErr w:type="gramEnd"/>
      <w:r>
        <w:t xml:space="preserve"> to say what happened</w:t>
      </w:r>
    </w:p>
  </w:comment>
  <w:comment w:id="39" w:author="Anthony Ross Otto, Dr" w:date="2017-08-22T11:49:00Z" w:initials="aro">
    <w:p w14:paraId="02B952DC" w14:textId="77777777" w:rsidR="00CA22BE" w:rsidRDefault="00CA22BE" w:rsidP="00CA22BE">
      <w:pPr>
        <w:pStyle w:val="CommentText"/>
      </w:pPr>
      <w:r>
        <w:rPr>
          <w:rStyle w:val="CommentReference"/>
        </w:rPr>
        <w:annotationRef/>
      </w:r>
      <w:r>
        <w:t>What other details can we include about the data analysis / statistical techniques employed? They below here so the results section is not encumbered by these details.</w:t>
      </w:r>
    </w:p>
  </w:comment>
  <w:comment w:id="40" w:author="Anthony Ross Otto, Dr" w:date="2017-09-14T11:25:00Z" w:initials="aro">
    <w:p w14:paraId="56FDE302" w14:textId="530A75F2" w:rsidR="009C6E84" w:rsidRDefault="009C6E84">
      <w:pPr>
        <w:pStyle w:val="CommentText"/>
      </w:pPr>
      <w:r>
        <w:rPr>
          <w:rStyle w:val="CommentReference"/>
        </w:rPr>
        <w:annotationRef/>
      </w:r>
      <w:r>
        <w:t xml:space="preserve">How do we justify thus number? – e.g. what trial number did </w:t>
      </w:r>
      <w:proofErr w:type="spellStart"/>
      <w:r>
        <w:t>madan</w:t>
      </w:r>
      <w:proofErr w:type="spellEnd"/>
      <w:r>
        <w:t xml:space="preserve"> start at for their analysis?</w:t>
      </w:r>
    </w:p>
  </w:comment>
  <w:comment w:id="41" w:author="David St-Amand" w:date="2017-09-24T20:05:00Z" w:initials="DS">
    <w:p w14:paraId="36CAD0E3" w14:textId="2726A830" w:rsidR="00931E59" w:rsidRDefault="00931E59">
      <w:pPr>
        <w:pStyle w:val="CommentText"/>
      </w:pPr>
      <w:r>
        <w:rPr>
          <w:rStyle w:val="CommentReference"/>
        </w:rPr>
        <w:annotationRef/>
      </w:r>
      <w:r w:rsidR="00355537">
        <w:t>They also excluded everything below trial 40</w:t>
      </w:r>
    </w:p>
  </w:comment>
  <w:comment w:id="44" w:author="Anthony Ross Otto, Dr" w:date="2017-08-22T11:45:00Z" w:initials="aro">
    <w:p w14:paraId="1AE31E31" w14:textId="77777777" w:rsidR="00730825" w:rsidRDefault="00730825" w:rsidP="00730825">
      <w:pPr>
        <w:pStyle w:val="CommentText"/>
      </w:pPr>
      <w:r>
        <w:rPr>
          <w:rStyle w:val="CommentReference"/>
        </w:rPr>
        <w:annotationRef/>
      </w:r>
      <w:r>
        <w:t>How many subjects, etc. etc., same question as above</w:t>
      </w:r>
    </w:p>
  </w:comment>
  <w:comment w:id="54" w:author="Anthony Ross Otto, Dr" w:date="2017-08-22T11:45:00Z" w:initials="aro">
    <w:p w14:paraId="1AAC7639" w14:textId="77777777" w:rsidR="00CA22BE" w:rsidRDefault="00CA22BE" w:rsidP="00CA22BE">
      <w:pPr>
        <w:pStyle w:val="CommentText"/>
      </w:pPr>
      <w:r>
        <w:rPr>
          <w:rStyle w:val="CommentReference"/>
        </w:rPr>
        <w:annotationRef/>
      </w:r>
      <w:r>
        <w:t>How many subjects, etc. etc., same question as above</w:t>
      </w:r>
    </w:p>
  </w:comment>
  <w:comment w:id="61" w:author="Anthony Ross Otto, Dr" w:date="2017-09-14T11:59:00Z" w:initials="aro">
    <w:p w14:paraId="112ECE46" w14:textId="644DA162" w:rsidR="007F09B7" w:rsidRDefault="007F09B7">
      <w:pPr>
        <w:pStyle w:val="CommentText"/>
      </w:pPr>
      <w:r>
        <w:rPr>
          <w:rStyle w:val="CommentReference"/>
        </w:rPr>
        <w:annotationRef/>
      </w:r>
      <w:proofErr w:type="gramStart"/>
      <w:r>
        <w:t>Typically</w:t>
      </w:r>
      <w:proofErr w:type="gramEnd"/>
      <w:r>
        <w:t xml:space="preserve"> we don’t report R squared for these tests, you want to give an F value and a p value for this sort of test, e.g.:</w:t>
      </w:r>
    </w:p>
    <w:p w14:paraId="25FC8A2D" w14:textId="02652D45" w:rsidR="007F09B7" w:rsidRDefault="007F09B7">
      <w:pPr>
        <w:pStyle w:val="CommentText"/>
      </w:pPr>
      <w:r>
        <w:t>(F=????, p&lt;???)</w:t>
      </w:r>
    </w:p>
    <w:p w14:paraId="11351FEB" w14:textId="77777777" w:rsidR="007F09B7" w:rsidRDefault="007F09B7">
      <w:pPr>
        <w:pStyle w:val="CommentText"/>
      </w:pPr>
    </w:p>
    <w:p w14:paraId="3E1642C1" w14:textId="77777777" w:rsidR="007F09B7" w:rsidRDefault="007F09B7">
      <w:pPr>
        <w:pStyle w:val="CommentText"/>
      </w:pPr>
    </w:p>
  </w:comment>
  <w:comment w:id="62" w:author="David St-Amand" w:date="2017-09-24T20:27:00Z" w:initials="DS">
    <w:p w14:paraId="35C5308B" w14:textId="7253A429" w:rsidR="00EE7B0A" w:rsidRDefault="00EE7B0A">
      <w:pPr>
        <w:pStyle w:val="CommentText"/>
      </w:pPr>
      <w:r>
        <w:rPr>
          <w:rStyle w:val="CommentReference"/>
        </w:rPr>
        <w:annotationRef/>
      </w:r>
      <w:r>
        <w:t xml:space="preserve">Right, forgot to report the F values. Thanks! </w:t>
      </w:r>
      <w:r w:rsidR="004B2F08">
        <w:t>I find it quite unfortunate to have to remove R squared values, though</w:t>
      </w:r>
    </w:p>
  </w:comment>
  <w:comment w:id="63" w:author="Anthony Ross Otto, Dr" w:date="2017-09-14T11:34:00Z" w:initials="aro">
    <w:p w14:paraId="7B8CF36F" w14:textId="77777777" w:rsidR="00315F7E" w:rsidRDefault="00315F7E" w:rsidP="00315F7E">
      <w:pPr>
        <w:pStyle w:val="CommentText"/>
      </w:pPr>
      <w:r>
        <w:rPr>
          <w:rStyle w:val="CommentReference"/>
        </w:rPr>
        <w:annotationRef/>
      </w:r>
      <w:r>
        <w:t>These stats should follow APA presentation, like this</w:t>
      </w:r>
    </w:p>
  </w:comment>
  <w:comment w:id="66" w:author="Anthony Ross Otto, Dr" w:date="2017-09-14T11:34:00Z" w:initials="aro">
    <w:p w14:paraId="5B6F7FB0" w14:textId="79F9A548" w:rsidR="00075ECB" w:rsidRDefault="00075ECB">
      <w:pPr>
        <w:pStyle w:val="CommentText"/>
      </w:pPr>
      <w:r>
        <w:rPr>
          <w:rStyle w:val="CommentReference"/>
        </w:rPr>
        <w:annotationRef/>
      </w:r>
      <w:r>
        <w:t xml:space="preserve">These </w:t>
      </w:r>
      <w:r w:rsidR="0093152F">
        <w:t xml:space="preserve">stats </w:t>
      </w:r>
      <w:r>
        <w:t>should follow APA</w:t>
      </w:r>
      <w:r w:rsidR="0093152F">
        <w:t xml:space="preserve"> presentation, like this</w:t>
      </w:r>
    </w:p>
  </w:comment>
  <w:comment w:id="197" w:author="Anthony Ross Otto, Dr" w:date="2017-09-14T12:24:00Z" w:initials="aro">
    <w:p w14:paraId="01522A49" w14:textId="0941114A" w:rsidR="006D1F43" w:rsidRDefault="006D1F43">
      <w:pPr>
        <w:pStyle w:val="CommentText"/>
      </w:pPr>
      <w:r>
        <w:rPr>
          <w:rStyle w:val="CommentReference"/>
        </w:rPr>
        <w:annotationRef/>
      </w:r>
      <w:r>
        <w:t>Again, weren’t we presenting the ‘baseline’ condition separately, after presenting Expt. 1?</w:t>
      </w:r>
    </w:p>
  </w:comment>
  <w:comment w:id="198" w:author="David St-Amand" w:date="2017-09-24T20:22:00Z" w:initials="DS">
    <w:p w14:paraId="110EF6CF" w14:textId="3469C79A" w:rsidR="00355537" w:rsidRDefault="00355537">
      <w:pPr>
        <w:pStyle w:val="CommentText"/>
      </w:pPr>
      <w:r>
        <w:rPr>
          <w:rStyle w:val="CommentReference"/>
        </w:rPr>
        <w:annotationRef/>
      </w:r>
    </w:p>
  </w:comment>
  <w:comment w:id="214" w:author="David St-Amand" w:date="2017-09-24T22:04:00Z" w:initials="DS">
    <w:p w14:paraId="391A774E" w14:textId="25FA7D75" w:rsidR="00B920AE" w:rsidRDefault="00B920AE">
      <w:pPr>
        <w:pStyle w:val="CommentText"/>
      </w:pPr>
      <w:r>
        <w:rPr>
          <w:rStyle w:val="CommentReference"/>
        </w:rPr>
        <w:annotationRef/>
      </w:r>
      <w:r>
        <w:t xml:space="preserve">This model did not converge, supposedly because condition by itself does not improve the model at all (even though the interaction does). </w:t>
      </w:r>
    </w:p>
  </w:comment>
  <w:comment w:id="229" w:author="David St-Amand" w:date="2017-10-02T00:58:00Z" w:initials="DS">
    <w:p w14:paraId="307AAF39" w14:textId="77FE99F7" w:rsidR="00417DE1" w:rsidRDefault="00417DE1">
      <w:pPr>
        <w:pStyle w:val="CommentText"/>
      </w:pPr>
      <w:r>
        <w:rPr>
          <w:rStyle w:val="CommentReference"/>
        </w:rPr>
        <w:annotationRef/>
      </w:r>
      <w:r>
        <w:t xml:space="preserve">I will have to think about where to put the </w:t>
      </w:r>
      <w:proofErr w:type="spellStart"/>
      <w:r>
        <w:t>first_win</w:t>
      </w:r>
      <w:proofErr w:type="spellEnd"/>
      <w:r>
        <w:t>/</w:t>
      </w:r>
      <w:proofErr w:type="spellStart"/>
      <w:r>
        <w:t>second_win</w:t>
      </w:r>
      <w:proofErr w:type="spellEnd"/>
      <w:r>
        <w:t xml:space="preserve"> results </w:t>
      </w:r>
    </w:p>
  </w:comment>
  <w:comment w:id="265" w:author="David St-Amand" w:date="2017-09-24T22:55:00Z" w:initials="DS">
    <w:p w14:paraId="17F2F968" w14:textId="45586EE3" w:rsidR="00DB6F0A" w:rsidRDefault="00DB6F0A">
      <w:pPr>
        <w:pStyle w:val="CommentText"/>
      </w:pPr>
      <w:r>
        <w:rPr>
          <w:rStyle w:val="CommentReference"/>
        </w:rPr>
        <w:annotationRef/>
      </w:r>
      <w:r>
        <w:t>Where is table 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D21C2E6" w15:done="1"/>
  <w15:commentEx w15:paraId="6F57C7CD" w15:done="1"/>
  <w15:commentEx w15:paraId="497BF6D7" w15:done="0"/>
  <w15:commentEx w15:paraId="36F76E61" w15:done="0"/>
  <w15:commentEx w15:paraId="4D524FDC" w15:paraIdParent="36F76E61" w15:done="0"/>
  <w15:commentEx w15:paraId="1598F30B" w15:done="1"/>
  <w15:commentEx w15:paraId="1B1CC717" w15:done="0"/>
  <w15:commentEx w15:paraId="35C03B11" w15:paraIdParent="1B1CC717" w15:done="0"/>
  <w15:commentEx w15:paraId="40B534D9" w15:done="1"/>
  <w15:commentEx w15:paraId="02B952DC" w15:done="1"/>
  <w15:commentEx w15:paraId="56FDE302" w15:done="0"/>
  <w15:commentEx w15:paraId="36CAD0E3" w15:paraIdParent="56FDE302" w15:done="0"/>
  <w15:commentEx w15:paraId="1AE31E31" w15:done="1"/>
  <w15:commentEx w15:paraId="1AAC7639" w15:done="1"/>
  <w15:commentEx w15:paraId="3E1642C1" w15:done="0"/>
  <w15:commentEx w15:paraId="35C5308B" w15:paraIdParent="3E1642C1" w15:done="0"/>
  <w15:commentEx w15:paraId="7B8CF36F" w15:done="1"/>
  <w15:commentEx w15:paraId="5B6F7FB0" w15:done="1"/>
  <w15:commentEx w15:paraId="01522A49" w15:done="0"/>
  <w15:commentEx w15:paraId="110EF6CF" w15:paraIdParent="01522A49" w15:done="0"/>
  <w15:commentEx w15:paraId="391A774E" w15:done="0"/>
  <w15:commentEx w15:paraId="307AAF39" w15:done="0"/>
  <w15:commentEx w15:paraId="17F2F96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D21C2E6" w16cid:durableId="1D728064"/>
  <w16cid:commentId w16cid:paraId="6F57C7CD" w16cid:durableId="1D5ECCC1"/>
  <w16cid:commentId w16cid:paraId="497BF6D7" w16cid:durableId="1D728066"/>
  <w16cid:commentId w16cid:paraId="36F76E61" w16cid:durableId="1D729043"/>
  <w16cid:commentId w16cid:paraId="4D524FDC" w16cid:durableId="1D729042"/>
  <w16cid:commentId w16cid:paraId="1598F30B" w16cid:durableId="1D5ECCC2"/>
  <w16cid:commentId w16cid:paraId="1B1CC717" w16cid:durableId="1D728069"/>
  <w16cid:commentId w16cid:paraId="35C03B11" w16cid:durableId="1D728DAA"/>
  <w16cid:commentId w16cid:paraId="40B534D9" w16cid:durableId="1D5ECCC5"/>
  <w16cid:commentId w16cid:paraId="02B952DC" w16cid:durableId="1D5ECCC6"/>
  <w16cid:commentId w16cid:paraId="56FDE302" w16cid:durableId="1D72806F"/>
  <w16cid:commentId w16cid:paraId="36CAD0E3" w16cid:durableId="1D728EA4"/>
  <w16cid:commentId w16cid:paraId="1AE31E31" w16cid:durableId="1D7C144C"/>
  <w16cid:commentId w16cid:paraId="1AAC7639" w16cid:durableId="1D5ECCC7"/>
  <w16cid:commentId w16cid:paraId="3E1642C1" w16cid:durableId="1D728071"/>
  <w16cid:commentId w16cid:paraId="35C5308B" w16cid:durableId="1D7293B5"/>
  <w16cid:commentId w16cid:paraId="7B8CF36F" w16cid:durableId="1D7BF3D7"/>
  <w16cid:commentId w16cid:paraId="5B6F7FB0" w16cid:durableId="1D728073"/>
  <w16cid:commentId w16cid:paraId="01522A49" w16cid:durableId="1D728074"/>
  <w16cid:commentId w16cid:paraId="110EF6CF" w16cid:durableId="1D72927E"/>
  <w16cid:commentId w16cid:paraId="391A774E" w16cid:durableId="1D72AA7E"/>
  <w16cid:commentId w16cid:paraId="307AAF39" w16cid:durableId="1D7C0D9B"/>
  <w16cid:commentId w16cid:paraId="17F2F968" w16cid:durableId="1D72B67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thony Ross Otto, Dr">
    <w15:presenceInfo w15:providerId="None" w15:userId="Anthony Ross Otto, Dr"/>
  </w15:person>
  <w15:person w15:author="David St-Amand">
    <w15:presenceInfo w15:providerId="None" w15:userId="David St-Aman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2BE"/>
    <w:rsid w:val="00004DBD"/>
    <w:rsid w:val="00007F47"/>
    <w:rsid w:val="000226AE"/>
    <w:rsid w:val="000245DF"/>
    <w:rsid w:val="00037D82"/>
    <w:rsid w:val="00075ECB"/>
    <w:rsid w:val="00076D61"/>
    <w:rsid w:val="00083F38"/>
    <w:rsid w:val="00093EAE"/>
    <w:rsid w:val="000947D2"/>
    <w:rsid w:val="000A264F"/>
    <w:rsid w:val="000B3672"/>
    <w:rsid w:val="000E1B0E"/>
    <w:rsid w:val="000F026E"/>
    <w:rsid w:val="00111C0C"/>
    <w:rsid w:val="00114EE4"/>
    <w:rsid w:val="00141304"/>
    <w:rsid w:val="001845E3"/>
    <w:rsid w:val="00193B04"/>
    <w:rsid w:val="00193BA8"/>
    <w:rsid w:val="001E0322"/>
    <w:rsid w:val="0020115C"/>
    <w:rsid w:val="00216EA4"/>
    <w:rsid w:val="00274F34"/>
    <w:rsid w:val="002E3A82"/>
    <w:rsid w:val="00315F7E"/>
    <w:rsid w:val="00346DAF"/>
    <w:rsid w:val="00355537"/>
    <w:rsid w:val="003A1551"/>
    <w:rsid w:val="003C4CB5"/>
    <w:rsid w:val="003D5CD4"/>
    <w:rsid w:val="003E578B"/>
    <w:rsid w:val="003E7530"/>
    <w:rsid w:val="004103FA"/>
    <w:rsid w:val="00412D3D"/>
    <w:rsid w:val="00417DE1"/>
    <w:rsid w:val="0044347D"/>
    <w:rsid w:val="0047355C"/>
    <w:rsid w:val="00475B54"/>
    <w:rsid w:val="00482D43"/>
    <w:rsid w:val="00485C6B"/>
    <w:rsid w:val="0048677C"/>
    <w:rsid w:val="00496400"/>
    <w:rsid w:val="004A7941"/>
    <w:rsid w:val="004B2F08"/>
    <w:rsid w:val="004D4E05"/>
    <w:rsid w:val="004D6863"/>
    <w:rsid w:val="004E5EDF"/>
    <w:rsid w:val="00506850"/>
    <w:rsid w:val="00530CAA"/>
    <w:rsid w:val="00543F94"/>
    <w:rsid w:val="00575D01"/>
    <w:rsid w:val="00581271"/>
    <w:rsid w:val="00584B90"/>
    <w:rsid w:val="005A4830"/>
    <w:rsid w:val="005B2B5D"/>
    <w:rsid w:val="005B43F6"/>
    <w:rsid w:val="005C26CC"/>
    <w:rsid w:val="005F07FB"/>
    <w:rsid w:val="00634B03"/>
    <w:rsid w:val="0065760A"/>
    <w:rsid w:val="00670D92"/>
    <w:rsid w:val="006A139F"/>
    <w:rsid w:val="006B2450"/>
    <w:rsid w:val="006B6E6C"/>
    <w:rsid w:val="006C6C5D"/>
    <w:rsid w:val="006D1F43"/>
    <w:rsid w:val="006E1ADF"/>
    <w:rsid w:val="00710917"/>
    <w:rsid w:val="00724EB6"/>
    <w:rsid w:val="00730825"/>
    <w:rsid w:val="007368DB"/>
    <w:rsid w:val="00795A53"/>
    <w:rsid w:val="007B18FB"/>
    <w:rsid w:val="007B2D62"/>
    <w:rsid w:val="007C572B"/>
    <w:rsid w:val="007D38F6"/>
    <w:rsid w:val="007F09B7"/>
    <w:rsid w:val="0081249D"/>
    <w:rsid w:val="00822314"/>
    <w:rsid w:val="0084105C"/>
    <w:rsid w:val="00841A79"/>
    <w:rsid w:val="0087273E"/>
    <w:rsid w:val="00875A74"/>
    <w:rsid w:val="0089289D"/>
    <w:rsid w:val="008933F6"/>
    <w:rsid w:val="008956C9"/>
    <w:rsid w:val="00895B04"/>
    <w:rsid w:val="0089650D"/>
    <w:rsid w:val="008A701D"/>
    <w:rsid w:val="008B3CE2"/>
    <w:rsid w:val="008B3E88"/>
    <w:rsid w:val="008B5E4D"/>
    <w:rsid w:val="008C1410"/>
    <w:rsid w:val="008C75AF"/>
    <w:rsid w:val="008F5C0E"/>
    <w:rsid w:val="0093152F"/>
    <w:rsid w:val="00931E59"/>
    <w:rsid w:val="00933832"/>
    <w:rsid w:val="00951B50"/>
    <w:rsid w:val="00955508"/>
    <w:rsid w:val="00955F09"/>
    <w:rsid w:val="0097691A"/>
    <w:rsid w:val="009C2C04"/>
    <w:rsid w:val="009C6E84"/>
    <w:rsid w:val="009E16DC"/>
    <w:rsid w:val="009F3580"/>
    <w:rsid w:val="00A05CF0"/>
    <w:rsid w:val="00A06A48"/>
    <w:rsid w:val="00A2484E"/>
    <w:rsid w:val="00A2698E"/>
    <w:rsid w:val="00A54D52"/>
    <w:rsid w:val="00A6798B"/>
    <w:rsid w:val="00A81674"/>
    <w:rsid w:val="00B13628"/>
    <w:rsid w:val="00B15333"/>
    <w:rsid w:val="00B22E41"/>
    <w:rsid w:val="00B5350E"/>
    <w:rsid w:val="00B63B92"/>
    <w:rsid w:val="00B6578F"/>
    <w:rsid w:val="00B66DB5"/>
    <w:rsid w:val="00B77FE8"/>
    <w:rsid w:val="00B82EE9"/>
    <w:rsid w:val="00B91C3A"/>
    <w:rsid w:val="00B920AE"/>
    <w:rsid w:val="00BA642B"/>
    <w:rsid w:val="00BA6EEC"/>
    <w:rsid w:val="00BB2B3E"/>
    <w:rsid w:val="00BC7AB8"/>
    <w:rsid w:val="00BD08A0"/>
    <w:rsid w:val="00BD7A42"/>
    <w:rsid w:val="00BE3E30"/>
    <w:rsid w:val="00C060FE"/>
    <w:rsid w:val="00C07B0D"/>
    <w:rsid w:val="00C13709"/>
    <w:rsid w:val="00C20C58"/>
    <w:rsid w:val="00C25941"/>
    <w:rsid w:val="00C54EA5"/>
    <w:rsid w:val="00C679F9"/>
    <w:rsid w:val="00C96D0F"/>
    <w:rsid w:val="00CA22BE"/>
    <w:rsid w:val="00CA4B51"/>
    <w:rsid w:val="00CF75A9"/>
    <w:rsid w:val="00D13B5B"/>
    <w:rsid w:val="00D149BC"/>
    <w:rsid w:val="00D46180"/>
    <w:rsid w:val="00D516F8"/>
    <w:rsid w:val="00DB0D35"/>
    <w:rsid w:val="00DB4431"/>
    <w:rsid w:val="00DB6F0A"/>
    <w:rsid w:val="00E129E6"/>
    <w:rsid w:val="00E25FB5"/>
    <w:rsid w:val="00E3481C"/>
    <w:rsid w:val="00E45134"/>
    <w:rsid w:val="00E537B4"/>
    <w:rsid w:val="00E563AE"/>
    <w:rsid w:val="00E6790E"/>
    <w:rsid w:val="00EE7B0A"/>
    <w:rsid w:val="00EF6BBB"/>
    <w:rsid w:val="00F1489F"/>
    <w:rsid w:val="00F208F8"/>
    <w:rsid w:val="00F579D0"/>
    <w:rsid w:val="00FB16E6"/>
    <w:rsid w:val="00FD651E"/>
    <w:rsid w:val="00FF108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F0B9A"/>
  <w15:chartTrackingRefBased/>
  <w15:docId w15:val="{98160AF0-3529-442F-8101-79913222B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A22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A22BE"/>
    <w:rPr>
      <w:sz w:val="18"/>
      <w:szCs w:val="18"/>
    </w:rPr>
  </w:style>
  <w:style w:type="paragraph" w:styleId="CommentText">
    <w:name w:val="annotation text"/>
    <w:basedOn w:val="Normal"/>
    <w:link w:val="CommentTextChar"/>
    <w:uiPriority w:val="99"/>
    <w:semiHidden/>
    <w:unhideWhenUsed/>
    <w:rsid w:val="00CA22BE"/>
    <w:pPr>
      <w:spacing w:line="240" w:lineRule="auto"/>
    </w:pPr>
    <w:rPr>
      <w:sz w:val="24"/>
      <w:szCs w:val="24"/>
    </w:rPr>
  </w:style>
  <w:style w:type="character" w:customStyle="1" w:styleId="CommentTextChar">
    <w:name w:val="Comment Text Char"/>
    <w:basedOn w:val="DefaultParagraphFont"/>
    <w:link w:val="CommentText"/>
    <w:uiPriority w:val="99"/>
    <w:semiHidden/>
    <w:rsid w:val="00CA22BE"/>
    <w:rPr>
      <w:sz w:val="24"/>
      <w:szCs w:val="24"/>
    </w:rPr>
  </w:style>
  <w:style w:type="paragraph" w:styleId="BalloonText">
    <w:name w:val="Balloon Text"/>
    <w:basedOn w:val="Normal"/>
    <w:link w:val="BalloonTextChar"/>
    <w:uiPriority w:val="99"/>
    <w:semiHidden/>
    <w:unhideWhenUsed/>
    <w:rsid w:val="00CA22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22BE"/>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C54EA5"/>
    <w:rPr>
      <w:b/>
      <w:bCs/>
      <w:sz w:val="20"/>
      <w:szCs w:val="20"/>
    </w:rPr>
  </w:style>
  <w:style w:type="character" w:customStyle="1" w:styleId="CommentSubjectChar">
    <w:name w:val="Comment Subject Char"/>
    <w:basedOn w:val="CommentTextChar"/>
    <w:link w:val="CommentSubject"/>
    <w:uiPriority w:val="99"/>
    <w:semiHidden/>
    <w:rsid w:val="00C54EA5"/>
    <w:rPr>
      <w:b/>
      <w:bCs/>
      <w:sz w:val="20"/>
      <w:szCs w:val="20"/>
    </w:rPr>
  </w:style>
  <w:style w:type="character" w:styleId="Strong">
    <w:name w:val="Strong"/>
    <w:basedOn w:val="DefaultParagraphFont"/>
    <w:uiPriority w:val="22"/>
    <w:qFormat/>
    <w:rsid w:val="008B3E88"/>
    <w:rPr>
      <w:b/>
      <w:bCs/>
    </w:rPr>
  </w:style>
  <w:style w:type="character" w:styleId="Hyperlink">
    <w:name w:val="Hyperlink"/>
    <w:basedOn w:val="DefaultParagraphFont"/>
    <w:uiPriority w:val="99"/>
    <w:unhideWhenUsed/>
    <w:rsid w:val="00BD08A0"/>
    <w:rPr>
      <w:color w:val="0563C1" w:themeColor="hyperlink"/>
      <w:u w:val="single"/>
    </w:rPr>
  </w:style>
  <w:style w:type="character" w:styleId="UnresolvedMention">
    <w:name w:val="Unresolved Mention"/>
    <w:basedOn w:val="DefaultParagraphFont"/>
    <w:uiPriority w:val="99"/>
    <w:rsid w:val="00BD08A0"/>
    <w:rPr>
      <w:color w:val="808080"/>
      <w:shd w:val="clear" w:color="auto" w:fill="E6E6E6"/>
    </w:rPr>
  </w:style>
  <w:style w:type="paragraph" w:styleId="ListParagraph">
    <w:name w:val="List Paragraph"/>
    <w:basedOn w:val="Normal"/>
    <w:uiPriority w:val="34"/>
    <w:qFormat/>
    <w:rsid w:val="00D13B5B"/>
    <w:pPr>
      <w:ind w:left="720"/>
      <w:contextualSpacing/>
    </w:pPr>
  </w:style>
  <w:style w:type="paragraph" w:styleId="Revision">
    <w:name w:val="Revision"/>
    <w:hidden/>
    <w:uiPriority w:val="99"/>
    <w:semiHidden/>
    <w:rsid w:val="00B66DB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image" Target="media/image4.jpeg"/><Relationship Id="rId5" Type="http://schemas.openxmlformats.org/officeDocument/2006/relationships/comments" Target="comments.xml"/><Relationship Id="rId15" Type="http://schemas.microsoft.com/office/2011/relationships/people" Target="peop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68BE17-7568-4E89-90E3-6166BA42FC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1782</TotalTime>
  <Pages>14</Pages>
  <Words>5673</Words>
  <Characters>32341</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St-Amand</dc:creator>
  <cp:keywords/>
  <dc:description/>
  <cp:lastModifiedBy>David St-Amand</cp:lastModifiedBy>
  <cp:revision>111</cp:revision>
  <dcterms:created xsi:type="dcterms:W3CDTF">2017-09-13T01:06:00Z</dcterms:created>
  <dcterms:modified xsi:type="dcterms:W3CDTF">2017-10-02T20:00:00Z</dcterms:modified>
</cp:coreProperties>
</file>