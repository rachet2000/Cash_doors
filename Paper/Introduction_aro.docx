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AFCF0" w14:textId="77777777" w:rsidR="004F7527" w:rsidRDefault="004F7527" w:rsidP="004F7527">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28C63E4F" w14:textId="77777777" w:rsidR="004F7527" w:rsidRDefault="004F7527" w:rsidP="004F7527">
      <w:pPr>
        <w:jc w:val="center"/>
        <w:outlineLvl w:val="0"/>
        <w:rPr>
          <w:rFonts w:ascii="Times New Roman" w:hAnsi="Times New Roman" w:cs="Times New Roman"/>
          <w:b/>
          <w:sz w:val="24"/>
          <w:szCs w:val="24"/>
          <w:lang w:val="en-US"/>
        </w:rPr>
      </w:pPr>
    </w:p>
    <w:p w14:paraId="339524B0" w14:textId="77777777" w:rsidR="0097622D" w:rsidRDefault="004F7527" w:rsidP="00B91103">
      <w:pPr>
        <w:spacing w:line="480" w:lineRule="auto"/>
        <w:outlineLvl w:val="0"/>
        <w:rPr>
          <w:ins w:id="0" w:author="David St-Amand" w:date="2017-09-25T13:44:00Z"/>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What we prefer to eat, which products we decide to buy or even whether we take the metro or the bus to get to work today are all decisions that rely, </w:t>
      </w:r>
      <w:r w:rsidR="000D1728">
        <w:rPr>
          <w:rFonts w:ascii="Times New Roman" w:hAnsi="Times New Roman" w:cs="Times New Roman"/>
          <w:sz w:val="24"/>
          <w:szCs w:val="24"/>
          <w:lang w:val="en-US"/>
        </w:rPr>
        <w:t>in part</w:t>
      </w:r>
      <w:r w:rsidR="00EF25DC">
        <w:rPr>
          <w:rFonts w:ascii="Times New Roman" w:hAnsi="Times New Roman" w:cs="Times New Roman"/>
          <w:sz w:val="24"/>
          <w:szCs w:val="24"/>
          <w:lang w:val="en-US"/>
        </w:rPr>
        <w:t>,</w:t>
      </w:r>
      <w:r w:rsidR="000D1728">
        <w:rPr>
          <w:rFonts w:ascii="Times New Roman" w:hAnsi="Times New Roman" w:cs="Times New Roman"/>
          <w:sz w:val="24"/>
          <w:szCs w:val="24"/>
          <w:lang w:val="en-US"/>
        </w:rPr>
        <w:t xml:space="preserve"> upon </w:t>
      </w:r>
      <w:r w:rsidR="00EF25DC">
        <w:rPr>
          <w:rFonts w:ascii="Times New Roman" w:hAnsi="Times New Roman" w:cs="Times New Roman"/>
          <w:sz w:val="24"/>
          <w:szCs w:val="24"/>
          <w:lang w:val="en-US"/>
        </w:rPr>
        <w:t xml:space="preserve">knowledge of </w:t>
      </w:r>
      <w:r w:rsidR="000D1728">
        <w:rPr>
          <w:rFonts w:ascii="Times New Roman" w:hAnsi="Times New Roman" w:cs="Times New Roman"/>
          <w:sz w:val="24"/>
          <w:szCs w:val="24"/>
          <w:lang w:val="en-US"/>
        </w:rPr>
        <w:t>outcomes of previous decisions</w:t>
      </w:r>
      <w:r w:rsidR="00B91103">
        <w:rPr>
          <w:rFonts w:ascii="Times New Roman" w:hAnsi="Times New Roman" w:cs="Times New Roman"/>
          <w:sz w:val="24"/>
          <w:szCs w:val="24"/>
          <w:lang w:val="en-US"/>
        </w:rPr>
        <w:t xml:space="preserve"> without explicit knowledge of the </w:t>
      </w:r>
      <w:r w:rsidR="00B91103" w:rsidRPr="00B91103">
        <w:rPr>
          <w:rFonts w:ascii="Times New Roman" w:hAnsi="Times New Roman" w:cs="Times New Roman"/>
          <w:sz w:val="24"/>
          <w:szCs w:val="24"/>
          <w:lang w:val="en-US"/>
        </w:rPr>
        <w:t xml:space="preserve">outcomes and probabilities of </w:t>
      </w:r>
      <w:r w:rsidR="00B91103">
        <w:rPr>
          <w:rFonts w:ascii="Times New Roman" w:hAnsi="Times New Roman" w:cs="Times New Roman"/>
          <w:sz w:val="24"/>
          <w:szCs w:val="24"/>
          <w:lang w:val="en-US"/>
        </w:rPr>
        <w:t>each action</w:t>
      </w:r>
      <w:r>
        <w:rPr>
          <w:rFonts w:ascii="Times New Roman" w:hAnsi="Times New Roman" w:cs="Times New Roman"/>
          <w:sz w:val="24"/>
          <w:szCs w:val="24"/>
          <w:lang w:val="en-US"/>
        </w:rPr>
        <w:t xml:space="preserve">. </w:t>
      </w:r>
      <w:r w:rsidR="000D1728">
        <w:rPr>
          <w:rFonts w:ascii="Times New Roman" w:hAnsi="Times New Roman" w:cs="Times New Roman"/>
          <w:sz w:val="24"/>
          <w:szCs w:val="24"/>
          <w:lang w:val="en-US"/>
        </w:rPr>
        <w:t xml:space="preserve">In contrast to </w:t>
      </w:r>
      <w:r w:rsidR="00EF25DC">
        <w:rPr>
          <w:rFonts w:ascii="Times New Roman" w:hAnsi="Times New Roman" w:cs="Times New Roman"/>
          <w:sz w:val="24"/>
          <w:szCs w:val="24"/>
          <w:lang w:val="en-US"/>
        </w:rPr>
        <w:t xml:space="preserve">risky </w:t>
      </w:r>
      <w:r w:rsidR="000D1728">
        <w:rPr>
          <w:rFonts w:ascii="Times New Roman" w:hAnsi="Times New Roman" w:cs="Times New Roman"/>
          <w:sz w:val="24"/>
          <w:szCs w:val="24"/>
          <w:lang w:val="en-US"/>
        </w:rPr>
        <w:t xml:space="preserve">decision-making from description, in which the probabilities of different outcomes associated with choices are explicitly known to decision-makers (Kahneman &amp; Tversky, 1979), </w:t>
      </w:r>
      <w:r w:rsidR="00EF25DC">
        <w:rPr>
          <w:rFonts w:ascii="Times New Roman" w:hAnsi="Times New Roman" w:cs="Times New Roman"/>
          <w:sz w:val="24"/>
          <w:szCs w:val="24"/>
          <w:lang w:val="en-US"/>
        </w:rPr>
        <w:t xml:space="preserve">risky </w:t>
      </w:r>
      <w:r w:rsidR="000D1728">
        <w:rPr>
          <w:rFonts w:ascii="Times New Roman" w:hAnsi="Times New Roman" w:cs="Times New Roman"/>
          <w:sz w:val="24"/>
          <w:szCs w:val="24"/>
          <w:lang w:val="en-US"/>
        </w:rPr>
        <w:t xml:space="preserve">decision-making on the basis of </w:t>
      </w:r>
      <w:r>
        <w:rPr>
          <w:rFonts w:ascii="Times New Roman" w:hAnsi="Times New Roman" w:cs="Times New Roman"/>
          <w:sz w:val="24"/>
          <w:szCs w:val="24"/>
          <w:lang w:val="en-US"/>
        </w:rPr>
        <w:t xml:space="preserve">trial-and-error </w:t>
      </w:r>
      <w:r w:rsidR="000D1728">
        <w:rPr>
          <w:rFonts w:ascii="Times New Roman" w:hAnsi="Times New Roman" w:cs="Times New Roman"/>
          <w:sz w:val="24"/>
          <w:szCs w:val="24"/>
          <w:lang w:val="en-US"/>
        </w:rPr>
        <w:t xml:space="preserve">experience </w:t>
      </w:r>
      <w:r w:rsidR="00EF25DC">
        <w:rPr>
          <w:rFonts w:ascii="Times New Roman" w:hAnsi="Times New Roman" w:cs="Times New Roman"/>
          <w:sz w:val="24"/>
          <w:szCs w:val="24"/>
          <w:lang w:val="en-US"/>
        </w:rPr>
        <w:t xml:space="preserve">involves drawing upon knowledge of past outcomes to guide decision-making </w:t>
      </w:r>
      <w:r w:rsidR="000D1728">
        <w:rPr>
          <w:rFonts w:ascii="Times New Roman" w:hAnsi="Times New Roman" w:cs="Times New Roman"/>
          <w:sz w:val="24"/>
          <w:szCs w:val="24"/>
          <w:lang w:val="en-US"/>
        </w:rPr>
        <w:fldChar w:fldCharType="begin"/>
      </w:r>
      <w:r w:rsidR="000D1728">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0D1728">
        <w:rPr>
          <w:rFonts w:ascii="Times New Roman" w:hAnsi="Times New Roman" w:cs="Times New Roman"/>
          <w:sz w:val="24"/>
          <w:szCs w:val="24"/>
          <w:lang w:val="en-US"/>
        </w:rPr>
        <w:fldChar w:fldCharType="separate"/>
      </w:r>
      <w:r w:rsidR="000D1728">
        <w:rPr>
          <w:rFonts w:ascii="Times New Roman" w:hAnsi="Times New Roman" w:cs="Times New Roman"/>
          <w:noProof/>
          <w:sz w:val="24"/>
          <w:szCs w:val="24"/>
          <w:lang w:val="en-US"/>
        </w:rPr>
        <w:t>(Hertwig &amp; Erev, 2009)</w:t>
      </w:r>
      <w:r w:rsidR="000D1728">
        <w:rPr>
          <w:rFonts w:ascii="Times New Roman" w:hAnsi="Times New Roman" w:cs="Times New Roman"/>
          <w:sz w:val="24"/>
          <w:szCs w:val="24"/>
          <w:lang w:val="en-US"/>
        </w:rPr>
        <w:fldChar w:fldCharType="end"/>
      </w:r>
      <w:r w:rsidR="00EF25DC">
        <w:rPr>
          <w:rFonts w:ascii="Times New Roman" w:hAnsi="Times New Roman" w:cs="Times New Roman"/>
          <w:sz w:val="24"/>
          <w:szCs w:val="24"/>
          <w:lang w:val="en-US"/>
        </w:rPr>
        <w:t xml:space="preserve">. </w:t>
      </w:r>
      <w:r w:rsidR="00B91103">
        <w:rPr>
          <w:rFonts w:ascii="Times New Roman" w:hAnsi="Times New Roman" w:cs="Times New Roman"/>
          <w:sz w:val="24"/>
          <w:szCs w:val="24"/>
          <w:lang w:val="en-US"/>
        </w:rPr>
        <w:t xml:space="preserve">Indeed, a large body of research in the last decade has sought to </w:t>
      </w:r>
      <w:r>
        <w:rPr>
          <w:rFonts w:ascii="Times New Roman" w:hAnsi="Times New Roman" w:cs="Times New Roman"/>
          <w:sz w:val="24"/>
          <w:szCs w:val="24"/>
          <w:lang w:val="en-US"/>
        </w:rPr>
        <w:t xml:space="preserve">understand how people </w:t>
      </w:r>
      <w:r w:rsidR="00B92380">
        <w:rPr>
          <w:rFonts w:ascii="Times New Roman" w:hAnsi="Times New Roman" w:cs="Times New Roman"/>
          <w:sz w:val="24"/>
          <w:szCs w:val="24"/>
          <w:lang w:val="en-US"/>
        </w:rPr>
        <w:t xml:space="preserve">make decisions under uncertainty </w:t>
      </w:r>
      <w:r>
        <w:rPr>
          <w:rFonts w:ascii="Times New Roman" w:hAnsi="Times New Roman" w:cs="Times New Roman"/>
          <w:sz w:val="24"/>
          <w:szCs w:val="24"/>
          <w:lang w:val="en-US"/>
        </w:rPr>
        <w:t>using their previous experiences as a guide (</w:t>
      </w:r>
      <w:r w:rsidR="00710D68">
        <w:rPr>
          <w:rFonts w:ascii="Times New Roman" w:hAnsi="Times New Roman" w:cs="Times New Roman"/>
          <w:sz w:val="24"/>
          <w:szCs w:val="24"/>
          <w:lang w:val="en-US"/>
        </w:rPr>
        <w:t>*citations to be added*</w:t>
      </w:r>
      <w:r>
        <w:rPr>
          <w:rFonts w:ascii="Times New Roman" w:hAnsi="Times New Roman" w:cs="Times New Roman"/>
          <w:sz w:val="24"/>
          <w:szCs w:val="24"/>
          <w:lang w:val="en-US"/>
        </w:rPr>
        <w:t>).</w:t>
      </w:r>
    </w:p>
    <w:p w14:paraId="32DF218D" w14:textId="2D5F1429" w:rsidR="00B91103" w:rsidRDefault="004F7527" w:rsidP="00B91103">
      <w:pPr>
        <w:spacing w:line="48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8D83ED" w14:textId="5555FE5B" w:rsidR="003C3046" w:rsidRDefault="009C2A5F" w:rsidP="0097622D">
      <w:pPr>
        <w:pStyle w:val="Default"/>
        <w:spacing w:line="480" w:lineRule="auto"/>
        <w:ind w:firstLine="720"/>
        <w:rPr>
          <w:ins w:id="1" w:author="David St-Amand" w:date="2017-09-25T16:54:00Z"/>
        </w:rPr>
      </w:pPr>
      <w:r>
        <w:t xml:space="preserve">At the same time, mnemonic processes are critical to this sort of decision-making as our choices must draw upon previously stored memories of outcomes associated with actions in order  </w:t>
      </w:r>
      <w:r>
        <w:fldChar w:fldCharType="begin"/>
      </w:r>
      <w:r w:rsidR="00316658">
        <w: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instrText>
      </w:r>
      <w:r>
        <w:fldChar w:fldCharType="separate"/>
      </w:r>
      <w:r w:rsidR="00316658">
        <w:rPr>
          <w:noProof/>
        </w:rPr>
        <w:t>(Hertwig &amp; Erev, 2009; Madan, Ludvig, &amp; Spetch, 2013; Murty, FeldmanHall, Hunter, Phelps, &amp; Davachi, 2016)</w:t>
      </w:r>
      <w:r>
        <w:fldChar w:fldCharType="end"/>
      </w:r>
      <w:r>
        <w:t>.</w:t>
      </w:r>
      <w:ins w:id="2" w:author="David St-Amand" w:date="2017-09-25T16:54:00Z">
        <w:r w:rsidR="00025CE0">
          <w:t xml:space="preserve"> </w:t>
        </w:r>
      </w:ins>
      <w:del w:id="3" w:author="David St-Amand" w:date="2017-09-25T16:52:00Z">
        <w:r w:rsidDel="00025CE0">
          <w:delText xml:space="preserve"> </w:delText>
        </w:r>
      </w:del>
      <w:ins w:id="4" w:author="David St-Amand" w:date="2017-09-25T16:53:00Z">
        <w:r w:rsidR="00025CE0">
          <w:t xml:space="preserve">Underlining the consequences of biased memory representations, in risky decision-making from experience, </w:t>
        </w:r>
        <w:r w:rsidR="00025CE0" w:rsidRPr="00EB1AED">
          <w:t xml:space="preserve">Madan, </w:t>
        </w:r>
        <w:proofErr w:type="spellStart"/>
        <w:r w:rsidR="00025CE0" w:rsidRPr="00EB1AED">
          <w:t>Ludvig</w:t>
        </w:r>
        <w:proofErr w:type="spellEnd"/>
        <w:r w:rsidR="00025CE0" w:rsidRPr="00EB1AED">
          <w:t xml:space="preserve"> &amp; </w:t>
        </w:r>
        <w:proofErr w:type="spellStart"/>
        <w:r w:rsidR="00025CE0" w:rsidRPr="00EB1AED">
          <w:t>Spetch</w:t>
        </w:r>
        <w:proofErr w:type="spellEnd"/>
        <w:r w:rsidR="00025CE0" w:rsidRPr="00EB1AED">
          <w:t xml:space="preserve"> (201</w:t>
        </w:r>
        <w:r w:rsidR="00025CE0">
          <w:t>3</w:t>
        </w:r>
        <w:r w:rsidR="00025CE0" w:rsidRPr="00EB1AED">
          <w:t xml:space="preserve">) </w:t>
        </w:r>
        <w:r w:rsidR="00025CE0">
          <w:t>posited</w:t>
        </w:r>
        <w:r w:rsidR="00025CE0" w:rsidRPr="00EB1AED">
          <w:t xml:space="preserve"> an extreme-outcome rule where extreme outcomes in risky choice are remembered with more salience (</w:t>
        </w:r>
        <w:proofErr w:type="spellStart"/>
        <w:r w:rsidR="00025CE0" w:rsidRPr="00EB1AED">
          <w:t>Talarico</w:t>
        </w:r>
        <w:proofErr w:type="spellEnd"/>
        <w:r w:rsidR="00025CE0" w:rsidRPr="00EB1AED">
          <w:t xml:space="preserve"> &amp; Rubin, 2003) and hence are given more weight when choosing from experience.</w:t>
        </w:r>
        <w:r w:rsidR="00025CE0">
          <w:t xml:space="preserve"> In a task where the expected values between options was held constant, the extreme outcome was most frequently reported to be the first one to come to mind. This memory salience for the extreme outcome was also </w:t>
        </w:r>
        <w:r w:rsidR="00025CE0">
          <w:lastRenderedPageBreak/>
          <w:t xml:space="preserve">associated with more risk-taking in decisions from experience (Madan, </w:t>
        </w:r>
        <w:proofErr w:type="spellStart"/>
        <w:r w:rsidR="00025CE0">
          <w:t>Ludvig</w:t>
        </w:r>
        <w:proofErr w:type="spellEnd"/>
        <w:r w:rsidR="00025CE0">
          <w:t xml:space="preserve"> &amp; </w:t>
        </w:r>
        <w:proofErr w:type="spellStart"/>
        <w:r w:rsidR="00025CE0">
          <w:t>Spetch</w:t>
        </w:r>
        <w:proofErr w:type="spellEnd"/>
        <w:r w:rsidR="00025CE0">
          <w:t>, 2013).</w:t>
        </w:r>
      </w:ins>
    </w:p>
    <w:p w14:paraId="675657CA" w14:textId="77777777" w:rsidR="00522743" w:rsidRDefault="00025CE0" w:rsidP="00522743">
      <w:pPr>
        <w:pStyle w:val="Default"/>
        <w:spacing w:line="480" w:lineRule="auto"/>
        <w:rPr>
          <w:ins w:id="5" w:author="David St-Amand" w:date="2017-09-25T21:03:00Z"/>
          <w:sz w:val="23"/>
          <w:szCs w:val="23"/>
        </w:rPr>
        <w:pPrChange w:id="6" w:author="David St-Amand" w:date="2017-09-25T21:03:00Z">
          <w:pPr>
            <w:pStyle w:val="Default"/>
            <w:spacing w:line="480" w:lineRule="auto"/>
            <w:ind w:firstLine="720"/>
          </w:pPr>
        </w:pPrChange>
      </w:pPr>
      <w:ins w:id="7" w:author="David St-Amand" w:date="2017-09-25T16:54:00Z">
        <w:r>
          <w:t xml:space="preserve">More specifically, episodic memory, </w:t>
        </w:r>
      </w:ins>
      <w:ins w:id="8" w:author="David St-Amand" w:date="2017-09-25T16:55:00Z">
        <w:r>
          <w:t>a form of declarative memory specific to the moment and place it was acquired (Tulving, 1983, 2002), has previousl</w:t>
        </w:r>
        <w:r w:rsidR="00C87C0A">
          <w:t>y been shown to be involved in</w:t>
        </w:r>
        <w:r>
          <w:t xml:space="preserve"> decision-making</w:t>
        </w:r>
      </w:ins>
      <w:ins w:id="9" w:author="David St-Amand" w:date="2017-09-25T16:57:00Z">
        <w:r>
          <w:t>.</w:t>
        </w:r>
      </w:ins>
      <w:ins w:id="10" w:author="David St-Amand" w:date="2017-09-25T16:58:00Z">
        <w:r>
          <w:t xml:space="preserve"> The hippocampus has been shown to associate rewards to similar but previously unseen items (</w:t>
        </w:r>
        <w:proofErr w:type="spellStart"/>
        <w:r>
          <w:t>Wimmer</w:t>
        </w:r>
        <w:proofErr w:type="spellEnd"/>
        <w:r>
          <w:t xml:space="preserve"> &amp; </w:t>
        </w:r>
        <w:proofErr w:type="spellStart"/>
        <w:r>
          <w:t>Shohamy</w:t>
        </w:r>
        <w:proofErr w:type="spellEnd"/>
        <w:r>
          <w:t>, 2012), suggesting that episodic memory</w:t>
        </w:r>
        <w:r w:rsidR="00C87C0A">
          <w:t xml:space="preserve"> </w:t>
        </w:r>
        <w:r>
          <w:t>enhances the associations between events and rewards. Consistent with these findings, episodic memory h</w:t>
        </w:r>
        <w:r w:rsidR="00C87C0A">
          <w:t xml:space="preserve">as been shown </w:t>
        </w:r>
      </w:ins>
      <w:ins w:id="11" w:author="David St-Amand" w:date="2017-09-25T16:59:00Z">
        <w:r w:rsidR="00C87C0A">
          <w:t>to play an adaptive role in decision-making</w:t>
        </w:r>
      </w:ins>
      <w:ins w:id="12" w:author="David St-Amand" w:date="2017-09-25T16:55:00Z">
        <w:r>
          <w:t xml:space="preserve"> (</w:t>
        </w:r>
        <w:proofErr w:type="spellStart"/>
        <w:r>
          <w:t>Murty</w:t>
        </w:r>
        <w:proofErr w:type="spellEnd"/>
        <w:r>
          <w:t xml:space="preserve"> et al., 2016; Duncan &amp; </w:t>
        </w:r>
        <w:proofErr w:type="spellStart"/>
        <w:r>
          <w:t>Shohamy</w:t>
        </w:r>
        <w:proofErr w:type="spellEnd"/>
        <w:r>
          <w:t>, 2016</w:t>
        </w:r>
      </w:ins>
      <w:ins w:id="13" w:author="David St-Amand" w:date="2017-09-25T16:56:00Z">
        <w:r w:rsidR="00C87C0A">
          <w:rPr>
            <w:sz w:val="23"/>
            <w:szCs w:val="23"/>
          </w:rPr>
          <w:t xml:space="preserve">). </w:t>
        </w:r>
      </w:ins>
    </w:p>
    <w:p w14:paraId="7BAD4BD3" w14:textId="6B1D8A7A" w:rsidR="0097622D" w:rsidRPr="00522743" w:rsidDel="00522743" w:rsidRDefault="0097622D" w:rsidP="009D02DD">
      <w:pPr>
        <w:pStyle w:val="Default"/>
        <w:spacing w:line="480" w:lineRule="auto"/>
        <w:ind w:firstLine="720"/>
        <w:rPr>
          <w:del w:id="14" w:author="David St-Amand" w:date="2017-09-25T21:03:00Z"/>
          <w:moveTo w:id="15" w:author="David St-Amand" w:date="2017-09-25T13:44:00Z"/>
          <w:sz w:val="23"/>
          <w:szCs w:val="23"/>
          <w:rPrChange w:id="16" w:author="David St-Amand" w:date="2017-09-25T21:03:00Z">
            <w:rPr>
              <w:del w:id="17" w:author="David St-Amand" w:date="2017-09-25T21:03:00Z"/>
              <w:moveTo w:id="18" w:author="David St-Amand" w:date="2017-09-25T13:44:00Z"/>
              <w:color w:val="auto"/>
            </w:rPr>
          </w:rPrChange>
        </w:rPr>
      </w:pPr>
      <w:moveToRangeStart w:id="19" w:author="David St-Amand" w:date="2017-09-25T13:44:00Z" w:name="move494110374"/>
      <w:moveTo w:id="20" w:author="David St-Amand" w:date="2017-09-25T13:44:00Z">
        <w:del w:id="21" w:author="David St-Amand" w:date="2017-09-25T13:44:00Z">
          <w:r w:rsidDel="0097622D">
            <w:delText xml:space="preserve">Since what we choose depends on what we think will happen, it seems plausible that episodic memory plays a role in decision-making. </w:delText>
          </w:r>
          <w:r w:rsidRPr="00EB1AED" w:rsidDel="0097622D">
            <w:delText>There are</w:delText>
          </w:r>
          <w:r w:rsidDel="0097622D">
            <w:delText xml:space="preserve"> also</w:delText>
          </w:r>
          <w:r w:rsidRPr="00EB1AED" w:rsidDel="0097622D">
            <w:delText xml:space="preserve"> several </w:delText>
          </w:r>
          <w:r w:rsidDel="0097622D">
            <w:delText xml:space="preserve">other </w:delText>
          </w:r>
          <w:r w:rsidRPr="00EB1AED" w:rsidDel="0097622D">
            <w:delText>reasons to think</w:delText>
          </w:r>
          <w:r w:rsidDel="0097622D">
            <w:delText xml:space="preserve"> that episodic memory is</w:delText>
          </w:r>
          <w:r w:rsidRPr="00EB1AED" w:rsidDel="0097622D">
            <w:delText xml:space="preserve"> involved in making decisions from experience. </w:delText>
          </w:r>
        </w:del>
        <w:commentRangeStart w:id="22"/>
        <w:del w:id="23" w:author="David St-Amand" w:date="2017-09-25T14:02:00Z">
          <w:r w:rsidRPr="00EB1AED" w:rsidDel="00D21606">
            <w:delText>Murty, FeldmanHall, Hunter, Phelps and Davachi (2016) found that participants had to remember previously learned associations between lotteries and experienced rewards to choose lotteries adaptively. Wimmer and Shohamy (2012) have shown rewards associated with certain items to spread to other similar but previously unrewarded items, such that participants started choosing rewards that previously had never been rewarded. Duncan &amp; Shohamy (2016) found that showing familiar scenes induced episodic memory use and made participants more likely to remember and chose high-valued objects they had encountered before.</w:delText>
          </w:r>
          <w:commentRangeEnd w:id="22"/>
          <w:r w:rsidDel="00D21606">
            <w:rPr>
              <w:rStyle w:val="CommentReference"/>
              <w:rFonts w:asciiTheme="minorHAnsi" w:hAnsiTheme="minorHAnsi" w:cstheme="minorBidi"/>
              <w:color w:val="auto"/>
              <w:lang w:val="en-CA"/>
            </w:rPr>
            <w:commentReference w:id="22"/>
          </w:r>
        </w:del>
        <w:del w:id="24" w:author="David St-Amand" w:date="2017-09-25T21:03:00Z">
          <w:r w:rsidRPr="00EB1AED" w:rsidDel="00522743">
            <w:delText xml:space="preserve"> </w:delText>
          </w:r>
        </w:del>
      </w:moveTo>
    </w:p>
    <w:moveToRangeEnd w:id="19"/>
    <w:p w14:paraId="1CF024B8" w14:textId="3D1032DC" w:rsidR="004F7527" w:rsidDel="00D234B3" w:rsidRDefault="00C035B1" w:rsidP="00522743">
      <w:pPr>
        <w:spacing w:line="480" w:lineRule="auto"/>
        <w:outlineLvl w:val="0"/>
        <w:rPr>
          <w:del w:id="25" w:author="David St-Amand" w:date="2017-09-25T14:09:00Z"/>
          <w:rFonts w:ascii="Times New Roman" w:hAnsi="Times New Roman" w:cs="Times New Roman"/>
          <w:sz w:val="24"/>
          <w:szCs w:val="24"/>
          <w:lang w:val="en-US"/>
        </w:rPr>
        <w:pPrChange w:id="26" w:author="David St-Amand" w:date="2017-09-25T21:03:00Z">
          <w:pPr>
            <w:spacing w:line="480" w:lineRule="auto"/>
            <w:ind w:firstLine="720"/>
            <w:outlineLvl w:val="0"/>
          </w:pPr>
        </w:pPrChange>
      </w:pPr>
      <w:del w:id="27" w:author="David St-Amand" w:date="2017-09-25T14:09:00Z">
        <w:r w:rsidDel="00D234B3">
          <w:rPr>
            <w:rFonts w:ascii="Times New Roman" w:hAnsi="Times New Roman" w:cs="Times New Roman"/>
            <w:sz w:val="24"/>
            <w:szCs w:val="24"/>
            <w:lang w:val="en-US"/>
          </w:rPr>
          <w:delText xml:space="preserve">It is well known that </w:delText>
        </w:r>
        <w:r w:rsidR="004F7527" w:rsidDel="00D234B3">
          <w:rPr>
            <w:rFonts w:ascii="Times New Roman" w:hAnsi="Times New Roman" w:cs="Times New Roman"/>
            <w:sz w:val="24"/>
            <w:szCs w:val="24"/>
            <w:lang w:val="en-US"/>
          </w:rPr>
          <w:delText xml:space="preserve">memory is </w:delText>
        </w:r>
        <w:r w:rsidDel="00D234B3">
          <w:rPr>
            <w:rFonts w:ascii="Times New Roman" w:hAnsi="Times New Roman" w:cs="Times New Roman"/>
            <w:sz w:val="24"/>
            <w:szCs w:val="24"/>
            <w:lang w:val="en-US"/>
          </w:rPr>
          <w:delText xml:space="preserve">an imperfect representation </w:delText>
        </w:r>
        <w:r w:rsidR="00710D68" w:rsidDel="00D234B3">
          <w:rPr>
            <w:rFonts w:ascii="Times New Roman" w:hAnsi="Times New Roman" w:cs="Times New Roman"/>
            <w:sz w:val="24"/>
            <w:szCs w:val="24"/>
            <w:lang w:val="en-US"/>
          </w:rPr>
          <w:delText xml:space="preserve">of </w:delText>
        </w:r>
        <w:r w:rsidR="00FF4BDA" w:rsidDel="00D234B3">
          <w:rPr>
            <w:rFonts w:ascii="Times New Roman" w:hAnsi="Times New Roman" w:cs="Times New Roman"/>
            <w:sz w:val="24"/>
            <w:szCs w:val="24"/>
            <w:lang w:val="en-US"/>
          </w:rPr>
          <w:delText>past events</w:delText>
        </w:r>
        <w:r w:rsidR="00710D68" w:rsidDel="00D234B3">
          <w:rPr>
            <w:rFonts w:ascii="Times New Roman" w:hAnsi="Times New Roman" w:cs="Times New Roman"/>
            <w:sz w:val="24"/>
            <w:szCs w:val="24"/>
            <w:lang w:val="en-US"/>
          </w:rPr>
          <w:delText xml:space="preserve"> (</w:delText>
        </w:r>
        <w:r w:rsidR="000C6DBA" w:rsidDel="00D234B3">
          <w:rPr>
            <w:rFonts w:ascii="Times New Roman" w:hAnsi="Times New Roman" w:cs="Times New Roman"/>
            <w:sz w:val="24"/>
            <w:szCs w:val="24"/>
            <w:lang w:val="en-US"/>
          </w:rPr>
          <w:delText>Schacter, 1999</w:delText>
        </w:r>
        <w:r w:rsidR="00710D68" w:rsidDel="00D234B3">
          <w:rPr>
            <w:rFonts w:ascii="Times New Roman" w:hAnsi="Times New Roman" w:cs="Times New Roman"/>
            <w:sz w:val="24"/>
            <w:szCs w:val="24"/>
            <w:lang w:val="en-US"/>
          </w:rPr>
          <w:delText>)</w:delText>
        </w:r>
        <w:r w:rsidDel="00D234B3">
          <w:rPr>
            <w:rFonts w:ascii="Times New Roman" w:hAnsi="Times New Roman" w:cs="Times New Roman"/>
            <w:sz w:val="24"/>
            <w:szCs w:val="24"/>
            <w:lang w:val="en-US"/>
          </w:rPr>
          <w:delText xml:space="preserve">. </w:delText>
        </w:r>
        <w:r w:rsidR="004F7527" w:rsidDel="00D234B3">
          <w:rPr>
            <w:rFonts w:ascii="Times New Roman" w:hAnsi="Times New Roman" w:cs="Times New Roman"/>
            <w:sz w:val="24"/>
            <w:szCs w:val="24"/>
            <w:lang w:val="en-US"/>
          </w:rPr>
          <w:delText xml:space="preserve">For a long time, episodic memory has been thought to be a form of declarative memory </w:delText>
        </w:r>
        <w:commentRangeStart w:id="28"/>
        <w:r w:rsidR="004F7527" w:rsidDel="00D234B3">
          <w:rPr>
            <w:rFonts w:ascii="Times New Roman" w:hAnsi="Times New Roman" w:cs="Times New Roman"/>
            <w:sz w:val="24"/>
            <w:szCs w:val="24"/>
            <w:lang w:val="en-US"/>
          </w:rPr>
          <w:delText>specific to the moment and place it was acquired (Tulving, 1983, 2</w:delText>
        </w:r>
        <w:r w:rsidR="008477CE" w:rsidDel="00D234B3">
          <w:rPr>
            <w:rFonts w:ascii="Times New Roman" w:hAnsi="Times New Roman" w:cs="Times New Roman"/>
            <w:sz w:val="24"/>
            <w:szCs w:val="24"/>
            <w:lang w:val="en-US"/>
          </w:rPr>
          <w:delText xml:space="preserve">002). For </w:delText>
        </w:r>
        <w:r w:rsidR="008477CE" w:rsidDel="00D234B3">
          <w:rPr>
            <w:rFonts w:ascii="Times New Roman" w:hAnsi="Times New Roman" w:cs="Times New Roman"/>
            <w:sz w:val="24"/>
            <w:szCs w:val="24"/>
            <w:lang w:val="en-US"/>
          </w:rPr>
          <w:lastRenderedPageBreak/>
          <w:delText xml:space="preserve">example, remembering a talk you had </w:delText>
        </w:r>
        <w:r w:rsidR="004F7527" w:rsidDel="00D234B3">
          <w:rPr>
            <w:rFonts w:ascii="Times New Roman" w:hAnsi="Times New Roman" w:cs="Times New Roman"/>
            <w:sz w:val="24"/>
            <w:szCs w:val="24"/>
            <w:lang w:val="en-US"/>
          </w:rPr>
          <w:delText>last time you went to your favorite restaurant is a form of an episodic memory. Episodic memory is now seen as one of the major neurocognitive memory systems (Tulving, 2002), mainly compromised of the hippocampus and its related structures (Milner &amp; Klein, 2015). It has been distinguished from semantic memory (Tulving 1972; 1985), which is another aspect of declarative memory not necessarily attached to any specific event and concerned with remembering more general information about the world.</w:delText>
        </w:r>
        <w:commentRangeEnd w:id="28"/>
        <w:r w:rsidDel="00D234B3">
          <w:rPr>
            <w:rStyle w:val="CommentReference"/>
          </w:rPr>
          <w:commentReference w:id="28"/>
        </w:r>
      </w:del>
      <w:ins w:id="29" w:author="David St-Amand" w:date="2017-09-25T14:10:00Z">
        <w:r w:rsidR="00D234B3">
          <w:rPr>
            <w:rFonts w:ascii="Times New Roman" w:hAnsi="Times New Roman" w:cs="Times New Roman"/>
            <w:sz w:val="24"/>
            <w:szCs w:val="24"/>
            <w:lang w:val="en-US"/>
          </w:rPr>
          <w:t xml:space="preserve"> </w:t>
        </w:r>
      </w:ins>
    </w:p>
    <w:p w14:paraId="305C0407" w14:textId="313B097F" w:rsidR="004F6A4F" w:rsidRDefault="00ED32E7" w:rsidP="00522743">
      <w:pPr>
        <w:pStyle w:val="Default"/>
        <w:spacing w:line="480" w:lineRule="auto"/>
        <w:pPrChange w:id="30" w:author="David St-Amand" w:date="2017-09-25T21:03:00Z">
          <w:pPr>
            <w:pStyle w:val="Default"/>
            <w:spacing w:line="480" w:lineRule="auto"/>
            <w:ind w:firstLine="720"/>
          </w:pPr>
        </w:pPrChange>
      </w:pPr>
      <w:del w:id="31" w:author="David St-Amand" w:date="2017-09-25T16:53:00Z">
        <w:r w:rsidDel="00025CE0">
          <w:delText xml:space="preserve">Underlining the </w:delText>
        </w:r>
        <w:r w:rsidR="004F6A4F" w:rsidDel="00025CE0">
          <w:delText xml:space="preserve">consequences of biased memory representations, in risky decision-making from experience, </w:delText>
        </w:r>
        <w:r w:rsidR="008571B7" w:rsidRPr="00EB1AED" w:rsidDel="00025CE0">
          <w:delText>Madan, Ludvig &amp; Spetch (201</w:delText>
        </w:r>
      </w:del>
      <w:del w:id="32" w:author="David St-Amand" w:date="2017-09-25T13:17:00Z">
        <w:r w:rsidR="008571B7" w:rsidRPr="00EB1AED" w:rsidDel="00270F40">
          <w:delText>4</w:delText>
        </w:r>
      </w:del>
      <w:del w:id="33" w:author="David St-Amand" w:date="2017-09-25T16:53:00Z">
        <w:r w:rsidR="008571B7" w:rsidRPr="00EB1AED" w:rsidDel="00025CE0">
          <w:delText xml:space="preserve">) </w:delText>
        </w:r>
        <w:r w:rsidR="004F6A4F" w:rsidDel="00025CE0">
          <w:delText>posited</w:delText>
        </w:r>
        <w:r w:rsidR="008571B7" w:rsidRPr="00EB1AED" w:rsidDel="00025CE0">
          <w:delText xml:space="preserve"> an extreme-outcome rule where extreme outcomes in risky choice are remembered with more salience (Talarico &amp; Rubin, 2003) and hence are given more weight when choosing from experience.</w:delText>
        </w:r>
      </w:del>
      <w:ins w:id="34" w:author="David St-Amand" w:date="2017-09-25T16:50:00Z">
        <w:r w:rsidR="00025CE0">
          <w:t xml:space="preserve"> </w:t>
        </w:r>
      </w:ins>
      <w:del w:id="35" w:author="David St-Amand" w:date="2017-09-25T16:52:00Z">
        <w:r w:rsidR="008571B7" w:rsidRPr="00EB1AED" w:rsidDel="00025CE0">
          <w:delText xml:space="preserve"> </w:delText>
        </w:r>
      </w:del>
      <w:commentRangeStart w:id="36"/>
      <w:del w:id="37" w:author="David St-Amand" w:date="2017-09-25T13:09:00Z">
        <w:r w:rsidR="008571B7" w:rsidRPr="00EB1AED" w:rsidDel="00270F40">
          <w:delText>Since people value losses more than wins</w:delText>
        </w:r>
        <w:r w:rsidR="008571B7" w:rsidDel="00270F40">
          <w:delText xml:space="preserve"> (citations?)</w:delText>
        </w:r>
        <w:r w:rsidR="008571B7" w:rsidRPr="00EB1AED" w:rsidDel="00270F40">
          <w:delText xml:space="preserve">, heavy loses should be better remembered than heavy wins, making people more risk-seeking for wins than for loses. This theory is supported by recent findings which have found people to be more risk-seeking for wins </w:delText>
        </w:r>
      </w:del>
      <w:del w:id="38" w:author="David St-Amand" w:date="2017-09-25T13:08:00Z">
        <w:r w:rsidR="008571B7" w:rsidRPr="00EB1AED" w:rsidDel="00270F40">
          <w:delText xml:space="preserve">than for loses </w:delText>
        </w:r>
      </w:del>
      <w:del w:id="39" w:author="David St-Amand" w:date="2017-09-25T13:09:00Z">
        <w:r w:rsidR="008571B7" w:rsidRPr="00EB1AED" w:rsidDel="00270F40">
          <w:delText xml:space="preserve">in decisions from experience (Ludvig, Madan &amp; Spetch, 2014). </w:delText>
        </w:r>
        <w:commentRangeEnd w:id="36"/>
        <w:r w:rsidR="004F6A4F" w:rsidDel="00270F40">
          <w:rPr>
            <w:rStyle w:val="CommentReference"/>
            <w:rFonts w:asciiTheme="minorHAnsi" w:hAnsiTheme="minorHAnsi" w:cstheme="minorBidi"/>
            <w:color w:val="auto"/>
            <w:lang w:val="en-CA"/>
          </w:rPr>
          <w:commentReference w:id="36"/>
        </w:r>
      </w:del>
    </w:p>
    <w:p w14:paraId="06C7AF78" w14:textId="5BB5B720" w:rsidR="008571B7" w:rsidDel="00025CE0" w:rsidRDefault="008571B7" w:rsidP="008571B7">
      <w:pPr>
        <w:pStyle w:val="Default"/>
        <w:spacing w:line="480" w:lineRule="auto"/>
        <w:ind w:firstLine="720"/>
        <w:rPr>
          <w:del w:id="40" w:author="David St-Amand" w:date="2017-09-25T16:48:00Z"/>
          <w:color w:val="auto"/>
        </w:rPr>
      </w:pPr>
      <w:commentRangeStart w:id="41"/>
      <w:del w:id="42" w:author="David St-Amand" w:date="2017-09-25T16:48:00Z">
        <w:r w:rsidRPr="00EB1AED" w:rsidDel="00025CE0">
          <w:delText xml:space="preserve">To test their hypothesis, </w:delText>
        </w:r>
        <w:r w:rsidR="004F6A4F" w:rsidDel="00025CE0">
          <w:delText>Madan and collea</w:delText>
        </w:r>
      </w:del>
      <w:del w:id="43" w:author="David St-Amand" w:date="2017-09-25T13:31:00Z">
        <w:r w:rsidR="004F6A4F" w:rsidDel="00780FEB">
          <w:delText>u</w:delText>
        </w:r>
      </w:del>
      <w:del w:id="44" w:author="David St-Amand" w:date="2017-09-25T16:48:00Z">
        <w:r w:rsidR="004F6A4F" w:rsidDel="00025CE0">
          <w:delText xml:space="preserve">ges </w:delText>
        </w:r>
        <w:r w:rsidRPr="00EB1AED" w:rsidDel="00025CE0">
          <w:delText>designed a</w:delText>
        </w:r>
        <w:r w:rsidR="004F6A4F" w:rsidDel="00025CE0">
          <w:delText xml:space="preserve"> risky choice</w:delText>
        </w:r>
        <w:r w:rsidRPr="00EB1AED" w:rsidDel="00025CE0">
          <w:delText xml:space="preserve"> task where participants choose from experience between two options</w:delText>
        </w:r>
        <w:r w:rsidR="00D92EB8" w:rsidDel="00025CE0">
          <w:delText xml:space="preserve"> with equal expected value. In their gains task, </w:delText>
        </w:r>
        <w:r w:rsidR="004F6A4F" w:rsidDel="00025CE0">
          <w:delText>one option yielded</w:delText>
        </w:r>
        <w:r w:rsidRPr="00EB1AED" w:rsidDel="00025CE0">
          <w:delText xml:space="preserve"> a moderate </w:delText>
        </w:r>
        <w:r w:rsidR="005848CB" w:rsidDel="00025CE0">
          <w:delText xml:space="preserve">amount </w:delText>
        </w:r>
        <w:r w:rsidR="004F6A4F" w:rsidDel="00025CE0">
          <w:delText xml:space="preserve">with certainty, and the other option was associated with a </w:delText>
        </w:r>
        <w:r w:rsidRPr="00EB1AED" w:rsidDel="00025CE0">
          <w:delText xml:space="preserve">50% chance to give double </w:delText>
        </w:r>
        <w:r w:rsidR="005848CB" w:rsidDel="00025CE0">
          <w:delText>that</w:delText>
        </w:r>
        <w:r w:rsidRPr="00EB1AED" w:rsidDel="00025CE0">
          <w:delText xml:space="preserve"> amount </w:delText>
        </w:r>
        <w:r w:rsidR="004F6A4F" w:rsidDel="00025CE0">
          <w:delText>(</w:delText>
        </w:r>
        <w:r w:rsidRPr="00EB1AED" w:rsidDel="00025CE0">
          <w:delText xml:space="preserve">and a 50% chance </w:delText>
        </w:r>
        <w:r w:rsidR="004F6A4F" w:rsidDel="00025CE0">
          <w:delText>of winning nothing)</w:delText>
        </w:r>
        <w:r w:rsidRPr="00EB1AED" w:rsidDel="00025CE0">
          <w:delText>. At the end of the experiment they asked participants what was the first outcome th</w:delText>
        </w:r>
        <w:r w:rsidDel="00025CE0">
          <w:delText xml:space="preserve">at came to their mind for </w:delText>
        </w:r>
        <w:r w:rsidRPr="00EB1AED" w:rsidDel="00025CE0">
          <w:rPr>
            <w:color w:val="auto"/>
          </w:rPr>
          <w:delText xml:space="preserve">each option. Consistent with the extreme-outcome rule, people who remembered the high reward from the gain choice with risk </w:delText>
        </w:r>
        <w:r w:rsidRPr="00EB1AED" w:rsidDel="00025CE0">
          <w:rPr>
            <w:color w:val="auto"/>
          </w:rPr>
          <w:lastRenderedPageBreak/>
          <w:delText>were more risk-seeking in positive choices, and people who remembered the heavy loss from the risky loss choice were less risk-seeking in loss choices. This effect did not generalize to choices from decision (Madan, Ludvig &amp; Spetch, 2016), suggesting that memory for extreme-outcome specifically influences risk-seeking in decisions learned from experience and not for the ones learned from description.</w:delText>
        </w:r>
        <w:r w:rsidDel="00025CE0">
          <w:rPr>
            <w:color w:val="auto"/>
          </w:rPr>
          <w:delText xml:space="preserve"> </w:delText>
        </w:r>
      </w:del>
      <w:commentRangeEnd w:id="41"/>
      <w:r w:rsidR="009D02DD">
        <w:rPr>
          <w:rStyle w:val="CommentReference"/>
          <w:rFonts w:asciiTheme="minorHAnsi" w:hAnsiTheme="minorHAnsi" w:cstheme="minorBidi"/>
          <w:color w:val="auto"/>
          <w:lang w:val="en-CA"/>
        </w:rPr>
        <w:commentReference w:id="41"/>
      </w:r>
    </w:p>
    <w:p w14:paraId="43BD6E2D" w14:textId="16E408F9" w:rsidR="004F7527" w:rsidRDefault="004F7527">
      <w:pPr>
        <w:pStyle w:val="Default"/>
        <w:spacing w:line="480" w:lineRule="auto"/>
        <w:ind w:firstLine="720"/>
        <w:pPrChange w:id="46" w:author="David St-Amand" w:date="2017-09-25T17:04:00Z">
          <w:pPr>
            <w:spacing w:line="480" w:lineRule="auto"/>
            <w:outlineLvl w:val="0"/>
          </w:pPr>
        </w:pPrChange>
      </w:pPr>
      <w:del w:id="47" w:author="David St-Amand" w:date="2017-09-25T17:05:00Z">
        <w:r w:rsidDel="00C87C0A">
          <w:tab/>
        </w:r>
      </w:del>
      <w:ins w:id="48" w:author="David St-Amand" w:date="2017-09-25T17:04:00Z">
        <w:r w:rsidR="00C87C0A" w:rsidRPr="003F1787">
          <w:t>What has not been explored, however, is how episodic memory might influence risk preferences when the expected value between options is held constant.</w:t>
        </w:r>
        <w:r w:rsidR="00C87C0A">
          <w:t xml:space="preserve"> To answer this question, we designed an experiment where participants made choices from experience (following the procedure of Madan, </w:t>
        </w:r>
        <w:proofErr w:type="spellStart"/>
        <w:r w:rsidR="00C87C0A">
          <w:t>Ludvig</w:t>
        </w:r>
        <w:proofErr w:type="spellEnd"/>
        <w:r w:rsidR="00C87C0A">
          <w:t xml:space="preserve"> &amp; </w:t>
        </w:r>
        <w:proofErr w:type="spellStart"/>
        <w:r w:rsidR="00C87C0A">
          <w:t>Spetch</w:t>
        </w:r>
        <w:proofErr w:type="spellEnd"/>
        <w:r w:rsidR="00C87C0A">
          <w:t>, 2014) after having been exposed to the episodic specificity induction,</w:t>
        </w:r>
      </w:ins>
      <w:ins w:id="49" w:author="David St-Amand" w:date="2017-09-25T17:05:00Z">
        <w:r w:rsidR="00C87C0A">
          <w:t xml:space="preserve"> </w:t>
        </w:r>
      </w:ins>
      <w:commentRangeStart w:id="50"/>
      <w:del w:id="51" w:author="David St-Amand" w:date="2017-09-25T17:04:00Z">
        <w:r w:rsidDel="00C87C0A">
          <w:delText xml:space="preserve">The episodic specificity induction is </w:delText>
        </w:r>
      </w:del>
      <w:r>
        <w:t xml:space="preserve">an experimental procedure where </w:t>
      </w:r>
      <w:commentRangeEnd w:id="50"/>
      <w:r w:rsidR="005848CB">
        <w:rPr>
          <w:rStyle w:val="CommentReference"/>
        </w:rPr>
        <w:commentReference w:id="50"/>
      </w:r>
      <w:r>
        <w:t xml:space="preserve">participants are briefly trained in recollecting details of recent experiences (Madore et al., 2016; Madore, Jing &amp; Schacter, 2016; Madore &amp; Schacter, 2016; Jing, Madore &amp; Schacter, 2016; Madore, Gaesser &amp; Schacter, 2014; Madore &amp; Schacter, 2014; Madore, Addis &amp; Schacter, 2015; Schacter &amp; Madore, 2016). The episodic specificity induction </w:t>
      </w:r>
      <w:r w:rsidR="00354E0D">
        <w:t xml:space="preserve">has previously been used </w:t>
      </w:r>
      <w:r>
        <w:t>in supporting the Constructive Episodic Simulation Hypothesis: the idea that episodic memory does not only play a crucial role in reconstructing one’s own past experiences, but also in</w:t>
      </w:r>
      <w:r w:rsidR="00486E6B">
        <w:t xml:space="preserve"> imagining </w:t>
      </w:r>
      <w:r>
        <w:t xml:space="preserve">future events (Schacter and Addis, 2007). The episodic specificity </w:t>
      </w:r>
      <w:r w:rsidR="00660588">
        <w:t xml:space="preserve">induction has been shown to </w:t>
      </w:r>
      <w:r>
        <w:t>increase the amount of recalled internal (episodic) details on the Autobiographical Interview, but not the amount of external (semantic) details recalled and imagined (Madore, Gaesser &amp; Schacter, 2014). More important</w:t>
      </w:r>
      <w:r w:rsidR="00660588">
        <w:t>ly</w:t>
      </w:r>
      <w:r>
        <w:t>, the effect of the episodic specificity induction generalized to the amount of details ge</w:t>
      </w:r>
      <w:r w:rsidR="00660588">
        <w:t>nerated in imagining the future. This suggests</w:t>
      </w:r>
      <w:r>
        <w:t xml:space="preserve"> that recalling the past and imagining the future both rely on </w:t>
      </w:r>
      <w:r>
        <w:lastRenderedPageBreak/>
        <w:t xml:space="preserve">episodic memory (Madore, Gaesser &amp; Schacter, 2014). The episodic specificity induction has also been shown to improve performance on various cognitive tasks, such as divergent thinking (Madore et al., 2015) and the ability to solve hypothetical social problems (Madore and Schacter, 2014). </w:t>
      </w:r>
      <w:ins w:id="52" w:author="David St-Amand" w:date="2017-09-25T17:09:00Z">
        <w:r w:rsidR="009D79A6">
          <w:t xml:space="preserve">This lead </w:t>
        </w:r>
        <w:r w:rsidR="00DB2CF3">
          <w:t xml:space="preserve">us to think </w:t>
        </w:r>
      </w:ins>
      <w:ins w:id="53" w:author="David St-Amand" w:date="2017-09-25T17:10:00Z">
        <w:r w:rsidR="009D79A6">
          <w:t xml:space="preserve">the episodic specificity induction might </w:t>
        </w:r>
      </w:ins>
      <w:ins w:id="54" w:author="David St-Amand" w:date="2017-09-25T17:09:00Z">
        <w:r w:rsidR="009D79A6">
          <w:t>also alter risky behavior in decisions from experience</w:t>
        </w:r>
      </w:ins>
      <w:ins w:id="55" w:author="David St-Amand" w:date="2017-09-25T17:11:00Z">
        <w:r w:rsidR="0045752A">
          <w:t>, even if the expected value between options is held constant</w:t>
        </w:r>
      </w:ins>
      <w:ins w:id="56" w:author="David St-Amand" w:date="2017-09-25T17:09:00Z">
        <w:r w:rsidR="0045752A">
          <w:t xml:space="preserve">. </w:t>
        </w:r>
      </w:ins>
    </w:p>
    <w:p w14:paraId="55388B30" w14:textId="4145C9E4" w:rsidR="004F7527" w:rsidDel="0097622D" w:rsidRDefault="00660588" w:rsidP="004F7527">
      <w:pPr>
        <w:pStyle w:val="Default"/>
        <w:spacing w:line="480" w:lineRule="auto"/>
        <w:ind w:firstLine="720"/>
        <w:rPr>
          <w:moveFrom w:id="57" w:author="David St-Amand" w:date="2017-09-25T13:44:00Z"/>
          <w:color w:val="auto"/>
        </w:rPr>
      </w:pPr>
      <w:moveFromRangeStart w:id="58" w:author="David St-Amand" w:date="2017-09-25T13:44:00Z" w:name="move494110374"/>
      <w:moveFrom w:id="59" w:author="David St-Amand" w:date="2017-09-25T13:44:00Z">
        <w:r w:rsidDel="0097622D">
          <w:t xml:space="preserve">Since what we </w:t>
        </w:r>
        <w:r w:rsidR="004F7527" w:rsidDel="0097622D">
          <w:t>choose depends on</w:t>
        </w:r>
        <w:r w:rsidDel="0097622D">
          <w:t xml:space="preserve"> what we think will happen, </w:t>
        </w:r>
        <w:r w:rsidR="002D7150" w:rsidDel="0097622D">
          <w:t xml:space="preserve">it </w:t>
        </w:r>
        <w:r w:rsidR="004F7527" w:rsidDel="0097622D">
          <w:t xml:space="preserve">seems plausible that episodic memory plays a role in decision-making. </w:t>
        </w:r>
        <w:r w:rsidR="004F7527" w:rsidRPr="00EB1AED" w:rsidDel="0097622D">
          <w:t>There are</w:t>
        </w:r>
        <w:r w:rsidR="004F7527" w:rsidDel="0097622D">
          <w:t xml:space="preserve"> also</w:t>
        </w:r>
        <w:r w:rsidR="004F7527" w:rsidRPr="00EB1AED" w:rsidDel="0097622D">
          <w:t xml:space="preserve"> several </w:t>
        </w:r>
        <w:r w:rsidR="004F7527" w:rsidDel="0097622D">
          <w:t xml:space="preserve">other </w:t>
        </w:r>
        <w:r w:rsidR="004F7527" w:rsidRPr="00EB1AED" w:rsidDel="0097622D">
          <w:t>reasons to think</w:t>
        </w:r>
        <w:r w:rsidR="004F7527" w:rsidDel="0097622D">
          <w:t xml:space="preserve"> that episodic memory is</w:t>
        </w:r>
        <w:r w:rsidR="004F7527" w:rsidRPr="00EB1AED" w:rsidDel="0097622D">
          <w:t xml:space="preserve"> involved in making decisions from experience. </w:t>
        </w:r>
        <w:commentRangeStart w:id="60"/>
        <w:r w:rsidR="004F7527" w:rsidRPr="00EB1AED" w:rsidDel="0097622D">
          <w:t>Murty, FeldmanHall, Hunter, Phelps and Davachi (2016) found that participants had to remember previously learned associations between lotteries and experienced rewards to choose lotteries adaptively. Wimmer and Shohamy (2012) have shown rewards associated with certain items to spread to other similar but previously unrewarded items, such that participants started choosing rewards that previously had never been rewarded. Duncan &amp; Shohamy (2016) found that showing familiar scenes induced episodic memory use and made participants more likely to remember and chose high-valued objects they had encountered before.</w:t>
        </w:r>
        <w:commentRangeEnd w:id="60"/>
        <w:r w:rsidR="00316658" w:rsidDel="0097622D">
          <w:rPr>
            <w:rStyle w:val="CommentReference"/>
            <w:rFonts w:asciiTheme="minorHAnsi" w:hAnsiTheme="minorHAnsi" w:cstheme="minorBidi"/>
            <w:color w:val="auto"/>
            <w:lang w:val="en-CA"/>
          </w:rPr>
          <w:commentReference w:id="60"/>
        </w:r>
        <w:r w:rsidR="004F7527" w:rsidRPr="00EB1AED" w:rsidDel="0097622D">
          <w:t xml:space="preserve"> </w:t>
        </w:r>
      </w:moveFrom>
    </w:p>
    <w:moveFromRangeEnd w:id="58"/>
    <w:p w14:paraId="50184356" w14:textId="6F82B66E" w:rsidR="005848CB" w:rsidDel="00C87C0A" w:rsidRDefault="004F7527" w:rsidP="004F7527">
      <w:pPr>
        <w:pStyle w:val="Default"/>
        <w:spacing w:line="480" w:lineRule="auto"/>
        <w:ind w:firstLine="720"/>
        <w:rPr>
          <w:del w:id="61" w:author="David St-Amand" w:date="2017-09-25T17:05:00Z"/>
        </w:rPr>
      </w:pPr>
      <w:del w:id="62" w:author="David St-Amand" w:date="2017-09-25T17:05:00Z">
        <w:r w:rsidDel="00C87C0A">
          <w:rPr>
            <w:color w:val="auto"/>
          </w:rPr>
          <w:delText xml:space="preserve">The current study </w:delText>
        </w:r>
        <w:commentRangeStart w:id="63"/>
        <w:r w:rsidDel="00C87C0A">
          <w:rPr>
            <w:color w:val="auto"/>
          </w:rPr>
          <w:delText xml:space="preserve">aimed to experimentally evaluate the role of episodic memory in decision-making. </w:delText>
        </w:r>
        <w:commentRangeEnd w:id="63"/>
        <w:r w:rsidR="005848CB" w:rsidDel="00C87C0A">
          <w:rPr>
            <w:rStyle w:val="CommentReference"/>
            <w:rFonts w:asciiTheme="minorHAnsi" w:hAnsiTheme="minorHAnsi" w:cstheme="minorBidi"/>
            <w:color w:val="auto"/>
            <w:lang w:val="en-CA"/>
          </w:rPr>
          <w:commentReference w:id="63"/>
        </w:r>
        <w:r w:rsidDel="00C87C0A">
          <w:rPr>
            <w:color w:val="auto"/>
          </w:rPr>
          <w:delText xml:space="preserve">To do so, we </w:delText>
        </w:r>
        <w:r w:rsidR="005848CB" w:rsidDel="00C87C0A">
          <w:rPr>
            <w:color w:val="auto"/>
          </w:rPr>
          <w:delText xml:space="preserve">paired </w:delText>
        </w:r>
        <w:r w:rsidDel="00C87C0A">
          <w:rPr>
            <w:color w:val="auto"/>
          </w:rPr>
          <w:delText xml:space="preserve">the episodic specificity induction of </w:delText>
        </w:r>
        <w:r w:rsidDel="00C87C0A">
          <w:delText>Madore and Schacter (2014)</w:delText>
        </w:r>
        <w:r w:rsidR="005848CB" w:rsidDel="00C87C0A">
          <w:delText xml:space="preserve"> with </w:delText>
        </w:r>
        <w:r w:rsidR="005848CB" w:rsidDel="00C87C0A">
          <w:rPr>
            <w:color w:val="auto"/>
          </w:rPr>
          <w:delText xml:space="preserve">the </w:delText>
        </w:r>
        <w:r w:rsidR="00D6570C" w:rsidDel="00C87C0A">
          <w:rPr>
            <w:color w:val="auto"/>
          </w:rPr>
          <w:delText xml:space="preserve">risky choice </w:delText>
        </w:r>
        <w:r w:rsidR="005848CB" w:rsidDel="00C87C0A">
          <w:rPr>
            <w:color w:val="auto"/>
          </w:rPr>
          <w:delText>paradigm of Madan et al. (2014)</w:delText>
        </w:r>
        <w:r w:rsidR="00D6570C" w:rsidDel="00C87C0A">
          <w:rPr>
            <w:color w:val="auto"/>
          </w:rPr>
          <w:delText xml:space="preserve"> to examine the effect of enhanced episodic memory processes upon risky decision-making from experience. </w:delText>
        </w:r>
      </w:del>
    </w:p>
    <w:p w14:paraId="122E7672" w14:textId="77777777" w:rsidR="005848CB" w:rsidRDefault="005848CB" w:rsidP="004F7527">
      <w:pPr>
        <w:pStyle w:val="Default"/>
        <w:spacing w:line="480" w:lineRule="auto"/>
        <w:ind w:firstLine="720"/>
      </w:pPr>
    </w:p>
    <w:p w14:paraId="4B0514EF" w14:textId="77777777" w:rsidR="00747F36" w:rsidRPr="004F7527" w:rsidRDefault="009D02DD">
      <w:pPr>
        <w:rPr>
          <w:lang w:val="en-US"/>
        </w:rPr>
      </w:pPr>
    </w:p>
    <w:sectPr w:rsidR="00747F36" w:rsidRPr="004F7527">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nthony Ross Otto, Dr" w:date="2017-09-21T17:40:00Z" w:initials="aro">
    <w:p w14:paraId="4242E054" w14:textId="77777777" w:rsidR="0097622D" w:rsidRDefault="0097622D" w:rsidP="0097622D">
      <w:pPr>
        <w:pStyle w:val="CommentText"/>
      </w:pPr>
      <w:r>
        <w:rPr>
          <w:rStyle w:val="CommentReference"/>
        </w:rPr>
        <w:annotationRef/>
      </w:r>
      <w:r>
        <w:t xml:space="preserve">These papers are good to cite for corroborating evidence that memory and decision-making relate but </w:t>
      </w:r>
      <w:proofErr w:type="gramStart"/>
      <w:r>
        <w:t>what ,</w:t>
      </w:r>
      <w:proofErr w:type="gramEnd"/>
      <w:r>
        <w:t xml:space="preserve"> collectively, do they mean for us now?</w:t>
      </w:r>
    </w:p>
    <w:p w14:paraId="1AA4C7F7" w14:textId="77777777" w:rsidR="0097622D" w:rsidRDefault="0097622D" w:rsidP="0097622D">
      <w:pPr>
        <w:pStyle w:val="CommentText"/>
      </w:pPr>
    </w:p>
    <w:p w14:paraId="3E981337" w14:textId="77777777" w:rsidR="0097622D" w:rsidRDefault="0097622D" w:rsidP="0097622D">
      <w:pPr>
        <w:pStyle w:val="CommentText"/>
      </w:pPr>
      <w:r>
        <w:t xml:space="preserve">We don’t need to say what each paper </w:t>
      </w:r>
      <w:proofErr w:type="gramStart"/>
      <w:r>
        <w:t>did ,experimentally</w:t>
      </w:r>
      <w:proofErr w:type="gramEnd"/>
      <w:r>
        <w:t>.</w:t>
      </w:r>
    </w:p>
    <w:p w14:paraId="6B25FF91" w14:textId="77777777" w:rsidR="0097622D" w:rsidRDefault="0097622D" w:rsidP="0097622D">
      <w:pPr>
        <w:pStyle w:val="CommentText"/>
      </w:pPr>
    </w:p>
    <w:p w14:paraId="2BCA4EAB" w14:textId="77777777" w:rsidR="0097622D" w:rsidRDefault="0097622D" w:rsidP="0097622D">
      <w:pPr>
        <w:pStyle w:val="CommentText"/>
      </w:pPr>
      <w:r>
        <w:t xml:space="preserve"> You could say it in one </w:t>
      </w:r>
      <w:proofErr w:type="spellStart"/>
      <w:r>
        <w:t>sentance</w:t>
      </w:r>
      <w:proofErr w:type="spellEnd"/>
      <w:r>
        <w:t xml:space="preserve"> and then cite all the papers at once.</w:t>
      </w:r>
    </w:p>
    <w:p w14:paraId="0B38CCAB" w14:textId="77777777" w:rsidR="0097622D" w:rsidRDefault="0097622D" w:rsidP="0097622D">
      <w:pPr>
        <w:pStyle w:val="CommentText"/>
      </w:pPr>
    </w:p>
  </w:comment>
  <w:comment w:id="28" w:author="Anthony Ross Otto, Dr" w:date="2017-09-21T17:33:00Z" w:initials="aro">
    <w:p w14:paraId="652A956C" w14:textId="6F563EB5" w:rsidR="00C035B1" w:rsidRDefault="00C035B1">
      <w:pPr>
        <w:pStyle w:val="CommentText"/>
      </w:pPr>
      <w:r>
        <w:t xml:space="preserve">You can probably assume that readers know this distinction </w:t>
      </w:r>
      <w:proofErr w:type="gramStart"/>
      <w:r>
        <w:t>fairly well</w:t>
      </w:r>
      <w:proofErr w:type="gramEnd"/>
      <w:r>
        <w:t>.</w:t>
      </w:r>
    </w:p>
  </w:comment>
  <w:comment w:id="36" w:author="Anthony Ross Otto, Dr" w:date="2017-09-21T17:52:00Z" w:initials="aro">
    <w:p w14:paraId="08273C3F" w14:textId="5C8692CD" w:rsidR="004F6A4F" w:rsidRDefault="004F6A4F">
      <w:pPr>
        <w:pStyle w:val="CommentText"/>
      </w:pPr>
      <w:r>
        <w:rPr>
          <w:rStyle w:val="CommentReference"/>
        </w:rPr>
        <w:annotationRef/>
      </w:r>
      <w:r>
        <w:t xml:space="preserve">We’re not touching on losses in this paper (for now) so I think we want to </w:t>
      </w:r>
      <w:proofErr w:type="gramStart"/>
      <w:r>
        <w:t>avoid  confusing</w:t>
      </w:r>
      <w:proofErr w:type="gramEnd"/>
      <w:r>
        <w:t xml:space="preserve"> the reader with discussion of their observed gain/loss differences (which are interesting but a side point for us)</w:t>
      </w:r>
    </w:p>
    <w:p w14:paraId="1CCC6698" w14:textId="77777777" w:rsidR="004F6A4F" w:rsidRDefault="004F6A4F">
      <w:pPr>
        <w:pStyle w:val="CommentText"/>
      </w:pPr>
    </w:p>
    <w:p w14:paraId="68888AB7" w14:textId="19021013" w:rsidR="004F6A4F" w:rsidRDefault="004F6A4F">
      <w:pPr>
        <w:pStyle w:val="CommentText"/>
      </w:pPr>
      <w:r>
        <w:t xml:space="preserve">The interesting finding of the </w:t>
      </w:r>
      <w:proofErr w:type="spellStart"/>
      <w:r>
        <w:t>madan</w:t>
      </w:r>
      <w:proofErr w:type="spellEnd"/>
      <w:r>
        <w:t xml:space="preserve"> and </w:t>
      </w:r>
      <w:proofErr w:type="spellStart"/>
      <w:r>
        <w:t>ludvig</w:t>
      </w:r>
      <w:proofErr w:type="spellEnd"/>
      <w:r>
        <w:t xml:space="preserve"> </w:t>
      </w:r>
      <w:proofErr w:type="gramStart"/>
      <w:r>
        <w:t>papers ,</w:t>
      </w:r>
      <w:proofErr w:type="gramEnd"/>
      <w:r>
        <w:t xml:space="preserve">  is that extreme gains appear to be </w:t>
      </w:r>
      <w:proofErr w:type="spellStart"/>
      <w:r>
        <w:t>overweighted</w:t>
      </w:r>
      <w:proofErr w:type="spellEnd"/>
      <w:r>
        <w:t xml:space="preserve"> in memory and these declarative memories of early events (</w:t>
      </w:r>
      <w:proofErr w:type="spellStart"/>
      <w:r>
        <w:t>asssed</w:t>
      </w:r>
      <w:proofErr w:type="spellEnd"/>
      <w:r>
        <w:t xml:space="preserve"> by self report) appear   to drive risk-taking behavior</w:t>
      </w:r>
    </w:p>
  </w:comment>
  <w:comment w:id="41" w:author="David St-Amand" w:date="2017-09-25T21:35:00Z" w:initials="DS">
    <w:p w14:paraId="7E2B441A" w14:textId="442FE639" w:rsidR="009D02DD" w:rsidRDefault="009D02DD">
      <w:pPr>
        <w:pStyle w:val="CommentText"/>
      </w:pPr>
      <w:r>
        <w:rPr>
          <w:rStyle w:val="CommentReference"/>
        </w:rPr>
        <w:annotationRef/>
      </w:r>
      <w:r>
        <w:t xml:space="preserve">I thought it might not have been needed to describe their methods in the introduction </w:t>
      </w:r>
      <w:r>
        <w:t>section</w:t>
      </w:r>
      <w:bookmarkStart w:id="45" w:name="_GoBack"/>
      <w:bookmarkEnd w:id="45"/>
    </w:p>
  </w:comment>
  <w:comment w:id="50" w:author="Anthony Ross Otto, Dr" w:date="2017-09-21T18:05:00Z" w:initials="aro">
    <w:p w14:paraId="5790635E" w14:textId="77777777" w:rsidR="005848CB" w:rsidRPr="005848CB" w:rsidRDefault="005848CB" w:rsidP="005848CB">
      <w:pPr>
        <w:pStyle w:val="CommentText"/>
        <w:rPr>
          <w:rFonts w:ascii="Times New Roman" w:hAnsi="Times New Roman" w:cs="Times New Roman"/>
          <w:lang w:val="en-US"/>
        </w:rPr>
      </w:pPr>
      <w:r>
        <w:rPr>
          <w:rStyle w:val="CommentReference"/>
        </w:rPr>
        <w:annotationRef/>
      </w:r>
      <w:r w:rsidRPr="005848CB">
        <w:rPr>
          <w:rFonts w:ascii="Times New Roman" w:hAnsi="Times New Roman" w:cs="Times New Roman"/>
        </w:rPr>
        <w:t xml:space="preserve">The induction </w:t>
      </w:r>
      <w:proofErr w:type="spellStart"/>
      <w:r w:rsidRPr="005848CB">
        <w:rPr>
          <w:rFonts w:ascii="Times New Roman" w:hAnsi="Times New Roman" w:cs="Times New Roman"/>
        </w:rPr>
        <w:t>techinque</w:t>
      </w:r>
      <w:proofErr w:type="spellEnd"/>
      <w:r w:rsidRPr="005848CB">
        <w:rPr>
          <w:rFonts w:ascii="Times New Roman" w:hAnsi="Times New Roman" w:cs="Times New Roman"/>
        </w:rPr>
        <w:t xml:space="preserve"> comes out of nowhere a bit. It's really a tool we're using to push around an already-understood relationship.</w:t>
      </w:r>
    </w:p>
    <w:p w14:paraId="6EB2D7FA" w14:textId="52001536" w:rsidR="005848CB" w:rsidRDefault="005848CB" w:rsidP="005848CB">
      <w:pPr>
        <w:spacing w:before="100" w:beforeAutospacing="1" w:after="100" w:afterAutospacing="1" w:line="240" w:lineRule="auto"/>
        <w:rPr>
          <w:rFonts w:ascii="Times New Roman" w:hAnsi="Times New Roman" w:cs="Times New Roman"/>
          <w:sz w:val="24"/>
          <w:szCs w:val="24"/>
        </w:rPr>
      </w:pPr>
      <w:r w:rsidRPr="005848CB">
        <w:rPr>
          <w:rFonts w:ascii="Times New Roman" w:hAnsi="Times New Roman" w:cs="Times New Roman"/>
          <w:sz w:val="24"/>
          <w:szCs w:val="24"/>
        </w:rPr>
        <w:t>We want to explain what the role of memory in decision-making is (</w:t>
      </w:r>
      <w:r>
        <w:rPr>
          <w:rFonts w:ascii="Times New Roman" w:hAnsi="Times New Roman" w:cs="Times New Roman"/>
          <w:sz w:val="24"/>
          <w:szCs w:val="24"/>
        </w:rPr>
        <w:t>which we do, in part</w:t>
      </w:r>
      <w:r w:rsidRPr="005848CB">
        <w:rPr>
          <w:rFonts w:ascii="Times New Roman" w:hAnsi="Times New Roman" w:cs="Times New Roman"/>
          <w:sz w:val="24"/>
          <w:szCs w:val="24"/>
        </w:rPr>
        <w:t>) be</w:t>
      </w:r>
      <w:r>
        <w:rPr>
          <w:rFonts w:ascii="Times New Roman" w:hAnsi="Times New Roman" w:cs="Times New Roman"/>
          <w:sz w:val="24"/>
          <w:szCs w:val="24"/>
        </w:rPr>
        <w:t>fore we introduce the induction.</w:t>
      </w:r>
    </w:p>
    <w:p w14:paraId="4A163BC7" w14:textId="77777777" w:rsidR="005848CB" w:rsidRDefault="005848CB" w:rsidP="005848CB">
      <w:pPr>
        <w:spacing w:before="100" w:beforeAutospacing="1" w:after="100" w:afterAutospacing="1" w:line="240" w:lineRule="auto"/>
        <w:rPr>
          <w:rFonts w:ascii="Times New Roman" w:hAnsi="Times New Roman" w:cs="Times New Roman"/>
          <w:sz w:val="24"/>
          <w:szCs w:val="24"/>
        </w:rPr>
      </w:pPr>
    </w:p>
    <w:p w14:paraId="683AA33D" w14:textId="000286BA" w:rsidR="005848CB" w:rsidRDefault="005848CB" w:rsidP="005848C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What is the theoretical question that the episodic procedure will allow us to uniquely address?</w:t>
      </w:r>
    </w:p>
    <w:p w14:paraId="2C954735" w14:textId="77777777" w:rsidR="005848CB" w:rsidRPr="005848CB" w:rsidRDefault="005848CB" w:rsidP="005848CB">
      <w:pPr>
        <w:spacing w:before="100" w:beforeAutospacing="1" w:after="100" w:afterAutospacing="1" w:line="240" w:lineRule="auto"/>
        <w:rPr>
          <w:rFonts w:ascii="Times New Roman" w:hAnsi="Times New Roman" w:cs="Times New Roman"/>
          <w:sz w:val="24"/>
          <w:szCs w:val="24"/>
          <w:lang w:val="en-US"/>
        </w:rPr>
      </w:pPr>
    </w:p>
  </w:comment>
  <w:comment w:id="60" w:author="Anthony Ross Otto, Dr" w:date="2017-09-21T17:40:00Z" w:initials="aro">
    <w:p w14:paraId="5DAAF398" w14:textId="0E0AC593" w:rsidR="00316658" w:rsidRDefault="00316658">
      <w:pPr>
        <w:pStyle w:val="CommentText"/>
      </w:pPr>
      <w:r>
        <w:rPr>
          <w:rStyle w:val="CommentReference"/>
        </w:rPr>
        <w:annotationRef/>
      </w:r>
      <w:r>
        <w:t xml:space="preserve">These papers are good to cite for corroborating evidence that memory and decision-making relate but </w:t>
      </w:r>
      <w:proofErr w:type="gramStart"/>
      <w:r>
        <w:t>what ,</w:t>
      </w:r>
      <w:proofErr w:type="gramEnd"/>
      <w:r>
        <w:t xml:space="preserve"> collectively, do they mean for us now?</w:t>
      </w:r>
    </w:p>
    <w:p w14:paraId="4FE7E937" w14:textId="77777777" w:rsidR="00316658" w:rsidRDefault="00316658">
      <w:pPr>
        <w:pStyle w:val="CommentText"/>
      </w:pPr>
    </w:p>
    <w:p w14:paraId="4E08BEA0" w14:textId="77777777" w:rsidR="00316658" w:rsidRDefault="00316658">
      <w:pPr>
        <w:pStyle w:val="CommentText"/>
      </w:pPr>
      <w:r>
        <w:t xml:space="preserve">We don’t need to say what each paper </w:t>
      </w:r>
      <w:proofErr w:type="gramStart"/>
      <w:r>
        <w:t>did ,experimentally</w:t>
      </w:r>
      <w:proofErr w:type="gramEnd"/>
      <w:r>
        <w:t>.</w:t>
      </w:r>
    </w:p>
    <w:p w14:paraId="6D7462F5" w14:textId="77777777" w:rsidR="00316658" w:rsidRDefault="00316658">
      <w:pPr>
        <w:pStyle w:val="CommentText"/>
      </w:pPr>
    </w:p>
    <w:p w14:paraId="0B485004" w14:textId="4E4A577E" w:rsidR="00316658" w:rsidRDefault="00316658">
      <w:pPr>
        <w:pStyle w:val="CommentText"/>
      </w:pPr>
      <w:r>
        <w:t xml:space="preserve"> You could say it in one </w:t>
      </w:r>
      <w:proofErr w:type="spellStart"/>
      <w:r>
        <w:t>sentance</w:t>
      </w:r>
      <w:proofErr w:type="spellEnd"/>
      <w:r>
        <w:t xml:space="preserve"> and then cite all the papers at once.</w:t>
      </w:r>
    </w:p>
    <w:p w14:paraId="63FDFEF2" w14:textId="4085F0D1" w:rsidR="00316658" w:rsidRDefault="00316658">
      <w:pPr>
        <w:pStyle w:val="CommentText"/>
      </w:pPr>
    </w:p>
  </w:comment>
  <w:comment w:id="63" w:author="Anthony Ross Otto, Dr" w:date="2017-09-21T18:06:00Z" w:initials="aro">
    <w:p w14:paraId="7BF73DE5" w14:textId="2A4C058F" w:rsidR="005848CB" w:rsidRDefault="005848CB">
      <w:pPr>
        <w:pStyle w:val="CommentText"/>
      </w:pPr>
      <w:r>
        <w:rPr>
          <w:rStyle w:val="CommentReference"/>
        </w:rPr>
        <w:annotationRef/>
      </w:r>
      <w:r>
        <w:t xml:space="preserve">Needs to be more specific (50 studies do this, repeat our main question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38CCAB" w15:done="0"/>
  <w15:commentEx w15:paraId="652A956C" w15:done="0"/>
  <w15:commentEx w15:paraId="68888AB7" w15:done="0"/>
  <w15:commentEx w15:paraId="7E2B441A" w15:done="0"/>
  <w15:commentEx w15:paraId="2C954735" w15:done="0"/>
  <w15:commentEx w15:paraId="63FDFEF2" w15:done="0"/>
  <w15:commentEx w15:paraId="7BF73D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8CCAB" w16cid:durableId="1D7386A6"/>
  <w16cid:commentId w16cid:paraId="652A956C" w16cid:durableId="1D7233B9"/>
  <w16cid:commentId w16cid:paraId="68888AB7" w16cid:durableId="1D7233BA"/>
  <w16cid:commentId w16cid:paraId="7E2B441A" w16cid:durableId="1D73F53E"/>
  <w16cid:commentId w16cid:paraId="2C954735" w16cid:durableId="1D7233BB"/>
  <w16cid:commentId w16cid:paraId="63FDFEF2" w16cid:durableId="1D7233BC"/>
  <w16cid:commentId w16cid:paraId="7BF73DE5" w16cid:durableId="1D723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t-Amand">
    <w15:presenceInfo w15:providerId="None" w15:userId="David St-Amand"/>
  </w15:person>
  <w15:person w15:author="Anthony Ross Otto, Dr">
    <w15:presenceInfo w15:providerId="None" w15:userId="Anthony Ross Otto, 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27"/>
    <w:rsid w:val="00025CE0"/>
    <w:rsid w:val="000C6DBA"/>
    <w:rsid w:val="000D1728"/>
    <w:rsid w:val="000F76B4"/>
    <w:rsid w:val="001452FA"/>
    <w:rsid w:val="001B46A9"/>
    <w:rsid w:val="001E6628"/>
    <w:rsid w:val="002263C8"/>
    <w:rsid w:val="00270F40"/>
    <w:rsid w:val="002A7BFB"/>
    <w:rsid w:val="002D7150"/>
    <w:rsid w:val="00316658"/>
    <w:rsid w:val="00354E0D"/>
    <w:rsid w:val="003A66B7"/>
    <w:rsid w:val="003C3046"/>
    <w:rsid w:val="0045752A"/>
    <w:rsid w:val="00486E6B"/>
    <w:rsid w:val="004F6A4F"/>
    <w:rsid w:val="004F7527"/>
    <w:rsid w:val="00522743"/>
    <w:rsid w:val="005848CB"/>
    <w:rsid w:val="005C1264"/>
    <w:rsid w:val="005D0760"/>
    <w:rsid w:val="00660588"/>
    <w:rsid w:val="006E2A0B"/>
    <w:rsid w:val="00710D68"/>
    <w:rsid w:val="00746012"/>
    <w:rsid w:val="007806D0"/>
    <w:rsid w:val="00780FEB"/>
    <w:rsid w:val="007C0DAC"/>
    <w:rsid w:val="008477CE"/>
    <w:rsid w:val="008571B7"/>
    <w:rsid w:val="00895B04"/>
    <w:rsid w:val="008B1D09"/>
    <w:rsid w:val="008E77CD"/>
    <w:rsid w:val="0097622D"/>
    <w:rsid w:val="009C2A5F"/>
    <w:rsid w:val="009C2C04"/>
    <w:rsid w:val="009D02DD"/>
    <w:rsid w:val="009D79A6"/>
    <w:rsid w:val="00A721E8"/>
    <w:rsid w:val="00AC7FAA"/>
    <w:rsid w:val="00AE0E2C"/>
    <w:rsid w:val="00B63E6D"/>
    <w:rsid w:val="00B91103"/>
    <w:rsid w:val="00B92380"/>
    <w:rsid w:val="00C035B1"/>
    <w:rsid w:val="00C87C0A"/>
    <w:rsid w:val="00CB5FC7"/>
    <w:rsid w:val="00D03D4F"/>
    <w:rsid w:val="00D21606"/>
    <w:rsid w:val="00D234B3"/>
    <w:rsid w:val="00D43219"/>
    <w:rsid w:val="00D6570C"/>
    <w:rsid w:val="00D76159"/>
    <w:rsid w:val="00D92EB8"/>
    <w:rsid w:val="00DB2CF3"/>
    <w:rsid w:val="00DE2D53"/>
    <w:rsid w:val="00ED32E7"/>
    <w:rsid w:val="00EF25DC"/>
    <w:rsid w:val="00F208F8"/>
    <w:rsid w:val="00FB16E6"/>
    <w:rsid w:val="00FF4B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D76B"/>
  <w15:chartTrackingRefBased/>
  <w15:docId w15:val="{7EF577AB-0BB0-4853-BF27-DBEF3EAF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7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52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E2D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D5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35B1"/>
    <w:rPr>
      <w:sz w:val="18"/>
      <w:szCs w:val="18"/>
    </w:rPr>
  </w:style>
  <w:style w:type="paragraph" w:styleId="CommentText">
    <w:name w:val="annotation text"/>
    <w:basedOn w:val="Normal"/>
    <w:link w:val="CommentTextChar"/>
    <w:uiPriority w:val="99"/>
    <w:semiHidden/>
    <w:unhideWhenUsed/>
    <w:rsid w:val="00C035B1"/>
    <w:pPr>
      <w:spacing w:line="240" w:lineRule="auto"/>
    </w:pPr>
    <w:rPr>
      <w:sz w:val="24"/>
      <w:szCs w:val="24"/>
    </w:rPr>
  </w:style>
  <w:style w:type="character" w:customStyle="1" w:styleId="CommentTextChar">
    <w:name w:val="Comment Text Char"/>
    <w:basedOn w:val="DefaultParagraphFont"/>
    <w:link w:val="CommentText"/>
    <w:uiPriority w:val="99"/>
    <w:semiHidden/>
    <w:rsid w:val="00C035B1"/>
    <w:rPr>
      <w:sz w:val="24"/>
      <w:szCs w:val="24"/>
    </w:rPr>
  </w:style>
  <w:style w:type="paragraph" w:styleId="CommentSubject">
    <w:name w:val="annotation subject"/>
    <w:basedOn w:val="CommentText"/>
    <w:next w:val="CommentText"/>
    <w:link w:val="CommentSubjectChar"/>
    <w:uiPriority w:val="99"/>
    <w:semiHidden/>
    <w:unhideWhenUsed/>
    <w:rsid w:val="00C035B1"/>
    <w:rPr>
      <w:b/>
      <w:bCs/>
      <w:sz w:val="20"/>
      <w:szCs w:val="20"/>
    </w:rPr>
  </w:style>
  <w:style w:type="character" w:customStyle="1" w:styleId="CommentSubjectChar">
    <w:name w:val="Comment Subject Char"/>
    <w:basedOn w:val="CommentTextChar"/>
    <w:link w:val="CommentSubject"/>
    <w:uiPriority w:val="99"/>
    <w:semiHidden/>
    <w:rsid w:val="00C035B1"/>
    <w:rPr>
      <w:b/>
      <w:bCs/>
      <w:sz w:val="20"/>
      <w:szCs w:val="20"/>
    </w:rPr>
  </w:style>
  <w:style w:type="paragraph" w:styleId="Revision">
    <w:name w:val="Revision"/>
    <w:hidden/>
    <w:uiPriority w:val="99"/>
    <w:semiHidden/>
    <w:rsid w:val="007C0D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39</cp:revision>
  <dcterms:created xsi:type="dcterms:W3CDTF">2017-09-21T16:20:00Z</dcterms:created>
  <dcterms:modified xsi:type="dcterms:W3CDTF">2017-09-26T01:36:00Z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id="07kDphG2"/&gt;&lt;style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