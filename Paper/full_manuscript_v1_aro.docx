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3F31D76A" w14:textId="0942DEB6" w:rsidR="003C5DF0" w:rsidRDefault="003C5DF0" w:rsidP="003C5DF0">
      <w:pPr>
        <w:spacing w:line="240" w:lineRule="auto"/>
        <w:jc w:val="center"/>
        <w:outlineLvl w:val="0"/>
        <w:rPr>
          <w:rFonts w:ascii="Times New Roman" w:hAnsi="Times New Roman" w:cs="Times New Roman"/>
          <w:sz w:val="24"/>
          <w:szCs w:val="24"/>
          <w:lang w:val="en-US"/>
        </w:rPr>
      </w:pPr>
      <w:commentRangeStart w:id="0"/>
      <w:r w:rsidRPr="003C5DF0">
        <w:rPr>
          <w:rFonts w:ascii="Times New Roman" w:hAnsi="Times New Roman" w:cs="Times New Roman"/>
          <w:sz w:val="24"/>
          <w:szCs w:val="24"/>
          <w:lang w:val="en-US"/>
        </w:rPr>
        <w:t>Episodic specificity induction biases risky decision-making and memories for past outcomes.</w:t>
      </w:r>
      <w:commentRangeEnd w:id="0"/>
      <w:r>
        <w:rPr>
          <w:rStyle w:val="CommentReference"/>
        </w:rPr>
        <w:commentReference w:id="0"/>
      </w:r>
    </w:p>
    <w:p w14:paraId="6566A22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77777777" w:rsidR="003C5DF0" w:rsidRDefault="003C5DF0" w:rsidP="003C5DF0">
      <w:pPr>
        <w:pStyle w:val="TextBody"/>
        <w:spacing w:line="240" w:lineRule="auto"/>
        <w:ind w:firstLine="0"/>
        <w:jc w:val="both"/>
      </w:pPr>
      <w:r>
        <w:t>Montreal QC</w:t>
      </w:r>
      <w:del w:id="1" w:author="David St-Amand" w:date="2017-10-04T12:51:00Z">
        <w:r w:rsidDel="003353D1">
          <w:delText xml:space="preserve"> </w:delText>
        </w:r>
      </w:del>
      <w:r>
        <w:t xml:space="preserve"> H3A 1G1</w:t>
      </w:r>
    </w:p>
    <w:p w14:paraId="1A513EE4" w14:textId="0B09DC70" w:rsidR="003C5DF0" w:rsidRDefault="003C5DF0" w:rsidP="003C5DF0">
      <w:pPr>
        <w:pStyle w:val="TextBody"/>
        <w:spacing w:line="240" w:lineRule="auto"/>
        <w:ind w:firstLine="0"/>
        <w:jc w:val="both"/>
      </w:pPr>
      <w:r>
        <w:t>email: ross.otto@mcgill.ca</w:t>
      </w:r>
    </w:p>
    <w:p w14:paraId="73D4B19E"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67469584" w14:textId="3C8CC6D7" w:rsidR="0091463D" w:rsidRDefault="0091463D" w:rsidP="0091463D">
      <w:pPr>
        <w:spacing w:line="480" w:lineRule="auto"/>
        <w:outlineLvl w:val="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What we prefer to eat, which products we decide to buy or even whether we take the metro or the bus to get to work today are all decisions that rely, in part, upon knowledge of outcomes of previous decisions without explicit knowledge of the </w:t>
      </w:r>
      <w:r w:rsidRPr="00B91103">
        <w:rPr>
          <w:rFonts w:ascii="Times New Roman" w:hAnsi="Times New Roman" w:cs="Times New Roman"/>
          <w:sz w:val="24"/>
          <w:szCs w:val="24"/>
          <w:lang w:val="en-US"/>
        </w:rPr>
        <w:t xml:space="preserve">outcomes and probabilities of </w:t>
      </w:r>
      <w:r>
        <w:rPr>
          <w:rFonts w:ascii="Times New Roman" w:hAnsi="Times New Roman" w:cs="Times New Roman"/>
          <w:sz w:val="24"/>
          <w:szCs w:val="24"/>
          <w:lang w:val="en-US"/>
        </w:rPr>
        <w:t xml:space="preserve">each action. In contrast to risky decision-making from description, in which the probabilities of different outcomes associated with choices are explicitly known to decision-makers (Kahneman &amp; Tversky, 1979), risky decision-making on the basis of trial-and-error experience involves drawing upon knowledge of past outcomes to guide decision-making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(Hertwig &amp; Erev,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del w:id="2" w:author="David St-Amand" w:date="2017-10-04T15:00:00Z">
        <w:r w:rsidDel="00D8209B">
          <w:rPr>
            <w:rFonts w:ascii="Times New Roman" w:hAnsi="Times New Roman" w:cs="Times New Roman"/>
            <w:sz w:val="24"/>
            <w:szCs w:val="24"/>
            <w:lang w:val="en-US"/>
          </w:rPr>
          <w:delText>Indeed, a large body of research in the last decade has sought to understand how people make decisions under uncertainty using their previous experiences as a guide (</w:delText>
        </w:r>
      </w:del>
      <w:del w:id="3" w:author="David St-Amand" w:date="2017-10-04T14:59:00Z">
        <w:r w:rsidDel="00D8209B">
          <w:rPr>
            <w:rFonts w:ascii="Times New Roman" w:hAnsi="Times New Roman" w:cs="Times New Roman"/>
            <w:sz w:val="24"/>
            <w:szCs w:val="24"/>
            <w:lang w:val="en-US"/>
          </w:rPr>
          <w:delText>*citations to be added*</w:delText>
        </w:r>
      </w:del>
      <w:del w:id="4" w:author="David St-Amand" w:date="2017-10-04T15:00:00Z">
        <w:r w:rsidDel="00D8209B">
          <w:rPr>
            <w:rFonts w:ascii="Times New Roman" w:hAnsi="Times New Roman" w:cs="Times New Roman"/>
            <w:sz w:val="24"/>
            <w:szCs w:val="24"/>
            <w:lang w:val="en-US"/>
          </w:rPr>
          <w:delText>).</w:delText>
        </w:r>
      </w:del>
    </w:p>
    <w:p w14:paraId="19E2CEB5" w14:textId="77777777" w:rsidR="0091463D" w:rsidRDefault="0091463D" w:rsidP="0091463D">
      <w:pPr>
        <w:pStyle w:val="Default"/>
        <w:spacing w:line="480" w:lineRule="auto"/>
        <w:ind w:firstLine="720"/>
      </w:pPr>
      <w:r>
        <w:t xml:space="preserve">At the same time, mnemonic processes are critical to this sort of decision-making as our choices must draw upon previously stored memories of outcomes associated with actions in order  </w:t>
      </w:r>
      <w:r>
        <w:fldChar w:fldCharType="begin"/>
      </w:r>
      <w:r>
        <w: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instrText>
      </w:r>
      <w:r>
        <w:fldChar w:fldCharType="separate"/>
      </w:r>
      <w:r>
        <w:rPr>
          <w:noProof/>
        </w:rPr>
        <w:t>(Hertwig &amp; Erev, 2009; Madan, Ludvig, &amp; Spetch, 2013; Murty, FeldmanHall, Hunter, Phelps, &amp; Davachi, 2016)</w:t>
      </w:r>
      <w:r>
        <w:fldChar w:fldCharType="end"/>
      </w:r>
      <w:r>
        <w:t xml:space="preserve">. Underlining the consequences of biased memory representations, in risky decision-making from experience, </w:t>
      </w:r>
      <w:r w:rsidRPr="00EB1AED">
        <w:t>Madan</w:t>
      </w:r>
      <w:r>
        <w:t xml:space="preserve"> and colleagues </w:t>
      </w:r>
      <w:r w:rsidRPr="00EB1AED">
        <w:t>(201</w:t>
      </w:r>
      <w:r>
        <w:t>3</w:t>
      </w:r>
      <w:r w:rsidRPr="00EB1AED">
        <w:t xml:space="preserve">) </w:t>
      </w:r>
      <w:r>
        <w:t>posited</w:t>
      </w:r>
      <w:r w:rsidRPr="00EB1AED">
        <w:t xml:space="preserve"> an extreme-outcome rule where extreme outcomes in risky choice are </w:t>
      </w:r>
      <w:commentRangeStart w:id="5"/>
      <w:r>
        <w:t>overweighted in memory</w:t>
      </w:r>
      <w:r w:rsidRPr="00EB1AED">
        <w:t xml:space="preserve"> </w:t>
      </w:r>
      <w:commentRangeEnd w:id="5"/>
      <w:r>
        <w:rPr>
          <w:rStyle w:val="CommentReference"/>
          <w:rFonts w:asciiTheme="minorHAnsi" w:hAnsiTheme="minorHAnsi" w:cstheme="minorBidi"/>
          <w:color w:val="auto"/>
          <w:lang w:val="en-CA"/>
        </w:rPr>
        <w:commentReference w:id="5"/>
      </w:r>
      <w:r w:rsidRPr="00EB1AED">
        <w:t>(</w:t>
      </w:r>
      <w:proofErr w:type="spellStart"/>
      <w:r w:rsidRPr="00EB1AED">
        <w:t>Talarico</w:t>
      </w:r>
      <w:proofErr w:type="spellEnd"/>
      <w:r w:rsidRPr="00EB1AED">
        <w:t xml:space="preserve"> &amp; Rubin, 2003) and </w:t>
      </w:r>
      <w:r>
        <w:t>consequently</w:t>
      </w:r>
      <w:r w:rsidRPr="00EB1AED">
        <w:t xml:space="preserve"> are given more weight when choosing from experience.</w:t>
      </w:r>
      <w:r>
        <w:t xml:space="preserve"> In a decision-from-experience task where the expected values between the certain and risky action were equal, the extreme outcome was most frequently reported to be the first “to come to mind." This memory salience for the extreme outcome was also associated with more risk-taking in decisions from experience (Madan et al., 2013).</w:t>
      </w:r>
    </w:p>
    <w:p w14:paraId="2D20C2DB" w14:textId="77777777" w:rsidR="0091463D" w:rsidRDefault="0091463D" w:rsidP="0091463D">
      <w:pPr>
        <w:pStyle w:val="Default"/>
        <w:spacing w:line="480" w:lineRule="auto"/>
        <w:rPr>
          <w:sz w:val="23"/>
          <w:szCs w:val="23"/>
        </w:rPr>
      </w:pPr>
      <w:r>
        <w:lastRenderedPageBreak/>
        <w:tab/>
        <w:t>More specifically, episodic memory, a form of declarative memory specific to the moment and place it was acquired (Tulving, 1983, 2002), has previously been shown to be involved in decision-making. The hippocampus has been shown to associate rewards to similar but previously unseen items (</w:t>
      </w:r>
      <w:proofErr w:type="spellStart"/>
      <w:r>
        <w:t>Wimmer</w:t>
      </w:r>
      <w:proofErr w:type="spellEnd"/>
      <w:r>
        <w:t xml:space="preserve"> &amp; </w:t>
      </w:r>
      <w:proofErr w:type="spellStart"/>
      <w:r>
        <w:t>Shohamy</w:t>
      </w:r>
      <w:proofErr w:type="spellEnd"/>
      <w:r>
        <w:t>, 2012), suggesting that episodic memory enhances the associations between events and rewards. Consistent with these findings, episodic memory has been shown to play an adaptive role in decision-making (</w:t>
      </w:r>
      <w:proofErr w:type="spellStart"/>
      <w:r>
        <w:t>Murty</w:t>
      </w:r>
      <w:proofErr w:type="spellEnd"/>
      <w:r>
        <w:t xml:space="preserve"> et al., 2016; Duncan &amp; </w:t>
      </w:r>
      <w:proofErr w:type="spellStart"/>
      <w:r>
        <w:t>Shohamy</w:t>
      </w:r>
      <w:proofErr w:type="spellEnd"/>
      <w:r>
        <w:t>, 2016</w:t>
      </w:r>
      <w:r>
        <w:rPr>
          <w:sz w:val="23"/>
          <w:szCs w:val="23"/>
        </w:rPr>
        <w:t xml:space="preserve">). </w:t>
      </w:r>
    </w:p>
    <w:p w14:paraId="5CE021E0" w14:textId="77777777" w:rsidR="0091463D" w:rsidRPr="00017CD2" w:rsidRDefault="0091463D" w:rsidP="0091463D">
      <w:pPr>
        <w:pStyle w:val="Default"/>
        <w:spacing w:line="480" w:lineRule="auto"/>
      </w:pPr>
      <w:r>
        <w:rPr>
          <w:sz w:val="23"/>
          <w:szCs w:val="23"/>
        </w:rPr>
        <w:tab/>
      </w:r>
      <w:r w:rsidRPr="00017CD2">
        <w:t>Intriguingly, a recent body of memory research suggests that the extent to which individual focuses on specific details of a past experience can alter behavior on subsequent tasks believed to be dependent on episodic memory</w:t>
      </w:r>
      <w:r>
        <w:t xml:space="preserve">, such as divergent thinking (Madore et al., 2015) and solving of hypothetical social problems (Madore and Schacter, 2014). The episodic specificity induction has been shown to increase the amount of recalled internal (episodic) details on the Autobiographical Interview, but not the amount of external (semantic) details recalled and imagined (Madore, Gaesser &amp; Schacter, 2014). </w:t>
      </w:r>
      <w:r w:rsidRPr="00A91779">
        <w:t xml:space="preserve">To this end, the episodic specificity induction procedure developed by these researchers allows affords direct experimental manipulation of </w:t>
      </w:r>
      <w:r>
        <w:t>an individual’s</w:t>
      </w:r>
      <w:r w:rsidRPr="00A91779">
        <w:t xml:space="preserve"> </w:t>
      </w:r>
      <w:r>
        <w:t xml:space="preserve">tendency to focus on specific details, taken in comparison to a control induction procedure. </w:t>
      </w:r>
    </w:p>
    <w:p w14:paraId="1D8071CF" w14:textId="6BBDBEE1" w:rsidR="0091463D" w:rsidRDefault="0091463D" w:rsidP="0091463D">
      <w:pPr>
        <w:pStyle w:val="Default"/>
        <w:spacing w:line="480" w:lineRule="auto"/>
        <w:ind w:firstLine="720"/>
      </w:pPr>
      <w:r>
        <w:t xml:space="preserve">Here we leverage the episodic specificity induction procedure to shed light upon the extreme-outcome effects observed by Madan et al. (2014) and probe the extent to which </w:t>
      </w:r>
      <w:del w:id="6" w:author="Anthony Ross Otto, Dr" w:date="2017-10-03T11:35:00Z">
        <w:r w:rsidDel="00A5141B">
          <w:delText xml:space="preserve">apparent </w:delText>
        </w:r>
      </w:del>
      <w:r>
        <w:t>risk preferences in decision-making</w:t>
      </w:r>
      <w:ins w:id="7" w:author="Anthony Ross Otto, Dr" w:date="2017-10-03T11:35:00Z">
        <w:r w:rsidR="00A5141B">
          <w:t xml:space="preserve"> from experience</w:t>
        </w:r>
      </w:ins>
      <w:r>
        <w:t xml:space="preserve"> depend on episodic memory</w:t>
      </w:r>
      <w:ins w:id="8" w:author="Anthony Ross Otto, Dr" w:date="2017-10-03T11:34:00Z">
        <w:r w:rsidR="003623CD">
          <w:t xml:space="preserve"> </w:t>
        </w:r>
        <w:commentRangeStart w:id="9"/>
        <w:r w:rsidR="003623CD">
          <w:fldChar w:fldCharType="begin"/>
        </w:r>
      </w:ins>
      <w:ins w:id="10" w:author="Anthony Ross Otto, Dr" w:date="2017-10-03T11:35:00Z">
        <w:r w:rsidR="00A5141B">
          <w:instrText xml:space="preserve"> ADDIN ZOTERO_ITEM CSL_CITATION {"citationID":"21copeifrv","properties":{"formattedCitation":"(Schacter, Welker, Schacter, &amp; Madore, 2016)","plainCitation":"(Schacter, Welker, Schacter, &amp; Madore, 2016)"},"citationItems":[{"id":3370,"uris":["http://zotero.org/users/55099/items/FQFTEXK2"],"uri":["http://zotero.org/users/55099/items/FQFTEXK2"],"itemData":{"id":3370,"type":"article-journal","title":"Remembering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ins>
      <w:r w:rsidR="003623CD">
        <w:fldChar w:fldCharType="separate"/>
      </w:r>
      <w:ins w:id="11" w:author="Anthony Ross Otto, Dr" w:date="2017-10-03T11:35:00Z">
        <w:r w:rsidR="00A5141B">
          <w:rPr>
            <w:noProof/>
          </w:rPr>
          <w:t>(Schacter, Welker, Schacter, &amp; Madore, 2016)</w:t>
        </w:r>
      </w:ins>
      <w:ins w:id="12" w:author="Anthony Ross Otto, Dr" w:date="2017-10-03T11:34:00Z">
        <w:r w:rsidR="003623CD">
          <w:fldChar w:fldCharType="end"/>
        </w:r>
      </w:ins>
      <w:commentRangeEnd w:id="9"/>
      <w:ins w:id="13" w:author="Anthony Ross Otto, Dr" w:date="2017-10-03T11:35:00Z">
        <w:r w:rsidR="00A5141B">
          <w:rPr>
            <w:rStyle w:val="CommentReference"/>
            <w:rFonts w:asciiTheme="minorHAnsi" w:hAnsiTheme="minorHAnsi" w:cstheme="minorBidi"/>
            <w:color w:val="auto"/>
            <w:lang w:val="en-CA"/>
          </w:rPr>
          <w:commentReference w:id="9"/>
        </w:r>
      </w:ins>
      <w:r>
        <w:t xml:space="preserve">. </w:t>
      </w:r>
      <w:commentRangeStart w:id="14"/>
      <w:r>
        <w:t>Since the hippocampus has been shown to spread positive value of rewards across associated memories (</w:t>
      </w:r>
      <w:proofErr w:type="spellStart"/>
      <w:r>
        <w:t>Wimmer</w:t>
      </w:r>
      <w:proofErr w:type="spellEnd"/>
      <w:r>
        <w:t xml:space="preserve"> &amp; </w:t>
      </w:r>
      <w:proofErr w:type="spellStart"/>
      <w:r>
        <w:lastRenderedPageBreak/>
        <w:t>Shohamy</w:t>
      </w:r>
      <w:proofErr w:type="spellEnd"/>
      <w:r>
        <w:t xml:space="preserve">, 2012), episodic memory </w:t>
      </w:r>
      <w:r w:rsidR="00BF3EA1">
        <w:t xml:space="preserve">might be a potential cause </w:t>
      </w:r>
      <w:r>
        <w:t>of the extreme-outcome effect.</w:t>
      </w:r>
      <w:commentRangeEnd w:id="14"/>
      <w:r>
        <w:rPr>
          <w:rStyle w:val="CommentReference"/>
          <w:rFonts w:asciiTheme="minorHAnsi" w:hAnsiTheme="minorHAnsi" w:cstheme="minorBidi"/>
          <w:color w:val="auto"/>
          <w:lang w:val="en-CA"/>
        </w:rPr>
        <w:commentReference w:id="14"/>
      </w:r>
      <w:r>
        <w:t xml:space="preserve"> To investigate this, we designed an experiment where participants made risky choices from experience (following the procedure of Madan, </w:t>
      </w:r>
      <w:proofErr w:type="spellStart"/>
      <w:r>
        <w:t>Ludvig</w:t>
      </w:r>
      <w:proofErr w:type="spellEnd"/>
      <w:r>
        <w:t xml:space="preserve"> &amp; </w:t>
      </w:r>
      <w:proofErr w:type="spellStart"/>
      <w:r>
        <w:t>Spetch</w:t>
      </w:r>
      <w:proofErr w:type="spellEnd"/>
      <w:r>
        <w:t xml:space="preserve">, 2014) after having been exposed to the episodic specificity induction, an experimental procedure where participants are briefly trained in recollecting details of recent experiences. </w:t>
      </w:r>
      <w:r>
        <w:rPr>
          <w:rStyle w:val="CommentReference"/>
          <w:rFonts w:asciiTheme="minorHAnsi" w:hAnsiTheme="minorHAnsi" w:cstheme="minorBidi"/>
          <w:color w:val="auto"/>
          <w:lang w:val="en-CA"/>
        </w:rPr>
        <w:commentReference w:id="15"/>
      </w:r>
      <w:r>
        <w:rPr>
          <w:rStyle w:val="CommentReference"/>
          <w:rFonts w:asciiTheme="minorHAnsi" w:hAnsiTheme="minorHAnsi" w:cstheme="minorBidi"/>
          <w:color w:val="auto"/>
          <w:lang w:val="en-CA"/>
        </w:rPr>
        <w:commentReference w:id="16"/>
      </w:r>
    </w:p>
    <w:p w14:paraId="639AC719" w14:textId="77777777" w:rsidR="0091463D" w:rsidRDefault="0091463D" w:rsidP="0091463D">
      <w:pPr>
        <w:pStyle w:val="Default"/>
        <w:spacing w:line="480" w:lineRule="auto"/>
        <w:ind w:firstLine="720"/>
      </w:pPr>
      <w:r>
        <w:t xml:space="preserve">In short, we hypothesized that the episodic specificity induction could potentiate the observed overweighting of extreme outcomes, in turn increasing apparent preference for the risky (as opposed to sure-thing) action. To further examine the effects of the episodic specificity induction upon learning, </w:t>
      </w:r>
      <w:r w:rsidRPr="00A81CAE">
        <w:t xml:space="preserve">we fit a simple RL model that quantifies the extent to which an individual participant weighs positive versus negative prediction errors (PEs) in learning the values of the two </w:t>
      </w:r>
      <w:r>
        <w:t>actions.</w:t>
      </w:r>
    </w:p>
    <w:p w14:paraId="43D4ED10" w14:textId="77777777" w:rsidR="0091463D" w:rsidRDefault="0091463D" w:rsidP="0091463D">
      <w:pPr>
        <w:jc w:val="center"/>
        <w:outlineLvl w:val="0"/>
        <w:rPr>
          <w:rFonts w:ascii="Times New Roman" w:hAnsi="Times New Roman" w:cs="Times New Roman"/>
          <w:b/>
          <w:sz w:val="24"/>
          <w:szCs w:val="24"/>
          <w:lang w:val="en-US"/>
        </w:rPr>
      </w:pPr>
    </w:p>
    <w:p w14:paraId="5A9756A1" w14:textId="77777777" w:rsidR="0091463D" w:rsidRDefault="0091463D" w:rsidP="0091463D">
      <w:pPr>
        <w:jc w:val="center"/>
        <w:outlineLvl w:val="0"/>
        <w:rPr>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4695EEA5" w:rsidR="0091463D" w:rsidRDefault="0091463D" w:rsidP="0091463D">
      <w:pPr>
        <w:spacing w:line="480" w:lineRule="auto"/>
        <w:ind w:firstLine="720"/>
        <w:rPr>
          <w:rFonts w:ascii="Times New Roman" w:hAnsi="Times New Roman" w:cs="Times New Roman"/>
          <w:sz w:val="24"/>
          <w:szCs w:val="24"/>
          <w:lang w:val="en-US"/>
        </w:rPr>
      </w:pPr>
      <w:commentRangeStart w:id="17"/>
      <w:r>
        <w:rPr>
          <w:rFonts w:ascii="Times New Roman" w:hAnsi="Times New Roman" w:cs="Times New Roman"/>
          <w:sz w:val="24"/>
          <w:szCs w:val="24"/>
          <w:lang w:val="en-US"/>
        </w:rPr>
        <w:t xml:space="preserve">In </w:t>
      </w:r>
      <w:commentRangeEnd w:id="17"/>
      <w:r>
        <w:rPr>
          <w:rStyle w:val="CommentReference"/>
        </w:rPr>
        <w:commentReference w:id="17"/>
      </w:r>
      <w:r>
        <w:rPr>
          <w:rFonts w:ascii="Times New Roman" w:hAnsi="Times New Roman" w:cs="Times New Roman"/>
          <w:sz w:val="24"/>
          <w:szCs w:val="24"/>
          <w:lang w:val="en-US"/>
        </w:rPr>
        <w:t xml:space="preserve">Experiment 1, participants were either briefly trained in recollecting details of a video or had to describe general information about the same videos. </w:t>
      </w:r>
      <w:r>
        <w:rPr>
          <w:rFonts w:ascii="Times New Roman" w:hAnsi="Times New Roman" w:cs="Times New Roman"/>
          <w:sz w:val="24"/>
          <w:szCs w:val="24"/>
          <w:lang w:val="en-US"/>
        </w:rPr>
        <w:fldChar w:fldCharType="begin"/>
      </w:r>
      <w:ins w:id="18" w:author="Anthony Ross Otto, Dr" w:date="2017-10-03T11:35:00Z">
        <w:r w:rsidR="00A5141B">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19" w:author="Anthony Ross Otto, Dr" w:date="2017-10-03T11:35:00Z">
        <w:r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 Addis &amp; Schacter, 2015; Madore et Schacter,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Experiment 2 served as a control study, in which participants performed the gambling task without any prior video or induction. </w:t>
      </w: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46A8098A" w:rsidR="0091463D" w:rsidRDefault="0091463D" w:rsidP="0091463D">
      <w:pPr>
        <w:spacing w:line="480" w:lineRule="auto"/>
        <w:ind w:firstLine="720"/>
        <w:rPr>
          <w:ins w:id="20" w:author="David St-Amand" w:date="2017-10-04T21:30:00Z"/>
          <w:rFonts w:ascii="Times New Roman" w:hAnsi="Times New Roman" w:cs="Times New Roman"/>
          <w:sz w:val="24"/>
          <w:szCs w:val="24"/>
          <w:lang w:val="en-US"/>
        </w:rPr>
      </w:pPr>
      <w:r>
        <w:rPr>
          <w:rFonts w:ascii="Times New Roman" w:hAnsi="Times New Roman" w:cs="Times New Roman"/>
          <w:sz w:val="24"/>
          <w:szCs w:val="24"/>
          <w:lang w:val="en-US"/>
        </w:rPr>
        <w:t xml:space="preserve">Experiment 1 was conducted as a within-subject design, with every participant undergoing both the control and episodic specificity induction procedures. Participants </w:t>
      </w:r>
      <w:r>
        <w:rPr>
          <w:rFonts w:ascii="Times New Roman" w:hAnsi="Times New Roman" w:cs="Times New Roman"/>
          <w:sz w:val="24"/>
          <w:szCs w:val="24"/>
          <w:lang w:val="en-US"/>
        </w:rPr>
        <w:lastRenderedPageBreak/>
        <w:t>performed the episodic or control interview and then performed the gambling task.</w:t>
      </w:r>
      <w:ins w:id="21" w:author="David St-Amand" w:date="2017-10-04T21:30:00Z">
        <w:r w:rsidR="004D08E6">
          <w:rPr>
            <w:rFonts w:ascii="Times New Roman" w:hAnsi="Times New Roman" w:cs="Times New Roman"/>
            <w:sz w:val="24"/>
            <w:szCs w:val="24"/>
            <w:lang w:val="en-US"/>
          </w:rPr>
          <w:t xml:space="preserve"> The experimental procedure can be seen in figure 1A. </w:t>
        </w:r>
      </w:ins>
      <w:r>
        <w:rPr>
          <w:rFonts w:ascii="Times New Roman" w:hAnsi="Times New Roman" w:cs="Times New Roman"/>
          <w:sz w:val="24"/>
          <w:szCs w:val="24"/>
          <w:lang w:val="en-US"/>
        </w:rPr>
        <w:t xml:space="preserve"> Due to apparent carryover effects between across the two sessions, below we report only the results from the first session of the experiment.</w:t>
      </w:r>
    </w:p>
    <w:p w14:paraId="183AC3A8" w14:textId="6B31AF69" w:rsidR="004D08E6" w:rsidRDefault="004D08E6" w:rsidP="0091463D">
      <w:pPr>
        <w:spacing w:line="480" w:lineRule="auto"/>
        <w:ind w:firstLine="720"/>
        <w:rPr>
          <w:ins w:id="22" w:author="David St-Amand" w:date="2017-10-04T21:32:00Z"/>
          <w:rFonts w:ascii="Times New Roman" w:hAnsi="Times New Roman" w:cs="Times New Roman"/>
          <w:sz w:val="24"/>
          <w:szCs w:val="24"/>
          <w:lang w:val="en-US"/>
        </w:rPr>
      </w:pPr>
      <w:ins w:id="23" w:author="David St-Amand" w:date="2017-10-04T21:32:00Z">
        <w:r>
          <w:rPr>
            <w:rFonts w:ascii="Times New Roman" w:hAnsi="Times New Roman" w:cs="Times New Roman"/>
            <w:noProof/>
            <w:sz w:val="24"/>
            <w:szCs w:val="24"/>
            <w:lang w:val="en-US"/>
          </w:rPr>
          <w:drawing>
            <wp:inline distT="0" distB="0" distL="0" distR="0" wp14:anchorId="42A8CF5F" wp14:editId="2D0DBF35">
              <wp:extent cx="5486400" cy="4815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hdoors_flowchart (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815840"/>
                      </a:xfrm>
                      <a:prstGeom prst="rect">
                        <a:avLst/>
                      </a:prstGeom>
                    </pic:spPr>
                  </pic:pic>
                </a:graphicData>
              </a:graphic>
            </wp:inline>
          </w:drawing>
        </w:r>
      </w:ins>
    </w:p>
    <w:p w14:paraId="6C2342E8" w14:textId="73D1C6E1" w:rsidR="004D08E6" w:rsidRPr="004D08E6" w:rsidRDefault="004D08E6" w:rsidP="0091463D">
      <w:pPr>
        <w:spacing w:line="480" w:lineRule="auto"/>
        <w:ind w:firstLine="720"/>
        <w:rPr>
          <w:rFonts w:ascii="Times New Roman" w:hAnsi="Times New Roman" w:cs="Times New Roman"/>
          <w:sz w:val="20"/>
          <w:szCs w:val="20"/>
          <w:lang w:val="en-US"/>
          <w:rPrChange w:id="24" w:author="David St-Amand" w:date="2017-10-04T21:32:00Z">
            <w:rPr>
              <w:rFonts w:ascii="Times New Roman" w:hAnsi="Times New Roman" w:cs="Times New Roman"/>
              <w:sz w:val="24"/>
              <w:szCs w:val="24"/>
              <w:lang w:val="en-US"/>
            </w:rPr>
          </w:rPrChange>
        </w:rPr>
      </w:pPr>
      <w:ins w:id="25" w:author="David St-Amand" w:date="2017-10-04T21:32:00Z">
        <w:r>
          <w:rPr>
            <w:rFonts w:ascii="Times New Roman" w:hAnsi="Times New Roman" w:cs="Times New Roman"/>
            <w:sz w:val="20"/>
            <w:szCs w:val="20"/>
            <w:lang w:val="en-US"/>
          </w:rPr>
          <w:t xml:space="preserve">Figure 1: Experimental procedure in experiment 1 (A) and the stimuli shown to participants during the gambling task (B). </w:t>
        </w:r>
      </w:ins>
    </w:p>
    <w:p w14:paraId="42DC50CA" w14:textId="77777777" w:rsidR="0091463D" w:rsidRDefault="0091463D" w:rsidP="0091463D">
      <w:pPr>
        <w:spacing w:line="480" w:lineRule="auto"/>
        <w:rPr>
          <w:rFonts w:ascii="Times New Roman" w:hAnsi="Times New Roman" w:cs="Times New Roman"/>
          <w:i/>
          <w:sz w:val="24"/>
          <w:szCs w:val="24"/>
          <w:lang w:val="en-US"/>
        </w:rPr>
      </w:pPr>
      <w:commentRangeStart w:id="26"/>
      <w:r>
        <w:rPr>
          <w:rFonts w:ascii="Times New Roman" w:hAnsi="Times New Roman" w:cs="Times New Roman"/>
          <w:i/>
          <w:sz w:val="24"/>
          <w:szCs w:val="24"/>
          <w:lang w:val="en-US"/>
        </w:rPr>
        <w:t>Participants</w:t>
      </w:r>
      <w:commentRangeEnd w:id="26"/>
      <w:r>
        <w:rPr>
          <w:rStyle w:val="CommentReference"/>
        </w:rPr>
        <w:commentReference w:id="26"/>
      </w:r>
    </w:p>
    <w:p w14:paraId="191426AF" w14:textId="76FD0E29" w:rsidR="0091463D" w:rsidRPr="00581271"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lastRenderedPageBreak/>
        <w:t xml:space="preserve">We collected data from 47 participants who were recruited through McGill’s classified ads system. </w:t>
      </w:r>
      <w:r w:rsidRPr="00581271">
        <w:rPr>
          <w:rFonts w:ascii="Times New Roman" w:hAnsi="Times New Roman" w:cs="Times New Roman"/>
          <w:sz w:val="24"/>
          <w:szCs w:val="24"/>
        </w:rPr>
        <w:t>This</w:t>
      </w:r>
      <w:r w:rsidRPr="003542B6">
        <w:rPr>
          <w:rFonts w:ascii="Times New Roman" w:hAnsi="Times New Roman" w:cs="Times New Roman"/>
          <w:sz w:val="24"/>
          <w:szCs w:val="24"/>
        </w:rPr>
        <w:t xml:space="preserve"> study was approved by McG</w:t>
      </w:r>
      <w:r>
        <w:rPr>
          <w:rFonts w:ascii="Times New Roman" w:hAnsi="Times New Roman" w:cs="Times New Roman"/>
          <w:sz w:val="24"/>
          <w:szCs w:val="24"/>
        </w:rPr>
        <w:t>ill’s Research Ethics Office (REB).</w:t>
      </w:r>
      <w:r>
        <w:rPr>
          <w:rFonts w:ascii="Times New Roman" w:hAnsi="Times New Roman" w:cs="Times New Roman"/>
          <w:sz w:val="24"/>
          <w:szCs w:val="24"/>
          <w:lang w:val="en-US"/>
        </w:rPr>
        <w:t xml:space="preserve"> </w:t>
      </w:r>
      <w:ins w:id="27" w:author="David St-Amand" w:date="2017-10-04T11:54:00Z">
        <w:r w:rsidR="00DF788B">
          <w:rPr>
            <w:rFonts w:ascii="Times New Roman" w:hAnsi="Times New Roman" w:cs="Times New Roman"/>
            <w:sz w:val="24"/>
            <w:szCs w:val="24"/>
            <w:lang w:val="en-US"/>
          </w:rPr>
          <w:t xml:space="preserve">We excluded participants who had insufficient levels of early exploration (i.e. </w:t>
        </w:r>
      </w:ins>
      <w:ins w:id="28" w:author="David St-Amand" w:date="2017-10-04T11:55:00Z">
        <w:r w:rsidR="00DF788B">
          <w:rPr>
            <w:rFonts w:ascii="Times New Roman" w:hAnsi="Times New Roman" w:cs="Times New Roman"/>
            <w:sz w:val="24"/>
            <w:szCs w:val="24"/>
            <w:lang w:val="en-US"/>
          </w:rPr>
          <w:t>10% of risky choices or less during the first 30 trials) or</w:t>
        </w:r>
      </w:ins>
      <w:ins w:id="29" w:author="David St-Amand" w:date="2017-10-04T12:38:00Z">
        <w:r w:rsidR="00897D16">
          <w:rPr>
            <w:rFonts w:ascii="Times New Roman" w:hAnsi="Times New Roman" w:cs="Times New Roman"/>
            <w:sz w:val="24"/>
            <w:szCs w:val="24"/>
            <w:lang w:val="en-US"/>
          </w:rPr>
          <w:t xml:space="preserve"> outliers who</w:t>
        </w:r>
      </w:ins>
      <w:ins w:id="30" w:author="David St-Amand" w:date="2017-10-04T11:55:00Z">
        <w:r w:rsidR="00DF788B">
          <w:rPr>
            <w:rFonts w:ascii="Times New Roman" w:hAnsi="Times New Roman" w:cs="Times New Roman"/>
            <w:sz w:val="24"/>
            <w:szCs w:val="24"/>
            <w:lang w:val="en-US"/>
          </w:rPr>
          <w:t xml:space="preserve"> were </w:t>
        </w:r>
      </w:ins>
      <w:ins w:id="31" w:author="David St-Amand" w:date="2017-10-04T11:56:00Z">
        <w:r w:rsidR="00DF788B">
          <w:rPr>
            <w:rFonts w:ascii="Times New Roman" w:hAnsi="Times New Roman" w:cs="Times New Roman"/>
            <w:sz w:val="24"/>
            <w:szCs w:val="24"/>
            <w:lang w:val="en-US"/>
          </w:rPr>
          <w:t xml:space="preserve">at least </w:t>
        </w:r>
      </w:ins>
      <w:ins w:id="32" w:author="David St-Amand" w:date="2017-10-04T11:55:00Z">
        <w:r w:rsidR="00897D16">
          <w:rPr>
            <w:rFonts w:ascii="Times New Roman" w:hAnsi="Times New Roman" w:cs="Times New Roman"/>
            <w:sz w:val="24"/>
            <w:szCs w:val="24"/>
            <w:lang w:val="en-US"/>
          </w:rPr>
          <w:t>1</w:t>
        </w:r>
        <w:r w:rsidR="00DF788B">
          <w:rPr>
            <w:rFonts w:ascii="Times New Roman" w:hAnsi="Times New Roman" w:cs="Times New Roman"/>
            <w:sz w:val="24"/>
            <w:szCs w:val="24"/>
            <w:lang w:val="en-US"/>
          </w:rPr>
          <w:t xml:space="preserve"> standard deviations away from</w:t>
        </w:r>
      </w:ins>
      <w:ins w:id="33" w:author="David St-Amand" w:date="2017-10-04T11:56:00Z">
        <w:r w:rsidR="00DF788B">
          <w:rPr>
            <w:rFonts w:ascii="Times New Roman" w:hAnsi="Times New Roman" w:cs="Times New Roman"/>
            <w:sz w:val="24"/>
            <w:szCs w:val="24"/>
            <w:lang w:val="en-US"/>
          </w:rPr>
          <w:t xml:space="preserve"> any other participant in their respective condition.</w:t>
        </w:r>
      </w:ins>
      <w:ins w:id="34" w:author="David St-Amand" w:date="2017-10-04T11:55:00Z">
        <w:r w:rsidR="00DF788B">
          <w:rPr>
            <w:rFonts w:ascii="Times New Roman" w:hAnsi="Times New Roman" w:cs="Times New Roman"/>
            <w:sz w:val="24"/>
            <w:szCs w:val="24"/>
            <w:lang w:val="en-US"/>
          </w:rPr>
          <w:t xml:space="preserve"> </w:t>
        </w:r>
      </w:ins>
      <w:ins w:id="35" w:author="David St-Amand" w:date="2017-10-04T12:37:00Z">
        <w:r w:rsidR="00897D16">
          <w:rPr>
            <w:rFonts w:ascii="Times New Roman" w:hAnsi="Times New Roman" w:cs="Times New Roman"/>
            <w:sz w:val="24"/>
            <w:szCs w:val="24"/>
            <w:lang w:val="en-US"/>
          </w:rPr>
          <w:t xml:space="preserve">In experiment 1, we excluded 4 participants with </w:t>
        </w:r>
      </w:ins>
      <w:ins w:id="36" w:author="David St-Amand" w:date="2017-10-04T12:38:00Z">
        <w:r w:rsidR="00897D16">
          <w:rPr>
            <w:rFonts w:ascii="Times New Roman" w:hAnsi="Times New Roman" w:cs="Times New Roman"/>
            <w:sz w:val="24"/>
            <w:szCs w:val="24"/>
            <w:lang w:val="en-US"/>
          </w:rPr>
          <w:t>insufficient</w:t>
        </w:r>
      </w:ins>
      <w:ins w:id="37" w:author="David St-Amand" w:date="2017-10-04T12:37:00Z">
        <w:r w:rsidR="00897D16">
          <w:rPr>
            <w:rFonts w:ascii="Times New Roman" w:hAnsi="Times New Roman" w:cs="Times New Roman"/>
            <w:sz w:val="24"/>
            <w:szCs w:val="24"/>
            <w:lang w:val="en-US"/>
          </w:rPr>
          <w:t xml:space="preserve"> levels of ear</w:t>
        </w:r>
        <w:r w:rsidR="000239E7">
          <w:rPr>
            <w:rFonts w:ascii="Times New Roman" w:hAnsi="Times New Roman" w:cs="Times New Roman"/>
            <w:sz w:val="24"/>
            <w:szCs w:val="24"/>
            <w:lang w:val="en-US"/>
          </w:rPr>
          <w:t>ly exploration and 1 outlier from</w:t>
        </w:r>
        <w:r w:rsidR="00897D16">
          <w:rPr>
            <w:rFonts w:ascii="Times New Roman" w:hAnsi="Times New Roman" w:cs="Times New Roman"/>
            <w:sz w:val="24"/>
            <w:szCs w:val="24"/>
            <w:lang w:val="en-US"/>
          </w:rPr>
          <w:t xml:space="preserve"> the control condition. </w:t>
        </w:r>
      </w:ins>
      <w:del w:id="38" w:author="David St-Amand" w:date="2017-10-04T12:39:00Z">
        <w:r w:rsidDel="00687289">
          <w:rPr>
            <w:rFonts w:ascii="Times New Roman" w:hAnsi="Times New Roman" w:cs="Times New Roman"/>
            <w:sz w:val="24"/>
            <w:szCs w:val="24"/>
            <w:lang w:val="en-US"/>
          </w:rPr>
          <w:delText xml:space="preserve">Five participants were excluded from the </w:delText>
        </w:r>
        <w:commentRangeStart w:id="39"/>
        <w:r w:rsidDel="00687289">
          <w:rPr>
            <w:rFonts w:ascii="Times New Roman" w:hAnsi="Times New Roman" w:cs="Times New Roman"/>
            <w:sz w:val="24"/>
            <w:szCs w:val="24"/>
            <w:lang w:val="en-US"/>
          </w:rPr>
          <w:delText xml:space="preserve">analysis for having insufficient levels of exploration; four of them chose the risky option 3 times or less </w:delText>
        </w:r>
      </w:del>
      <w:del w:id="40" w:author="David St-Amand" w:date="2017-10-04T11:54:00Z">
        <w:r w:rsidDel="00DF788B">
          <w:rPr>
            <w:rFonts w:ascii="Times New Roman" w:hAnsi="Times New Roman" w:cs="Times New Roman"/>
            <w:sz w:val="24"/>
            <w:szCs w:val="24"/>
            <w:lang w:val="en-US"/>
          </w:rPr>
          <w:delText xml:space="preserve"> </w:delText>
        </w:r>
      </w:del>
      <w:del w:id="41" w:author="David St-Amand" w:date="2017-10-04T12:39:00Z">
        <w:r w:rsidDel="00687289">
          <w:rPr>
            <w:rFonts w:ascii="Times New Roman" w:hAnsi="Times New Roman" w:cs="Times New Roman"/>
            <w:sz w:val="24"/>
            <w:szCs w:val="24"/>
            <w:lang w:val="en-US"/>
          </w:rPr>
          <w:delText xml:space="preserve">during the first 30 trials, and one chose the risky option 7 times overall. One participant from the control condition was excluded for being approximately 4 standard deviations (estimated without the outlier) away from the mean overall level of risk-taking in the control group. </w:delText>
        </w:r>
      </w:del>
      <w:r>
        <w:rPr>
          <w:rFonts w:ascii="Times New Roman" w:hAnsi="Times New Roman" w:cs="Times New Roman"/>
          <w:sz w:val="24"/>
          <w:szCs w:val="24"/>
          <w:lang w:val="en-US"/>
        </w:rPr>
        <w:t xml:space="preserve">Of the remaining 41 participants,  </w:t>
      </w:r>
      <w:commentRangeEnd w:id="39"/>
      <w:r w:rsidR="003C5DF0">
        <w:rPr>
          <w:rStyle w:val="CommentReference"/>
        </w:rPr>
        <w:commentReference w:id="39"/>
      </w:r>
      <w:r>
        <w:rPr>
          <w:rFonts w:ascii="Times New Roman" w:hAnsi="Times New Roman" w:cs="Times New Roman"/>
          <w:sz w:val="24"/>
          <w:szCs w:val="24"/>
          <w:lang w:val="en-US"/>
        </w:rPr>
        <w:t>21 participants were randomly assigned to the Episodic condition, and 20 participants were randomly assigned to the Control condition. 22 participants were randomly assigned to the first-win condition, and 19 participants to the second-win condition. Participants were compensated $10 CAD for one hour, and received an average of $1.25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administered the Positive and Negative Affect Schedule (PANAS; Watson et al., 1988) both at the beginning of the experimental session and at the end, and the 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xml:space="preserve">, 1991) at the end of the experimental session. </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2AB68E18" w14:textId="77777777" w:rsidR="0091463D" w:rsidRPr="00CA22BE" w:rsidRDefault="0091463D" w:rsidP="0091463D">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of</w:t>
      </w:r>
      <w:r w:rsidRPr="00036043">
        <w:rPr>
          <w:rFonts w:ascii="Times New Roman" w:hAnsi="Times New Roman" w:cs="Times New Roman"/>
          <w:sz w:val="24"/>
          <w:szCs w:val="24"/>
          <w:lang w:val="en-US"/>
        </w:rPr>
        <w:t xml:space="preserve"> 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 xml:space="preserve">(2014). The episodic </w:t>
      </w:r>
      <w:r w:rsidRPr="00036043">
        <w:rPr>
          <w:rFonts w:ascii="Times New Roman" w:hAnsi="Times New Roman" w:cs="Times New Roman"/>
          <w:sz w:val="24"/>
          <w:szCs w:val="24"/>
          <w:lang w:val="en-US"/>
        </w:rPr>
        <w:lastRenderedPageBreak/>
        <w:t xml:space="preserve">specificity induction is an experimental manipulation that has been inspired </w:t>
      </w:r>
      <w:r>
        <w:rPr>
          <w:rFonts w:ascii="Times New Roman" w:hAnsi="Times New Roman" w:cs="Times New Roman"/>
          <w:sz w:val="24"/>
          <w:szCs w:val="24"/>
          <w:lang w:val="en-US"/>
        </w:rPr>
        <w:t>by</w:t>
      </w:r>
      <w:r w:rsidRPr="00036043">
        <w:rPr>
          <w:rFonts w:ascii="Times New Roman" w:hAnsi="Times New Roman" w:cs="Times New Roman"/>
          <w:sz w:val="24"/>
          <w:szCs w:val="24"/>
          <w:lang w:val="en-US"/>
        </w:rPr>
        <w:t xml:space="preserve"> the Cognitive interview, which has been shown to enhance the number of accurate details eyewitnesses can recall about 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The participants first watched a 4-minutes </w:t>
      </w:r>
      <w:commentRangeStart w:id="42"/>
      <w:r w:rsidRPr="00036043">
        <w:rPr>
          <w:rFonts w:ascii="Times New Roman" w:hAnsi="Times New Roman" w:cs="Times New Roman"/>
          <w:sz w:val="24"/>
          <w:szCs w:val="24"/>
          <w:lang w:val="en-US"/>
        </w:rPr>
        <w:t>long video</w:t>
      </w:r>
      <w:r>
        <w:rPr>
          <w:rFonts w:ascii="Times New Roman" w:hAnsi="Times New Roman" w:cs="Times New Roman"/>
          <w:sz w:val="24"/>
          <w:szCs w:val="24"/>
          <w:lang w:val="en-US"/>
        </w:rPr>
        <w:t xml:space="preserve">s of “Mr. Bean” and were told </w:t>
      </w:r>
      <w:r w:rsidRPr="00036043">
        <w:rPr>
          <w:rFonts w:ascii="Times New Roman" w:hAnsi="Times New Roman" w:cs="Times New Roman"/>
          <w:sz w:val="24"/>
          <w:szCs w:val="24"/>
          <w:lang w:val="en-US"/>
        </w:rPr>
        <w:t xml:space="preserve">to pay close attention to it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42"/>
      <w:r>
        <w:rPr>
          <w:rStyle w:val="CommentReference"/>
        </w:rPr>
        <w:commentReference w:id="42"/>
      </w:r>
      <w:commentRangeStart w:id="43"/>
      <w:commentRangeStart w:id="44"/>
      <w:r>
        <w:rPr>
          <w:rFonts w:ascii="Times New Roman" w:hAnsi="Times New Roman" w:cs="Times New Roman"/>
          <w:sz w:val="24"/>
          <w:szCs w:val="24"/>
        </w:rPr>
        <w:t xml:space="preserve">These videos are similar to those used in the original episodic specificity induction insofar as they contain a sequence of actions between characters, with plenty of episodic details. These videos were previously shown to be effective for the episodic specificity induction in our lab (results not yet published). </w:t>
      </w:r>
      <w:commentRangeEnd w:id="43"/>
      <w:r>
        <w:rPr>
          <w:rStyle w:val="CommentReference"/>
        </w:rPr>
        <w:commentReference w:id="43"/>
      </w:r>
      <w:commentRangeEnd w:id="44"/>
      <w:r>
        <w:rPr>
          <w:rStyle w:val="CommentReference"/>
        </w:rPr>
        <w:commentReference w:id="44"/>
      </w:r>
    </w:p>
    <w:p w14:paraId="3875F899" w14:textId="72DBD93F" w:rsidR="0091463D" w:rsidRPr="0097691A" w:rsidRDefault="0091463D" w:rsidP="0091463D">
      <w:pPr>
        <w:spacing w:line="480" w:lineRule="auto"/>
        <w:ind w:firstLine="720"/>
        <w:rPr>
          <w:rFonts w:ascii="Times New Roman" w:hAnsi="Times New Roman" w:cs="Times New Roman"/>
          <w:sz w:val="24"/>
          <w:szCs w:val="24"/>
        </w:rPr>
      </w:pPr>
      <w:r w:rsidRPr="00036043">
        <w:rPr>
          <w:rFonts w:ascii="Times New Roman" w:hAnsi="Times New Roman" w:cs="Times New Roman"/>
          <w:sz w:val="24"/>
          <w:szCs w:val="24"/>
          <w:lang w:val="en-US"/>
        </w:rPr>
        <w:t xml:space="preserve">At the end of the video, participants were interviewed and asked different questions depending on </w:t>
      </w:r>
      <w:r>
        <w:rPr>
          <w:rFonts w:ascii="Times New Roman" w:hAnsi="Times New Roman" w:cs="Times New Roman"/>
          <w:sz w:val="24"/>
          <w:szCs w:val="24"/>
          <w:lang w:val="en-US"/>
        </w:rPr>
        <w:t xml:space="preserve">the memory condition (Episodic or Control), following past work </w:t>
      </w:r>
      <w:r>
        <w:rPr>
          <w:rFonts w:ascii="Times New Roman" w:hAnsi="Times New Roman" w:cs="Times New Roman"/>
          <w:sz w:val="24"/>
          <w:szCs w:val="24"/>
          <w:lang w:val="en-US"/>
        </w:rPr>
        <w:fldChar w:fldCharType="begin"/>
      </w:r>
      <w:ins w:id="45" w:author="Anthony Ross Otto, Dr" w:date="2017-10-03T11:35:00Z">
        <w:r w:rsidR="00A5141B">
          <w:rPr>
            <w:rFonts w:ascii="Times New Roman" w:hAnsi="Times New Roman" w:cs="Times New Roman"/>
            <w:sz w:val="24"/>
            <w:szCs w:val="24"/>
            <w:lang w:val="en-US"/>
          </w:rPr>
          <w:instrText xml:space="preserve"> ADDIN ZOTERO_ITEM CSL_CITATION {"citationID":"xRise9Bx","properties":{"formattedCitation":"(Jing et al., 2016; Madore et al., 2016)","plainCitation":"(Jing et al., 2016; Madore et al.,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46" w:author="Anthony Ross Otto, Dr" w:date="2017-10-03T11:35:00Z">
        <w:r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Pr>
          <w:rFonts w:ascii="Times New Roman" w:hAnsi="Times New Roman" w:cs="Times New Roman"/>
          <w:sz w:val="24"/>
          <w:szCs w:val="24"/>
          <w:lang w:val="en-US"/>
        </w:rPr>
        <w:fldChar w:fldCharType="separate"/>
      </w:r>
      <w:ins w:id="47" w:author="Anthony Ross Otto, Dr" w:date="2017-10-03T11:35:00Z">
        <w:r w:rsidR="00A5141B">
          <w:rPr>
            <w:rFonts w:ascii="Times New Roman" w:hAnsi="Times New Roman" w:cs="Times New Roman"/>
            <w:noProof/>
            <w:sz w:val="24"/>
            <w:szCs w:val="24"/>
            <w:lang w:val="en-US"/>
          </w:rPr>
          <w:t>(Jing et al., 2016; Madore et al., 2016)</w:t>
        </w:r>
      </w:ins>
      <w:del w:id="48" w:author="Anthony Ross Otto, Dr" w:date="2017-10-03T11:35:00Z">
        <w:r w:rsidRPr="00A5141B" w:rsidDel="00A5141B">
          <w:rPr>
            <w:rFonts w:ascii="Times New Roman" w:hAnsi="Times New Roman" w:cs="Times New Roman"/>
            <w:noProof/>
            <w:sz w:val="24"/>
            <w:szCs w:val="24"/>
            <w:lang w:val="en-US"/>
          </w:rPr>
          <w:delText>(Jing, Madore, &amp; Schacter, 2016; Madore, Szpunar, Addis, &amp; Schacter, 2016; Madore, Addis &amp; Schacter, 2015; Madore et Schacter, 2014)</w:delText>
        </w:r>
      </w:del>
      <w:r>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xml:space="preserve">. In the </w:t>
      </w:r>
      <w:r>
        <w:rPr>
          <w:rFonts w:ascii="Times New Roman" w:hAnsi="Times New Roman" w:cs="Times New Roman"/>
          <w:sz w:val="24"/>
          <w:szCs w:val="24"/>
          <w:lang w:val="en-US"/>
        </w:rPr>
        <w:t>E</w:t>
      </w:r>
      <w:r w:rsidRPr="00036043">
        <w:rPr>
          <w:rFonts w:ascii="Times New Roman" w:hAnsi="Times New Roman" w:cs="Times New Roman"/>
          <w:sz w:val="24"/>
          <w:szCs w:val="24"/>
          <w:lang w:val="en-US"/>
        </w:rPr>
        <w:t xml:space="preserve">pisodic condition, participants were first asked to describe as many specific details </w:t>
      </w:r>
      <w:r>
        <w:rPr>
          <w:rFonts w:ascii="Times New Roman" w:hAnsi="Times New Roman" w:cs="Times New Roman"/>
          <w:sz w:val="24"/>
          <w:szCs w:val="24"/>
          <w:lang w:val="en-US"/>
        </w:rPr>
        <w:t xml:space="preserve">as </w:t>
      </w:r>
      <w:r w:rsidRPr="00036043">
        <w:rPr>
          <w:rFonts w:ascii="Times New Roman" w:hAnsi="Times New Roman" w:cs="Times New Roman"/>
          <w:sz w:val="24"/>
          <w:szCs w:val="24"/>
          <w:lang w:val="en-US"/>
        </w:rPr>
        <w:t>they could remember about the surroundings. They were then asked to do the same about 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Pr="00036043">
        <w:rPr>
          <w:rFonts w:ascii="Times New Roman" w:hAnsi="Times New Roman" w:cs="Times New Roman"/>
          <w:sz w:val="24"/>
          <w:szCs w:val="24"/>
          <w:lang w:val="en-US"/>
        </w:rPr>
        <w:t>. Finally, they were asked to descr</w:t>
      </w:r>
      <w:r>
        <w:rPr>
          <w:rFonts w:ascii="Times New Roman" w:hAnsi="Times New Roman" w:cs="Times New Roman"/>
          <w:sz w:val="24"/>
          <w:szCs w:val="24"/>
          <w:lang w:val="en-US"/>
        </w:rPr>
        <w:t xml:space="preserve">ibe the actions in the video in </w:t>
      </w:r>
      <w:r w:rsidRPr="00036043">
        <w:rPr>
          <w:rFonts w:ascii="Times New Roman" w:hAnsi="Times New Roman" w:cs="Times New Roman"/>
          <w:sz w:val="24"/>
          <w:szCs w:val="24"/>
          <w:lang w:val="en-US"/>
        </w:rPr>
        <w:t>c</w:t>
      </w:r>
      <w:r>
        <w:rPr>
          <w:rFonts w:ascii="Times New Roman" w:hAnsi="Times New Roman" w:cs="Times New Roman"/>
          <w:sz w:val="24"/>
          <w:szCs w:val="24"/>
          <w:lang w:val="en-US"/>
        </w:rPr>
        <w:t xml:space="preserve">hronological and </w:t>
      </w:r>
      <w:r w:rsidRPr="00036043">
        <w:rPr>
          <w:rFonts w:ascii="Times New Roman" w:hAnsi="Times New Roman" w:cs="Times New Roman"/>
          <w:sz w:val="24"/>
          <w:szCs w:val="24"/>
          <w:lang w:val="en-US"/>
        </w:rPr>
        <w:t xml:space="preserve">in as much detail as they could remember. In the </w:t>
      </w:r>
      <w:r>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w:t>
      </w:r>
      <w:r>
        <w:rPr>
          <w:rFonts w:ascii="Times New Roman" w:hAnsi="Times New Roman" w:cs="Times New Roman"/>
          <w:sz w:val="24"/>
          <w:szCs w:val="24"/>
          <w:lang w:val="en-US"/>
        </w:rPr>
        <w:t xml:space="preserve">(i.e., “General Impressions”) </w:t>
      </w:r>
      <w:r w:rsidRPr="00036043">
        <w:rPr>
          <w:rFonts w:ascii="Times New Roman" w:hAnsi="Times New Roman" w:cs="Times New Roman"/>
          <w:sz w:val="24"/>
          <w:szCs w:val="24"/>
          <w:lang w:val="en-US"/>
        </w:rPr>
        <w:t xml:space="preserve">condition, </w:t>
      </w:r>
      <w:r>
        <w:rPr>
          <w:rFonts w:ascii="Times New Roman" w:hAnsi="Times New Roman" w:cs="Times New Roman"/>
          <w:sz w:val="24"/>
          <w:szCs w:val="24"/>
          <w:lang w:val="en-US"/>
        </w:rPr>
        <w:t xml:space="preserve">participants were instructed to use adjectives to describe the setting/people/actions as well as general questions about the video to </w:t>
      </w:r>
      <w:r w:rsidRPr="00036043">
        <w:rPr>
          <w:rFonts w:ascii="Times New Roman" w:hAnsi="Times New Roman" w:cs="Times New Roman"/>
          <w:sz w:val="24"/>
          <w:szCs w:val="24"/>
          <w:lang w:val="en-US"/>
        </w:rPr>
        <w:t>broad questions about the video</w:t>
      </w:r>
      <w:r>
        <w:rPr>
          <w:rFonts w:ascii="Times New Roman" w:hAnsi="Times New Roman" w:cs="Times New Roman"/>
          <w:sz w:val="24"/>
          <w:szCs w:val="24"/>
          <w:lang w:val="en-US"/>
        </w:rPr>
        <w:t xml:space="preserve"> (e.g. What adjectives would you use to describe the actions in the video?).</w:t>
      </w:r>
    </w:p>
    <w:p w14:paraId="20CEE32B" w14:textId="77777777" w:rsidR="0091463D" w:rsidRPr="00140E65" w:rsidRDefault="0091463D" w:rsidP="00527049">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t>Gambling task</w:t>
      </w:r>
    </w:p>
    <w:p w14:paraId="3BEDBD71" w14:textId="0A7CA77A"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after the induction procedure, participants performed a gambling task based upon the gains task of Madan et al. (2014)</w:t>
      </w:r>
      <w:ins w:id="49" w:author="Anthony Ross Otto, Dr" w:date="2017-10-03T10:10:00Z">
        <w:r w:rsidR="00527049">
          <w:rPr>
            <w:rFonts w:ascii="Times New Roman" w:hAnsi="Times New Roman" w:cs="Times New Roman"/>
            <w:sz w:val="24"/>
            <w:szCs w:val="24"/>
            <w:lang w:val="en-US"/>
          </w:rPr>
          <w:t xml:space="preserve">. </w:t>
        </w:r>
      </w:ins>
      <w:del w:id="50" w:author="Anthony Ross Otto, Dr" w:date="2017-10-03T10:10:00Z">
        <w:r w:rsidDel="00527049">
          <w:rPr>
            <w:rFonts w:ascii="Times New Roman" w:hAnsi="Times New Roman" w:cs="Times New Roman"/>
            <w:sz w:val="24"/>
            <w:szCs w:val="24"/>
            <w:lang w:val="en-US"/>
          </w:rPr>
          <w:delText xml:space="preserve"> and Ludvig et al. (2015). </w:delText>
        </w:r>
      </w:del>
      <w:r>
        <w:rPr>
          <w:rFonts w:ascii="Times New Roman" w:hAnsi="Times New Roman" w:cs="Times New Roman"/>
          <w:sz w:val="24"/>
          <w:szCs w:val="24"/>
          <w:lang w:val="en-US"/>
        </w:rPr>
        <w:t xml:space="preserve">On each of </w:t>
      </w:r>
      <w:ins w:id="51" w:author="Anthony Ross Otto, Dr" w:date="2017-10-03T10:10:00Z">
        <w:r w:rsidR="00527049">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100 trials, participants chose between two doors which both yielded real-monetary rewards. One of the doors was safe and always yielded a reward of 1.25 cents, while the other door was designated as the “risky” door and had a 50% chance to give 2.5 cents and a 50% chance to yield nothing</w:t>
      </w:r>
      <w:ins w:id="52" w:author="David St-Amand" w:date="2017-10-04T21:29:00Z">
        <w:r w:rsidR="004D08E6">
          <w:rPr>
            <w:rFonts w:ascii="Times New Roman" w:hAnsi="Times New Roman" w:cs="Times New Roman"/>
            <w:sz w:val="24"/>
            <w:szCs w:val="24"/>
            <w:lang w:val="en-US"/>
          </w:rPr>
          <w:t xml:space="preserve"> (see figure 1B)</w:t>
        </w:r>
      </w:ins>
      <w:r>
        <w:rPr>
          <w:rFonts w:ascii="Times New Roman" w:hAnsi="Times New Roman" w:cs="Times New Roman"/>
          <w:sz w:val="24"/>
          <w:szCs w:val="24"/>
          <w:lang w:val="en-US"/>
        </w:rPr>
        <w:t>. After choosing a door, participants were shown the reward they received from that door. Participants were not told beforehand the possible outcomes associated with each door; they had to learn the task from their own experience. Participants performed 100 trials of the gambling task per session.</w:t>
      </w:r>
    </w:p>
    <w:p w14:paraId="2A896335" w14:textId="77777777"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Previous studies using similar gambling tasks reveal that initial outcomes carry a disproportionately large influence on further decisions (</w:t>
      </w:r>
      <w:proofErr w:type="spellStart"/>
      <w:r>
        <w:rPr>
          <w:rFonts w:ascii="Times New Roman" w:hAnsi="Times New Roman" w:cs="Times New Roman"/>
          <w:sz w:val="24"/>
          <w:szCs w:val="24"/>
          <w:lang w:val="en-US"/>
        </w:rPr>
        <w:t>Shteingart</w:t>
      </w:r>
      <w:proofErr w:type="spellEnd"/>
      <w:r>
        <w:rPr>
          <w:rFonts w:ascii="Times New Roman" w:hAnsi="Times New Roman" w:cs="Times New Roman"/>
          <w:sz w:val="24"/>
          <w:szCs w:val="24"/>
          <w:lang w:val="en-US"/>
        </w:rPr>
        <w:t xml:space="preserve"> et al., 2013). In this experiment, each participant received an equal amount of good and bad outcomes when choosing the gamble for the first four times. Accordingly, we controlled the first four outcomes participants obtained when choosing the risky door: They received one of the following patterns: win-loss-win-loss (the “first-win” condition) or loss-win-loss-win (the “first-loss” condition). The first outcome manipulation allowed us to systematically evaluate the impact of the very first outcome on risk preferences while controlling for the overall probability of wins and losses in the first four trials.</w:t>
      </w:r>
    </w:p>
    <w:p w14:paraId="73AFA2D8"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34073A52"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choice task, we assessed participants by asking them what was the first outcome that came to their mind when thinking about the risky door, </w:t>
      </w:r>
      <w:commentRangeStart w:id="53"/>
      <w:r>
        <w:rPr>
          <w:rFonts w:ascii="Times New Roman" w:hAnsi="Times New Roman" w:cs="Times New Roman"/>
          <w:sz w:val="24"/>
          <w:szCs w:val="24"/>
          <w:lang w:val="en-US"/>
        </w:rPr>
        <w:t xml:space="preserve">following the procedure from Madan et al. (2014). </w:t>
      </w:r>
      <w:commentRangeEnd w:id="53"/>
      <w:r>
        <w:rPr>
          <w:rFonts w:ascii="Times New Roman" w:hAnsi="Times New Roman" w:cs="Times New Roman"/>
          <w:sz w:val="24"/>
          <w:szCs w:val="24"/>
          <w:lang w:val="en-US"/>
        </w:rPr>
        <w:t xml:space="preserve">Participants were shown each of the two doors, in random order, and asked what was the first outcome that occurred to their </w:t>
      </w:r>
      <w:r>
        <w:rPr>
          <w:rFonts w:ascii="Times New Roman" w:hAnsi="Times New Roman" w:cs="Times New Roman"/>
          <w:sz w:val="24"/>
          <w:szCs w:val="24"/>
          <w:lang w:val="en-US"/>
        </w:rPr>
        <w:lastRenderedPageBreak/>
        <w:t xml:space="preserve">mind when seeing them. </w:t>
      </w:r>
      <w:r>
        <w:rPr>
          <w:rStyle w:val="CommentReference"/>
        </w:rPr>
        <w:commentReference w:id="53"/>
      </w:r>
      <w:r>
        <w:rPr>
          <w:rFonts w:ascii="Times New Roman" w:hAnsi="Times New Roman" w:cs="Times New Roman"/>
          <w:sz w:val="24"/>
          <w:szCs w:val="24"/>
          <w:lang w:val="en-US"/>
        </w:rPr>
        <w:t xml:space="preserve">This allowed to see whether the experimental manipulations influence participants’ memories of the outcomes they received in the task, and if the memory of the outcomes guided behavior. Immediately following the recall task, participants were instructed to draw the two doors to the best they could remember with a paper and pencil and label the colors. </w:t>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54"/>
      <w:r>
        <w:rPr>
          <w:rFonts w:ascii="Times New Roman" w:hAnsi="Times New Roman" w:cs="Times New Roman"/>
          <w:i/>
          <w:sz w:val="24"/>
          <w:szCs w:val="24"/>
          <w:lang w:val="en-US"/>
        </w:rPr>
        <w:t>Analysis</w:t>
      </w:r>
      <w:commentRangeEnd w:id="54"/>
      <w:r>
        <w:rPr>
          <w:rStyle w:val="CommentReference"/>
        </w:rPr>
        <w:commentReference w:id="54"/>
      </w:r>
    </w:p>
    <w:p w14:paraId="22BB0163" w14:textId="2C8DE8E2"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conditions, we computed the mean level of </w:t>
      </w:r>
      <w:commentRangeStart w:id="55"/>
      <w:commentRangeStart w:id="56"/>
      <w:r>
        <w:rPr>
          <w:rFonts w:ascii="Times New Roman" w:hAnsi="Times New Roman" w:cs="Times New Roman"/>
          <w:sz w:val="24"/>
          <w:szCs w:val="24"/>
          <w:lang w:val="en-US"/>
        </w:rPr>
        <w:t xml:space="preserve">risk </w:t>
      </w:r>
      <w:ins w:id="57" w:author="David St-Amand" w:date="2017-10-04T10:48:00Z">
        <w:r w:rsidR="002A3493">
          <w:rPr>
            <w:rFonts w:ascii="Times New Roman" w:hAnsi="Times New Roman" w:cs="Times New Roman"/>
            <w:sz w:val="24"/>
            <w:szCs w:val="24"/>
            <w:lang w:val="en-US"/>
          </w:rPr>
          <w:t>excluding the first 24 trial</w:t>
        </w:r>
      </w:ins>
      <w:ins w:id="58" w:author="David St-Amand" w:date="2017-10-04T10:49:00Z">
        <w:r w:rsidR="002A3493">
          <w:rPr>
            <w:rFonts w:ascii="Times New Roman" w:hAnsi="Times New Roman" w:cs="Times New Roman"/>
            <w:sz w:val="24"/>
            <w:szCs w:val="24"/>
            <w:lang w:val="en-US"/>
          </w:rPr>
          <w:t xml:space="preserve">s </w:t>
        </w:r>
      </w:ins>
      <w:del w:id="59" w:author="David St-Amand" w:date="2017-10-04T10:48:00Z">
        <w:r w:rsidDel="00E433AE">
          <w:rPr>
            <w:rFonts w:ascii="Times New Roman" w:hAnsi="Times New Roman" w:cs="Times New Roman"/>
            <w:sz w:val="24"/>
            <w:szCs w:val="24"/>
            <w:lang w:val="en-US"/>
          </w:rPr>
          <w:delText>from trial 40 onward for each participant</w:delText>
        </w:r>
        <w:commentRangeEnd w:id="55"/>
        <w:r w:rsidDel="00E433AE">
          <w:rPr>
            <w:rStyle w:val="CommentReference"/>
          </w:rPr>
          <w:commentReference w:id="55"/>
        </w:r>
        <w:commentRangeEnd w:id="56"/>
        <w:r w:rsidDel="00E433A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ins w:id="60" w:author="David St-Amand" w:date="2017-10-04T10:54:00Z">
        <w:r w:rsidR="00FA2B6F">
          <w:rPr>
            <w:rFonts w:ascii="Times New Roman" w:hAnsi="Times New Roman" w:cs="Times New Roman"/>
            <w:sz w:val="24"/>
            <w:szCs w:val="24"/>
            <w:lang w:val="en-US"/>
          </w:rPr>
          <w:t xml:space="preserve">Madan et al., 2013; </w:t>
        </w:r>
      </w:ins>
      <w:r>
        <w:rPr>
          <w:rFonts w:ascii="Times New Roman" w:hAnsi="Times New Roman" w:cs="Times New Roman"/>
          <w:sz w:val="24"/>
          <w:szCs w:val="24"/>
          <w:lang w:val="en-US"/>
        </w:rPr>
        <w:t>Madan et al., 2014)</w:t>
      </w:r>
      <w:r>
        <w:rPr>
          <w:rStyle w:val="CommentReference"/>
        </w:rPr>
        <w:commentReference w:id="56"/>
      </w:r>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ins w:id="61" w:author="Anthony Ross Otto, Dr" w:date="2017-10-03T11:35:00Z">
        <w:r w:rsidR="00A5141B">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2000)"},"citationItems":[{"id":1170,"uris":["http://zotero.org/users/55099/items/TACM8ZJZ"],"uri":["http://zotero.org/users/55099/items/TACM8ZJZ"],"itemData":{"id":1170,"type":"book","title":"Mixed-Effects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ins>
      <w:del w:id="62" w:author="Anthony Ross Otto, Dr" w:date="2017-10-03T11:35:00Z">
        <w:r w:rsidRPr="00C20C58" w:rsidDel="00A5141B">
          <w:rPr>
            <w:rFonts w:ascii="Times New Roman" w:hAnsi="Times New Roman" w:cs="Times New Roman"/>
            <w:sz w:val="24"/>
            <w:szCs w:val="24"/>
            <w:lang w:val="en-US"/>
          </w:rPr>
          <w:del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delInstrText>
        </w:r>
      </w:del>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77777777"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Reinforcement Learning (RL) Model</w:t>
      </w:r>
    </w:p>
    <w:p w14:paraId="22A59971" w14:textId="0BAAA212"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ins w:id="63" w:author="Anthony Ross Otto, Dr" w:date="2017-10-03T11:35:00Z">
        <w:r w:rsidR="00A5141B">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J."}],"issued":{"date-parts":[["2015",10,1]]}}},{"id":1424,"uris":["http://zotero.org/users/55099/items/ZC9WA369"],"uri":["http://zotero.org/users/55099/items/ZC9WA369"],"itemData":{"id":1424,"type":"book","title":"Reinforcement Learning","publisher":"MIT Press","publisher-place":"Cambridge, MA","event-place":"Cambridge, MA","author":[{"family":"Sutton","given":"R.S."},{"family":"Barto","given":"A G"}],"issued":{"date-parts":[["1998"]]}}}],"schema":"https://github.com/citation-style-language/schema/raw/master/csl-citation.json"} </w:instrText>
        </w:r>
      </w:ins>
      <w:del w:id="64" w:author="Anthony Ross Otto, Dr" w:date="2017-10-03T11:35:00Z">
        <w:r w:rsidRPr="00724EB6" w:rsidDel="00A5141B">
          <w:rPr>
            <w:rFonts w:ascii="Times New Roman" w:hAnsi="Times New Roman" w:cs="Times New Roman"/>
            <w:sz w:val="24"/>
            <w:szCs w:val="24"/>
          </w:rPr>
          <w:del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pPr>
        <w:spacing w:line="480" w:lineRule="auto"/>
        <w:ind w:firstLine="360"/>
        <w:jc w:val="right"/>
        <w:rPr>
          <w:rFonts w:ascii="Times New Roman" w:hAnsi="Times New Roman" w:cs="Times New Roman"/>
          <w:sz w:val="24"/>
          <w:szCs w:val="24"/>
        </w:rPr>
        <w:pPrChange w:id="65" w:author="Anthony Ross Otto, Dr" w:date="2017-10-03T10:10:00Z">
          <w:pPr>
            <w:spacing w:line="480" w:lineRule="auto"/>
            <w:ind w:firstLine="360"/>
          </w:pPr>
        </w:pPrChange>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ins w:id="66" w:author="Anthony Ross Otto, Dr" w:date="2017-10-03T10:10: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ins>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lastRenderedPageBreak/>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DF788B">
      <w:pPr>
        <w:spacing w:line="480" w:lineRule="auto"/>
        <w:ind w:firstLine="720"/>
        <w:jc w:val="right"/>
        <w:rPr>
          <w:rFonts w:ascii="Times New Roman" w:eastAsiaTheme="minorEastAsia" w:hAnsi="Times New Roman" w:cs="Times New Roman"/>
          <w:sz w:val="24"/>
          <w:szCs w:val="24"/>
        </w:rPr>
        <w:pPrChange w:id="67" w:author="Anthony Ross Otto, Dr" w:date="2017-10-03T10:10:00Z">
          <w:pPr>
            <w:spacing w:line="480" w:lineRule="auto"/>
            <w:ind w:firstLine="720"/>
            <w:jc w:val="center"/>
          </w:pPr>
        </w:pPrChange>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ins w:id="68" w:author="Anthony Ross Otto, Dr" w:date="2017-10-03T10:10:00Z">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ins>
    </w:p>
    <w:p w14:paraId="56342786" w14:textId="6E81DD4C" w:rsidR="0091463D" w:rsidDel="003E40A3" w:rsidRDefault="0091463D">
      <w:pPr>
        <w:spacing w:line="480" w:lineRule="auto"/>
        <w:jc w:val="right"/>
        <w:rPr>
          <w:del w:id="69" w:author="Anthony Ross Otto, Dr" w:date="2017-10-03T10:11:00Z"/>
          <w:rFonts w:ascii="Times New Roman" w:hAnsi="Times New Roman" w:cs="Times New Roman"/>
          <w:sz w:val="24"/>
          <w:szCs w:val="24"/>
        </w:rPr>
        <w:pPrChange w:id="70" w:author="Anthony Ross Otto, Dr" w:date="2017-10-03T10:11:00Z">
          <w:pPr>
            <w:spacing w:line="480" w:lineRule="auto"/>
          </w:pPr>
        </w:pPrChange>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ins w:id="71" w:author="Anthony Ross Otto, Dr" w:date="2017-10-03T10:11: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ins>
    </w:p>
    <w:p w14:paraId="7F569D1F" w14:textId="77777777" w:rsidR="003E40A3" w:rsidRPr="003E40A3" w:rsidRDefault="003E40A3">
      <w:pPr>
        <w:spacing w:line="480" w:lineRule="auto"/>
        <w:jc w:val="right"/>
        <w:rPr>
          <w:ins w:id="72" w:author="Anthony Ross Otto, Dr" w:date="2017-10-03T10:11:00Z"/>
          <w:rFonts w:ascii="Times New Roman" w:hAnsi="Times New Roman" w:cs="Times New Roman"/>
          <w:sz w:val="24"/>
          <w:szCs w:val="24"/>
        </w:rPr>
        <w:pPrChange w:id="73" w:author="Anthony Ross Otto, Dr" w:date="2017-10-03T10:11:00Z">
          <w:pPr>
            <w:spacing w:line="480" w:lineRule="auto"/>
            <w:jc w:val="center"/>
          </w:pPr>
        </w:pPrChange>
      </w:pPr>
    </w:p>
    <w:p w14:paraId="29DD2FB3" w14:textId="38D6AB51" w:rsidR="0091463D" w:rsidRPr="00724EB6" w:rsidDel="003E40A3" w:rsidRDefault="003E40A3">
      <w:pPr>
        <w:spacing w:line="480" w:lineRule="auto"/>
        <w:rPr>
          <w:del w:id="74" w:author="Anthony Ross Otto, Dr" w:date="2017-10-03T10:10:00Z"/>
          <w:rFonts w:ascii="Times New Roman" w:eastAsiaTheme="minorEastAsia" w:hAnsi="Times New Roman" w:cs="Times New Roman"/>
          <w:sz w:val="24"/>
          <w:szCs w:val="24"/>
        </w:rPr>
        <w:pPrChange w:id="75" w:author="Anthony Ross Otto, Dr" w:date="2017-10-03T10:11:00Z">
          <w:pPr>
            <w:spacing w:line="480" w:lineRule="auto"/>
            <w:jc w:val="center"/>
          </w:pPr>
        </w:pPrChange>
      </w:pPr>
      <w:ins w:id="76" w:author="Anthony Ross Otto, Dr" w:date="2017-10-03T10:11:00Z">
        <w:r>
          <w:rPr>
            <w:rFonts w:ascii="Times New Roman" w:eastAsiaTheme="minorEastAsia" w:hAnsi="Times New Roman" w:cs="Times New Roman"/>
            <w:sz w:val="24"/>
            <w:szCs w:val="24"/>
          </w:rPr>
          <w:tab/>
        </w:r>
      </w:ins>
    </w:p>
    <w:p w14:paraId="257BAEB6" w14:textId="77777777" w:rsidR="0091463D" w:rsidRPr="00724EB6" w:rsidRDefault="0091463D" w:rsidP="003E40A3">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724EB6">
        <w:rPr>
          <w:rFonts w:ascii="Times New Roman" w:hAnsi="Times New Roman" w:cs="Times New Roman"/>
          <w:sz w:val="24"/>
          <w:szCs w:val="24"/>
        </w:rPr>
        <w:t xml:space="preserve"> are learning rate parameters for positive and negative prediction errors, and </w:t>
      </w:r>
      <w:r w:rsidRPr="00724EB6">
        <w:rPr>
          <w:rFonts w:ascii="Times New Roman" w:hAnsi="Times New Roman" w:cs="Times New Roman"/>
          <w:i/>
          <w:sz w:val="24"/>
          <w:szCs w:val="24"/>
        </w:rPr>
        <w:t>r</w:t>
      </w:r>
      <w:r w:rsidRPr="00724EB6">
        <w:rPr>
          <w:rFonts w:ascii="Times New Roman" w:hAnsi="Times New Roman" w:cs="Times New Roman"/>
          <w:sz w:val="24"/>
          <w:szCs w:val="24"/>
        </w:rPr>
        <w:t>(</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is the reward received from the chosen option on trial </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77777777" w:rsidR="0091463D" w:rsidRDefault="0091463D" w:rsidP="00E54FB5">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w:t>
      </w:r>
      <w:proofErr w:type="gramStart"/>
      <w:r w:rsidRPr="00724EB6">
        <w:rPr>
          <w:rFonts w:ascii="Times New Roman" w:hAnsi="Times New Roman" w:cs="Times New Roman"/>
          <w:sz w:val="24"/>
          <w:szCs w:val="24"/>
        </w:rPr>
        <w:t>parameter</w:t>
      </w:r>
      <w:r w:rsidRPr="00530CAA">
        <w:rPr>
          <w:rFonts w:ascii="Times New Roman" w:hAnsi="Times New Roman" w:cs="Times New Roman"/>
          <w:sz w:val="24"/>
          <w:szCs w:val="24"/>
        </w:rPr>
        <w:t xml:space="preserve"> </w:t>
      </w:r>
      <w:r w:rsidRPr="00724EB6">
        <w:rPr>
          <w:rFonts w:ascii="Times New Roman" w:hAnsi="Times New Roman" w:cs="Times New Roman"/>
          <w:sz w:val="24"/>
          <w:szCs w:val="24"/>
        </w:rPr>
        <w:t xml:space="preserve"> (</w:t>
      </w:r>
      <w:proofErr w:type="gramEnd"/>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Experiment 2</w:t>
      </w:r>
    </w:p>
    <w:p w14:paraId="5833AC80" w14:textId="77777777" w:rsidR="0091463D" w:rsidRPr="00BE5DDB"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commentRangeStart w:id="77"/>
      <w:r w:rsidRPr="00BE5DDB">
        <w:rPr>
          <w:rFonts w:ascii="Times New Roman" w:hAnsi="Times New Roman" w:cs="Times New Roman"/>
          <w:sz w:val="24"/>
        </w:rPr>
        <w:t xml:space="preserve">participants </w:t>
      </w:r>
      <w:commentRangeEnd w:id="77"/>
      <w:r>
        <w:rPr>
          <w:rStyle w:val="CommentReference"/>
        </w:rPr>
        <w:commentReference w:id="77"/>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Pr>
          <w:rFonts w:ascii="Times New Roman" w:hAnsi="Times New Roman" w:cs="Times New Roman"/>
          <w:sz w:val="24"/>
        </w:rPr>
        <w:t xml:space="preserve"> or video</w:t>
      </w:r>
      <w:r w:rsidRPr="00BE5DDB">
        <w:rPr>
          <w:rFonts w:ascii="Times New Roman" w:hAnsi="Times New Roman" w:cs="Times New Roman"/>
          <w:sz w:val="24"/>
        </w:rPr>
        <w:t>.</w:t>
      </w:r>
      <w:r>
        <w:rPr>
          <w:rFonts w:ascii="Times New Roman" w:hAnsi="Times New Roman" w:cs="Times New Roman"/>
          <w:sz w:val="24"/>
        </w:rPr>
        <w:t xml:space="preserve"> One participant was excluded from the analysis for having insufficient levels of exploration and not choosing the risk option at all until trial. Of the remaining 23 participants, 12 were randomly assigned to the first-win condition and 11 were assigned to the second-win condition. Participants were paid $8 CAD for approximately 20 minutes of their time, plus a bonus averaging $1.242 CAD (</w:t>
      </w:r>
      <w:r>
        <w:rPr>
          <w:rFonts w:ascii="Times New Roman" w:hAnsi="Times New Roman" w:cs="Times New Roman"/>
          <w:i/>
          <w:sz w:val="24"/>
        </w:rPr>
        <w:t>SD</w:t>
      </w:r>
      <w:r>
        <w:rPr>
          <w:rFonts w:ascii="Times New Roman" w:hAnsi="Times New Roman" w:cs="Times New Roman"/>
          <w:sz w:val="24"/>
        </w:rPr>
        <w:t xml:space="preserve"> = 0.076</w:t>
      </w:r>
      <w:proofErr w:type="gramStart"/>
      <w:r>
        <w:rPr>
          <w:rFonts w:ascii="Times New Roman" w:hAnsi="Times New Roman" w:cs="Times New Roman"/>
          <w:sz w:val="24"/>
        </w:rPr>
        <w:t>)..</w:t>
      </w:r>
      <w:proofErr w:type="gramEnd"/>
      <w:r>
        <w:rPr>
          <w:rFonts w:ascii="Times New Roman" w:hAnsi="Times New Roman" w:cs="Times New Roman"/>
          <w:sz w:val="24"/>
        </w:rPr>
        <w:t xml:space="preserve"> The gambling task and memory recall procedure was identical to that of Experiment 1 except that they were performed in the absence of an episodic or control impressions induction. The same data analysis and modeling procedure from Experiment 2 was used.</w:t>
      </w:r>
    </w:p>
    <w:p w14:paraId="516D9D84" w14:textId="77777777" w:rsidR="0091463D" w:rsidRDefault="0091463D" w:rsidP="0091463D">
      <w:pPr>
        <w:jc w:val="center"/>
        <w:rPr>
          <w:rFonts w:ascii="Times New Roman" w:hAnsi="Times New Roman" w:cs="Times New Roman"/>
          <w:b/>
          <w:sz w:val="24"/>
          <w:szCs w:val="24"/>
          <w:lang w:val="en-US"/>
        </w:rPr>
      </w:pPr>
      <w:r w:rsidRPr="00724EB6">
        <w:rPr>
          <w:rFonts w:ascii="Times New Roman" w:hAnsi="Times New Roman" w:cs="Times New Roman"/>
          <w:b/>
          <w:sz w:val="24"/>
          <w:szCs w:val="24"/>
          <w:lang w:val="en-US"/>
        </w:rPr>
        <w:t>Results</w:t>
      </w:r>
    </w:p>
    <w:p w14:paraId="7540A3D2" w14:textId="35623E07" w:rsidR="0091463D" w:rsidDel="003E40A3" w:rsidRDefault="0091463D" w:rsidP="0091463D">
      <w:pPr>
        <w:spacing w:line="480" w:lineRule="auto"/>
        <w:rPr>
          <w:rFonts w:ascii="Times New Roman" w:hAnsi="Times New Roman" w:cs="Times New Roman"/>
          <w:i/>
          <w:sz w:val="24"/>
          <w:szCs w:val="24"/>
          <w:lang w:val="en-US"/>
        </w:rPr>
      </w:pPr>
      <w:moveFromRangeStart w:id="78" w:author="Anthony Ross Otto, Dr" w:date="2017-10-03T10:12:00Z" w:name="move494788857"/>
      <w:moveFrom w:id="79" w:author="Anthony Ross Otto, Dr" w:date="2017-10-03T10:12:00Z">
        <w:r w:rsidDel="003E40A3">
          <w:rPr>
            <w:rFonts w:ascii="Times New Roman" w:hAnsi="Times New Roman" w:cs="Times New Roman"/>
            <w:i/>
            <w:sz w:val="24"/>
            <w:szCs w:val="24"/>
            <w:lang w:val="en-US"/>
          </w:rPr>
          <w:t>Choice Task Behavior</w:t>
        </w:r>
      </w:moveFrom>
    </w:p>
    <w:moveFromRangeEnd w:id="78"/>
    <w:p w14:paraId="4BD9AB72" w14:textId="77777777" w:rsidR="0091463D" w:rsidRDefault="0091463D" w:rsidP="0091463D">
      <w:pPr>
        <w:jc w:val="center"/>
        <w:rPr>
          <w:ins w:id="80" w:author="Anthony Ross Otto, Dr" w:date="2017-10-03T10:12:00Z"/>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77777777" w:rsidR="003E40A3" w:rsidRDefault="003E40A3" w:rsidP="003E40A3">
      <w:pPr>
        <w:spacing w:line="480" w:lineRule="auto"/>
        <w:rPr>
          <w:rFonts w:ascii="Times New Roman" w:hAnsi="Times New Roman" w:cs="Times New Roman"/>
          <w:i/>
          <w:sz w:val="24"/>
          <w:szCs w:val="24"/>
          <w:lang w:val="en-US"/>
        </w:rPr>
      </w:pPr>
      <w:moveToRangeStart w:id="81" w:author="Anthony Ross Otto, Dr" w:date="2017-10-03T10:12:00Z" w:name="move494788857"/>
      <w:moveTo w:id="82" w:author="Anthony Ross Otto, Dr" w:date="2017-10-03T10:12:00Z">
        <w:r>
          <w:rPr>
            <w:rFonts w:ascii="Times New Roman" w:hAnsi="Times New Roman" w:cs="Times New Roman"/>
            <w:i/>
            <w:sz w:val="24"/>
            <w:szCs w:val="24"/>
            <w:lang w:val="en-US"/>
          </w:rPr>
          <w:t>Choice Task Behavior</w:t>
        </w:r>
      </w:moveTo>
    </w:p>
    <w:moveToRangeEnd w:id="81"/>
    <w:p w14:paraId="14F26B56" w14:textId="0174355B" w:rsidR="003E40A3" w:rsidRPr="0097691A" w:rsidDel="003E40A3" w:rsidRDefault="003E40A3" w:rsidP="0091463D">
      <w:pPr>
        <w:jc w:val="center"/>
        <w:rPr>
          <w:del w:id="83" w:author="Anthony Ross Otto, Dr" w:date="2017-10-03T10:12:00Z"/>
          <w:rFonts w:ascii="Times New Roman" w:hAnsi="Times New Roman" w:cs="Times New Roman"/>
          <w:sz w:val="24"/>
          <w:szCs w:val="24"/>
          <w:lang w:val="en-US"/>
        </w:rPr>
      </w:pPr>
    </w:p>
    <w:p w14:paraId="78930D80" w14:textId="55FB7C18"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memory conditions and the first risky outcome. </w:t>
      </w:r>
      <w:commentRangeStart w:id="84"/>
      <w:r>
        <w:rPr>
          <w:rFonts w:ascii="Times New Roman" w:hAnsi="Times New Roman" w:cs="Times New Roman"/>
          <w:sz w:val="24"/>
          <w:szCs w:val="24"/>
          <w:lang w:val="en-US"/>
        </w:rPr>
        <w:t xml:space="preserve">Upon examining the mean level of risky choices for each participant after trial </w:t>
      </w:r>
      <w:ins w:id="85" w:author="David St-Amand" w:date="2017-10-04T10:52:00Z">
        <w:r w:rsidR="00956B5E">
          <w:rPr>
            <w:rFonts w:ascii="Times New Roman" w:hAnsi="Times New Roman" w:cs="Times New Roman"/>
            <w:sz w:val="24"/>
            <w:szCs w:val="24"/>
            <w:lang w:val="en-US"/>
          </w:rPr>
          <w:t>24</w:t>
        </w:r>
      </w:ins>
      <w:del w:id="86" w:author="David St-Amand" w:date="2017-10-04T10:52:00Z">
        <w:r w:rsidDel="00956B5E">
          <w:rPr>
            <w:rFonts w:ascii="Times New Roman" w:hAnsi="Times New Roman" w:cs="Times New Roman"/>
            <w:sz w:val="24"/>
            <w:szCs w:val="24"/>
            <w:lang w:val="en-US"/>
          </w:rPr>
          <w:delText>40</w:delText>
        </w:r>
      </w:del>
      <w:r>
        <w:rPr>
          <w:rFonts w:ascii="Times New Roman" w:hAnsi="Times New Roman" w:cs="Times New Roman"/>
          <w:sz w:val="24"/>
          <w:szCs w:val="24"/>
          <w:lang w:val="en-US"/>
        </w:rPr>
        <w:t xml:space="preserve"> (</w:t>
      </w:r>
      <w:ins w:id="87" w:author="David St-Amand" w:date="2017-10-04T10:52:00Z">
        <w:r w:rsidR="00956B5E">
          <w:rPr>
            <w:rFonts w:ascii="Times New Roman" w:hAnsi="Times New Roman" w:cs="Times New Roman"/>
            <w:sz w:val="24"/>
            <w:szCs w:val="24"/>
            <w:lang w:val="en-US"/>
          </w:rPr>
          <w:t xml:space="preserve">Madan </w:t>
        </w:r>
      </w:ins>
      <w:ins w:id="88" w:author="David St-Amand" w:date="2017-10-04T10:53:00Z">
        <w:r w:rsidR="00956B5E">
          <w:rPr>
            <w:rFonts w:ascii="Times New Roman" w:hAnsi="Times New Roman" w:cs="Times New Roman"/>
            <w:sz w:val="24"/>
            <w:szCs w:val="24"/>
            <w:lang w:val="en-US"/>
          </w:rPr>
          <w:t xml:space="preserve">et al., 2013; </w:t>
        </w:r>
      </w:ins>
      <w:ins w:id="89" w:author="David St-Amand" w:date="2017-10-04T10:52:00Z">
        <w:r w:rsidR="00956B5E">
          <w:rPr>
            <w:rFonts w:ascii="Times New Roman" w:hAnsi="Times New Roman" w:cs="Times New Roman"/>
            <w:sz w:val="24"/>
            <w:szCs w:val="24"/>
            <w:lang w:val="en-US"/>
          </w:rPr>
          <w:t>Madan et al., 2014</w:t>
        </w:r>
      </w:ins>
      <w:del w:id="90" w:author="David St-Amand" w:date="2017-10-04T10:52:00Z">
        <w:r w:rsidDel="00956B5E">
          <w:rPr>
            <w:rFonts w:ascii="Times New Roman" w:hAnsi="Times New Roman" w:cs="Times New Roman"/>
            <w:sz w:val="24"/>
            <w:szCs w:val="24"/>
            <w:lang w:val="en-US"/>
          </w:rPr>
          <w:delText>Figure 2A</w:delText>
        </w:r>
      </w:del>
      <w:r>
        <w:rPr>
          <w:rFonts w:ascii="Times New Roman" w:hAnsi="Times New Roman" w:cs="Times New Roman"/>
          <w:sz w:val="24"/>
          <w:szCs w:val="24"/>
          <w:lang w:val="en-US"/>
        </w:rPr>
        <w:t xml:space="preserve">), </w:t>
      </w:r>
      <w:commentRangeEnd w:id="84"/>
      <w:r w:rsidR="00FB47FD">
        <w:rPr>
          <w:rStyle w:val="CommentReference"/>
        </w:rPr>
        <w:commentReference w:id="84"/>
      </w:r>
      <w:r>
        <w:rPr>
          <w:rFonts w:ascii="Times New Roman" w:hAnsi="Times New Roman" w:cs="Times New Roman"/>
          <w:sz w:val="24"/>
          <w:szCs w:val="24"/>
          <w:lang w:val="en-US"/>
        </w:rPr>
        <w:t xml:space="preserve">we found that risk-taking in the episodic condition </w:t>
      </w:r>
      <w:commentRangeStart w:id="91"/>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ins w:id="92" w:author="David St-Amand" w:date="2017-10-04T14:30:00Z">
        <w:r w:rsidR="00B031B8">
          <w:rPr>
            <w:rFonts w:ascii="Times New Roman" w:hAnsi="Times New Roman" w:cs="Times New Roman"/>
            <w:sz w:val="24"/>
            <w:szCs w:val="24"/>
            <w:lang w:val="en-US"/>
          </w:rPr>
          <w:t>7</w:t>
        </w:r>
      </w:ins>
      <w:del w:id="93" w:author="David St-Amand" w:date="2017-10-04T14:30:00Z">
        <w:r w:rsidDel="00B031B8">
          <w:rPr>
            <w:rFonts w:ascii="Times New Roman" w:hAnsi="Times New Roman" w:cs="Times New Roman"/>
            <w:sz w:val="24"/>
            <w:szCs w:val="24"/>
            <w:lang w:val="en-US"/>
          </w:rPr>
          <w:delText>8</w:delText>
        </w:r>
      </w:del>
      <w:ins w:id="94" w:author="David St-Amand" w:date="2017-10-04T14:30:00Z">
        <w:r w:rsidR="00B031B8">
          <w:rPr>
            <w:rFonts w:ascii="Times New Roman" w:hAnsi="Times New Roman" w:cs="Times New Roman"/>
            <w:sz w:val="24"/>
            <w:szCs w:val="24"/>
            <w:lang w:val="en-US"/>
          </w:rPr>
          <w:t>9</w:t>
        </w:r>
      </w:ins>
      <w:del w:id="95" w:author="David St-Amand" w:date="2017-10-04T14:30:00Z">
        <w:r w:rsidDel="00B031B8">
          <w:rPr>
            <w:rFonts w:ascii="Times New Roman" w:hAnsi="Times New Roman" w:cs="Times New Roman"/>
            <w:sz w:val="24"/>
            <w:szCs w:val="24"/>
            <w:lang w:val="en-US"/>
          </w:rPr>
          <w:delText>5</w:delText>
        </w:r>
      </w:del>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ins w:id="96" w:author="David St-Amand" w:date="2017-10-04T14:30:00Z">
        <w:r w:rsidR="00B031B8">
          <w:rPr>
            <w:rFonts w:ascii="Times New Roman" w:hAnsi="Times New Roman" w:cs="Times New Roman"/>
            <w:sz w:val="24"/>
            <w:szCs w:val="24"/>
            <w:lang w:val="en-US"/>
          </w:rPr>
          <w:t>3</w:t>
        </w:r>
      </w:ins>
      <w:del w:id="97" w:author="David St-Amand" w:date="2017-10-04T14:30:00Z">
        <w:r w:rsidDel="00B031B8">
          <w:rPr>
            <w:rFonts w:ascii="Times New Roman" w:hAnsi="Times New Roman" w:cs="Times New Roman"/>
            <w:sz w:val="24"/>
            <w:szCs w:val="24"/>
            <w:lang w:val="en-US"/>
          </w:rPr>
          <w:delText>9</w:delText>
        </w:r>
      </w:del>
      <w:r>
        <w:rPr>
          <w:rFonts w:ascii="Times New Roman" w:hAnsi="Times New Roman" w:cs="Times New Roman"/>
          <w:sz w:val="24"/>
          <w:szCs w:val="24"/>
          <w:lang w:val="en-US"/>
        </w:rPr>
        <w:t>)</w:t>
      </w:r>
      <w:commentRangeEnd w:id="91"/>
      <w:r>
        <w:rPr>
          <w:rStyle w:val="CommentReference"/>
        </w:rPr>
        <w:commentReference w:id="91"/>
      </w:r>
      <w:r>
        <w:rPr>
          <w:rFonts w:ascii="Times New Roman" w:hAnsi="Times New Roman" w:cs="Times New Roman"/>
          <w:sz w:val="24"/>
          <w:szCs w:val="24"/>
          <w:lang w:val="en-US"/>
        </w:rPr>
        <w:t xml:space="preserve"> was significantly higher than in the control condition (M = 0.3</w:t>
      </w:r>
      <w:ins w:id="98" w:author="David St-Amand" w:date="2017-10-04T14:31:00Z">
        <w:r w:rsidR="00B031B8">
          <w:rPr>
            <w:rFonts w:ascii="Times New Roman" w:hAnsi="Times New Roman" w:cs="Times New Roman"/>
            <w:sz w:val="24"/>
            <w:szCs w:val="24"/>
            <w:lang w:val="en-US"/>
          </w:rPr>
          <w:t>4</w:t>
        </w:r>
      </w:ins>
      <w:del w:id="99" w:author="David St-Amand" w:date="2017-10-04T14:31:00Z">
        <w:r w:rsidDel="00B031B8">
          <w:rPr>
            <w:rFonts w:ascii="Times New Roman" w:hAnsi="Times New Roman" w:cs="Times New Roman"/>
            <w:sz w:val="24"/>
            <w:szCs w:val="24"/>
            <w:lang w:val="en-US"/>
          </w:rPr>
          <w:delText>04</w:delText>
        </w:r>
      </w:del>
      <w:r>
        <w:rPr>
          <w:rFonts w:ascii="Times New Roman" w:hAnsi="Times New Roman" w:cs="Times New Roman"/>
          <w:sz w:val="24"/>
          <w:szCs w:val="24"/>
          <w:lang w:val="en-US"/>
        </w:rPr>
        <w:t>, SD = 0.12</w:t>
      </w:r>
      <w:ins w:id="100" w:author="David St-Amand" w:date="2017-10-04T14:31:00Z">
        <w:r w:rsidR="00B031B8">
          <w:rPr>
            <w:rFonts w:ascii="Times New Roman" w:hAnsi="Times New Roman" w:cs="Times New Roman"/>
            <w:sz w:val="24"/>
            <w:szCs w:val="24"/>
            <w:lang w:val="en-US"/>
          </w:rPr>
          <w:t>2</w:t>
        </w:r>
      </w:ins>
      <w:del w:id="101" w:author="David St-Amand" w:date="2017-10-04T14:31:00Z">
        <w:r w:rsidDel="00B031B8">
          <w:rPr>
            <w:rFonts w:ascii="Times New Roman" w:hAnsi="Times New Roman" w:cs="Times New Roman"/>
            <w:sz w:val="24"/>
            <w:szCs w:val="24"/>
            <w:lang w:val="en-US"/>
          </w:rPr>
          <w:delText>3</w:delText>
        </w:r>
      </w:del>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 39) = </w:t>
      </w:r>
      <w:ins w:id="102" w:author="David St-Amand" w:date="2017-10-04T14:31:00Z">
        <w:r w:rsidR="00B031B8">
          <w:rPr>
            <w:rFonts w:ascii="Times New Roman" w:hAnsi="Times New Roman" w:cs="Times New Roman"/>
            <w:sz w:val="24"/>
            <w:szCs w:val="24"/>
            <w:lang w:val="en-US"/>
          </w:rPr>
          <w:t>8.8</w:t>
        </w:r>
      </w:ins>
      <w:del w:id="103" w:author="David St-Amand" w:date="2017-10-04T14:31:00Z">
        <w:r w:rsidDel="00B031B8">
          <w:rPr>
            <w:rFonts w:ascii="Times New Roman" w:hAnsi="Times New Roman" w:cs="Times New Roman"/>
            <w:sz w:val="24"/>
            <w:szCs w:val="24"/>
            <w:lang w:val="en-US"/>
          </w:rPr>
          <w:delText>14</w:delText>
        </w:r>
      </w:del>
      <w:r>
        <w:rPr>
          <w:rFonts w:ascii="Times New Roman" w:hAnsi="Times New Roman" w:cs="Times New Roman"/>
          <w:sz w:val="24"/>
          <w:szCs w:val="24"/>
          <w:lang w:val="en-US"/>
        </w:rPr>
        <w:t>, p = 0.00</w:t>
      </w:r>
      <w:del w:id="104" w:author="David St-Amand" w:date="2017-10-04T14:32:00Z">
        <w:r w:rsidDel="00B031B8">
          <w:rPr>
            <w:rFonts w:ascii="Times New Roman" w:hAnsi="Times New Roman" w:cs="Times New Roman"/>
            <w:sz w:val="24"/>
            <w:szCs w:val="24"/>
            <w:lang w:val="en-US"/>
          </w:rPr>
          <w:delText>0</w:delText>
        </w:r>
      </w:del>
      <w:r>
        <w:rPr>
          <w:rFonts w:ascii="Times New Roman" w:hAnsi="Times New Roman" w:cs="Times New Roman"/>
          <w:sz w:val="24"/>
          <w:szCs w:val="24"/>
          <w:lang w:val="en-US"/>
        </w:rPr>
        <w:t>5</w:t>
      </w:r>
      <w:ins w:id="105" w:author="David St-Amand" w:date="2017-10-04T14:32:00Z">
        <w:r w:rsidR="00B031B8">
          <w:rPr>
            <w:rFonts w:ascii="Times New Roman" w:hAnsi="Times New Roman" w:cs="Times New Roman"/>
            <w:sz w:val="24"/>
            <w:szCs w:val="24"/>
            <w:lang w:val="en-US"/>
          </w:rPr>
          <w:t>1</w:t>
        </w:r>
      </w:ins>
      <w:del w:id="106" w:author="David St-Amand" w:date="2017-10-04T14:32:00Z">
        <w:r w:rsidDel="00B031B8">
          <w:rPr>
            <w:rFonts w:ascii="Times New Roman" w:hAnsi="Times New Roman" w:cs="Times New Roman"/>
            <w:sz w:val="24"/>
            <w:szCs w:val="24"/>
            <w:lang w:val="en-US"/>
          </w:rPr>
          <w:delText>8</w:delText>
        </w:r>
      </w:del>
      <w:ins w:id="107" w:author="David St-Amand" w:date="2017-10-04T10:12:00Z">
        <w:r w:rsidR="0000477A">
          <w:rPr>
            <w:rFonts w:ascii="Times New Roman" w:hAnsi="Times New Roman" w:cs="Times New Roman"/>
            <w:sz w:val="24"/>
            <w:szCs w:val="24"/>
            <w:lang w:val="en-US"/>
          </w:rPr>
          <w:t>; see figure 2A</w:t>
        </w:r>
      </w:ins>
      <w:r>
        <w:rPr>
          <w:rFonts w:ascii="Times New Roman" w:hAnsi="Times New Roman" w:cs="Times New Roman"/>
          <w:sz w:val="24"/>
          <w:szCs w:val="24"/>
          <w:lang w:val="en-US"/>
        </w:rPr>
        <w:t xml:space="preserve">). </w:t>
      </w:r>
    </w:p>
    <w:p w14:paraId="3C79E694" w14:textId="7013DA97" w:rsidR="0091463D" w:rsidRDefault="0091463D" w:rsidP="0091463D">
      <w:pPr>
        <w:spacing w:line="480" w:lineRule="auto"/>
        <w:ind w:firstLine="720"/>
        <w:rPr>
          <w:rFonts w:ascii="Times New Roman" w:hAnsi="Times New Roman" w:cs="Times New Roman"/>
          <w:sz w:val="24"/>
          <w:szCs w:val="24"/>
          <w:lang w:val="en-US"/>
        </w:rPr>
      </w:pPr>
      <w:del w:id="108" w:author="David St-Amand" w:date="2017-10-04T14:53:00Z">
        <w:r w:rsidDel="008C7FC2">
          <w:rPr>
            <w:noProof/>
            <w:lang w:val="en-US"/>
          </w:rPr>
          <w:lastRenderedPageBreak/>
          <w:drawing>
            <wp:inline distT="0" distB="0" distL="0" distR="0" wp14:anchorId="02ACD63F" wp14:editId="4113BFE4">
              <wp:extent cx="5943600" cy="4010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759" cy="4016166"/>
                      </a:xfrm>
                      <a:prstGeom prst="rect">
                        <a:avLst/>
                      </a:prstGeom>
                    </pic:spPr>
                  </pic:pic>
                </a:graphicData>
              </a:graphic>
            </wp:inline>
          </w:drawing>
        </w:r>
      </w:del>
      <w:ins w:id="109" w:author="David St-Amand" w:date="2017-10-04T14:53:00Z">
        <w:r w:rsidR="008C7FC2" w:rsidRPr="008C7FC2">
          <w:rPr>
            <w:noProof/>
          </w:rPr>
          <w:t xml:space="preserve"> </w:t>
        </w:r>
        <w:r w:rsidR="008C7FC2">
          <w:rPr>
            <w:noProof/>
          </w:rPr>
          <w:lastRenderedPageBreak/>
          <w:drawing>
            <wp:inline distT="0" distB="0" distL="0" distR="0" wp14:anchorId="6CFB95E4" wp14:editId="4754C3DD">
              <wp:extent cx="5486400" cy="402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20820"/>
                      </a:xfrm>
                      <a:prstGeom prst="rect">
                        <a:avLst/>
                      </a:prstGeom>
                    </pic:spPr>
                  </pic:pic>
                </a:graphicData>
              </a:graphic>
            </wp:inline>
          </w:drawing>
        </w:r>
      </w:ins>
    </w:p>
    <w:p w14:paraId="2B8F9801" w14:textId="622F86AC" w:rsidR="0091463D" w:rsidDel="003E40A3" w:rsidRDefault="0091463D" w:rsidP="0091463D">
      <w:pPr>
        <w:spacing w:line="480" w:lineRule="auto"/>
        <w:ind w:firstLine="720"/>
        <w:rPr>
          <w:del w:id="110" w:author="Anthony Ross Otto, Dr" w:date="2017-10-03T10:12:00Z"/>
          <w:rFonts w:ascii="Times New Roman" w:hAnsi="Times New Roman" w:cs="Times New Roman"/>
          <w:sz w:val="24"/>
          <w:szCs w:val="24"/>
          <w:lang w:val="en-US"/>
        </w:rPr>
      </w:pPr>
    </w:p>
    <w:p w14:paraId="3EC728D8" w14:textId="79820108"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w:t>
      </w:r>
      <w:del w:id="111" w:author="Anthony Ross Otto, Dr" w:date="2017-10-03T10:18:00Z">
        <w:r w:rsidDel="00FB47FD">
          <w:rPr>
            <w:rFonts w:ascii="Times New Roman" w:hAnsi="Times New Roman" w:cs="Times New Roman"/>
            <w:sz w:val="20"/>
            <w:szCs w:val="20"/>
            <w:lang w:val="en-US"/>
          </w:rPr>
          <w:delText>Figure 2A</w:delText>
        </w:r>
      </w:del>
      <w:ins w:id="112" w:author="Anthony Ross Otto, Dr" w:date="2017-10-03T10:18:00Z">
        <w:r w:rsidR="00FB47FD">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113" w:author="Anthony Ross Otto, Dr" w:date="2017-10-03T10:19:00Z">
        <w:r w:rsidDel="00FB47FD">
          <w:rPr>
            <w:rFonts w:ascii="Times New Roman" w:hAnsi="Times New Roman" w:cs="Times New Roman"/>
            <w:sz w:val="20"/>
            <w:szCs w:val="20"/>
            <w:lang w:val="en-US"/>
          </w:rPr>
          <w:delText xml:space="preserve">represents </w:delText>
        </w:r>
      </w:del>
      <w:ins w:id="114" w:author="Anthony Ross Otto, Dr" w:date="2017-10-03T10:19:00Z">
        <w:r w:rsidR="00FB47FD">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del w:id="115" w:author="Anthony Ross Otto, Dr" w:date="2017-10-03T10:18:00Z">
        <w:r w:rsidDel="00FB47FD">
          <w:rPr>
            <w:rFonts w:ascii="Times New Roman" w:hAnsi="Times New Roman" w:cs="Times New Roman"/>
            <w:sz w:val="20"/>
            <w:szCs w:val="20"/>
            <w:lang w:val="en-US"/>
          </w:rPr>
          <w:delText>Figure 2B</w:delText>
        </w:r>
      </w:del>
      <w:ins w:id="116" w:author="Anthony Ross Otto, Dr" w:date="2017-10-03T10:18:00Z">
        <w:r w:rsidR="00FB47FD">
          <w:rPr>
            <w:rFonts w:ascii="Times New Roman" w:hAnsi="Times New Roman" w:cs="Times New Roman"/>
            <w:sz w:val="20"/>
            <w:szCs w:val="20"/>
            <w:lang w:val="en-US"/>
          </w:rPr>
          <w:t>Panel B</w:t>
        </w:r>
      </w:ins>
      <w:r>
        <w:rPr>
          <w:rFonts w:ascii="Times New Roman" w:hAnsi="Times New Roman" w:cs="Times New Roman"/>
          <w:sz w:val="20"/>
          <w:szCs w:val="20"/>
          <w:lang w:val="en-US"/>
        </w:rPr>
        <w:t xml:space="preserve"> </w:t>
      </w:r>
      <w:del w:id="117" w:author="Anthony Ross Otto, Dr" w:date="2017-10-03T10:18:00Z">
        <w:r w:rsidDel="00FB47FD">
          <w:rPr>
            <w:rFonts w:ascii="Times New Roman" w:hAnsi="Times New Roman" w:cs="Times New Roman"/>
            <w:sz w:val="20"/>
            <w:szCs w:val="20"/>
            <w:lang w:val="en-US"/>
          </w:rPr>
          <w:delText xml:space="preserve">represents </w:delText>
        </w:r>
      </w:del>
      <w:ins w:id="118" w:author="Anthony Ross Otto, Dr" w:date="2017-10-03T10:18:00Z">
        <w:r w:rsidR="00FB47FD">
          <w:rPr>
            <w:rFonts w:ascii="Times New Roman" w:hAnsi="Times New Roman" w:cs="Times New Roman"/>
            <w:sz w:val="20"/>
            <w:szCs w:val="20"/>
            <w:lang w:val="en-US"/>
          </w:rPr>
          <w:t xml:space="preserve">depicts </w:t>
        </w:r>
      </w:ins>
      <w:del w:id="119" w:author="Anthony Ross Otto, Dr" w:date="2017-10-03T10:18:00Z">
        <w:r w:rsidDel="00FB47FD">
          <w:rPr>
            <w:rFonts w:ascii="Times New Roman" w:hAnsi="Times New Roman" w:cs="Times New Roman"/>
            <w:sz w:val="20"/>
            <w:szCs w:val="20"/>
            <w:lang w:val="en-US"/>
          </w:rPr>
          <w:delText xml:space="preserve">changes in </w:delText>
        </w:r>
      </w:del>
      <w:ins w:id="120" w:author="Anthony Ross Otto, Dr" w:date="2017-10-03T10:18:00Z">
        <w:r w:rsidR="00FB47FD">
          <w:rPr>
            <w:rFonts w:ascii="Times New Roman" w:hAnsi="Times New Roman" w:cs="Times New Roman"/>
            <w:sz w:val="20"/>
            <w:szCs w:val="20"/>
            <w:lang w:val="en-US"/>
          </w:rPr>
          <w:t xml:space="preserve">the time course of </w:t>
        </w:r>
      </w:ins>
      <w:r>
        <w:rPr>
          <w:rFonts w:ascii="Times New Roman" w:hAnsi="Times New Roman" w:cs="Times New Roman"/>
          <w:sz w:val="20"/>
          <w:szCs w:val="20"/>
          <w:lang w:val="en-US"/>
        </w:rPr>
        <w:t xml:space="preserve">risky preferences over </w:t>
      </w:r>
      <w:ins w:id="121" w:author="Anthony Ross Otto, Dr" w:date="2017-10-03T10:18:00Z">
        <w:r w:rsidR="00FB47FD">
          <w:rPr>
            <w:rFonts w:ascii="Times New Roman" w:hAnsi="Times New Roman" w:cs="Times New Roman"/>
            <w:sz w:val="20"/>
            <w:szCs w:val="20"/>
            <w:lang w:val="en-US"/>
          </w:rPr>
          <w:t xml:space="preserve">20-trial blocks </w:t>
        </w:r>
      </w:ins>
      <w:del w:id="122" w:author="Anthony Ross Otto, Dr" w:date="2017-10-03T10:18:00Z">
        <w:r w:rsidDel="00FB47FD">
          <w:rPr>
            <w:rFonts w:ascii="Times New Roman" w:hAnsi="Times New Roman" w:cs="Times New Roman"/>
            <w:sz w:val="20"/>
            <w:szCs w:val="20"/>
            <w:lang w:val="en-US"/>
          </w:rPr>
          <w:delText xml:space="preserve">time </w:delText>
        </w:r>
      </w:del>
      <w:r>
        <w:rPr>
          <w:rFonts w:ascii="Times New Roman" w:hAnsi="Times New Roman" w:cs="Times New Roman"/>
          <w:sz w:val="20"/>
          <w:szCs w:val="20"/>
          <w:lang w:val="en-US"/>
        </w:rPr>
        <w:t>in the three conditions</w:t>
      </w:r>
      <w:ins w:id="123" w:author="Anthony Ross Otto, Dr" w:date="2017-10-03T10:19:00Z">
        <w:r w:rsidR="00FB47FD">
          <w:rPr>
            <w:rFonts w:ascii="Times New Roman" w:hAnsi="Times New Roman" w:cs="Times New Roman"/>
            <w:sz w:val="20"/>
            <w:szCs w:val="20"/>
            <w:lang w:val="en-US"/>
          </w:rPr>
          <w:t xml:space="preserve">: </w:t>
        </w:r>
      </w:ins>
      <w:del w:id="124" w:author="Anthony Ross Otto, Dr" w:date="2017-10-03T10:19:00Z">
        <w:r w:rsidDel="00FB47FD">
          <w:rPr>
            <w:rFonts w:ascii="Times New Roman" w:hAnsi="Times New Roman" w:cs="Times New Roman"/>
            <w:sz w:val="20"/>
            <w:szCs w:val="20"/>
            <w:lang w:val="en-US"/>
          </w:rPr>
          <w:delText xml:space="preserve"> </w:delText>
        </w:r>
        <w:r w:rsidRPr="005C643D" w:rsidDel="00FB47FD">
          <w:rPr>
            <w:rFonts w:ascii="Times New Roman" w:hAnsi="Times New Roman" w:cs="Times New Roman"/>
            <w:sz w:val="20"/>
            <w:szCs w:val="20"/>
            <w:lang w:val="en-US"/>
          </w:rPr>
          <w:delText>(</w:delText>
        </w:r>
      </w:del>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ins w:id="125" w:author="Anthony Ross Otto, Dr" w:date="2017-10-03T10:19:00Z">
        <w:r w:rsidR="00FB47FD">
          <w:rPr>
            <w:rFonts w:ascii="Times New Roman" w:hAnsi="Times New Roman" w:cs="Times New Roman"/>
            <w:sz w:val="20"/>
            <w:szCs w:val="20"/>
            <w:lang w:val="en-US"/>
          </w:rPr>
          <w:t xml:space="preserve"> (Experiment 2)</w:t>
        </w:r>
      </w:ins>
      <w:del w:id="126" w:author="Anthony Ross Otto, Dr" w:date="2017-10-03T10:19:00Z">
        <w:r w:rsidRPr="005C643D" w:rsidDel="00FB47FD">
          <w:rPr>
            <w:rFonts w:ascii="Times New Roman" w:hAnsi="Times New Roman" w:cs="Times New Roman"/>
            <w:sz w:val="20"/>
            <w:szCs w:val="20"/>
            <w:lang w:val="en-US"/>
          </w:rPr>
          <w:delText>)</w:delText>
        </w:r>
      </w:del>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7972B1C8" w:rsidR="0091463D" w:rsidRDefault="0091463D" w:rsidP="0091463D">
      <w:pPr>
        <w:spacing w:line="480" w:lineRule="auto"/>
        <w:ind w:firstLine="720"/>
        <w:rPr>
          <w:ins w:id="127" w:author="Anthony Ross Otto, Dr" w:date="2017-10-03T10:12:00Z"/>
          <w:rFonts w:ascii="Times New Roman" w:hAnsi="Times New Roman" w:cs="Times New Roman"/>
          <w:sz w:val="24"/>
          <w:szCs w:val="24"/>
          <w:lang w:val="en-US"/>
        </w:rPr>
      </w:pPr>
      <w:r>
        <w:rPr>
          <w:rFonts w:ascii="Times New Roman" w:hAnsi="Times New Roman" w:cs="Times New Roman"/>
          <w:sz w:val="24"/>
          <w:szCs w:val="24"/>
          <w:lang w:val="en-US"/>
        </w:rPr>
        <w:t>Examining choice behavior across blocks, we found that risk-taking developed differently over time in the episodic specificity and control conditions (Figure 2B). 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condition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r w:rsidRPr="009A12D7">
        <w:rPr>
          <w:rFonts w:ascii="Times New Roman" w:hAnsi="Times New Roman" w:cs="Times New Roman"/>
          <w:sz w:val="24"/>
          <w:szCs w:val="24"/>
          <w:lang w:val="en-US"/>
        </w:rPr>
        <w:t>condition (</w:t>
      </w:r>
      <w:r>
        <w:rPr>
          <w:rFonts w:ascii="Times New Roman" w:hAnsi="Times New Roman" w:cs="Times New Roman"/>
          <w:sz w:val="24"/>
          <w:szCs w:val="24"/>
          <w:lang w:val="en-US"/>
        </w:rPr>
        <w:t xml:space="preserve">condition 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More precisely, risk-taking tended to decrease over time in the control </w:t>
      </w:r>
      <w:r>
        <w:rPr>
          <w:rFonts w:ascii="Times New Roman" w:hAnsi="Times New Roman" w:cs="Times New Roman"/>
          <w:sz w:val="24"/>
          <w:szCs w:val="24"/>
          <w:lang w:val="en-US"/>
        </w:rPr>
        <w:lastRenderedPageBreak/>
        <w:t>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40A3" w:rsidRDefault="003E40A3">
      <w:pPr>
        <w:spacing w:line="480" w:lineRule="auto"/>
        <w:rPr>
          <w:rFonts w:ascii="Times New Roman" w:hAnsi="Times New Roman" w:cs="Times New Roman"/>
          <w:i/>
          <w:sz w:val="24"/>
          <w:szCs w:val="24"/>
          <w:lang w:val="en-US"/>
          <w:rPrChange w:id="128" w:author="Anthony Ross Otto, Dr" w:date="2017-10-03T10:12:00Z">
            <w:rPr>
              <w:rFonts w:ascii="Times New Roman" w:hAnsi="Times New Roman" w:cs="Times New Roman"/>
              <w:sz w:val="24"/>
              <w:szCs w:val="24"/>
              <w:lang w:val="en-US"/>
            </w:rPr>
          </w:rPrChange>
        </w:rPr>
        <w:pPrChange w:id="129" w:author="Anthony Ross Otto, Dr" w:date="2017-10-03T10:12:00Z">
          <w:pPr>
            <w:spacing w:line="480" w:lineRule="auto"/>
            <w:ind w:firstLine="720"/>
          </w:pPr>
        </w:pPrChange>
      </w:pPr>
      <w:ins w:id="130" w:author="Anthony Ross Otto, Dr" w:date="2017-10-03T10:12:00Z">
        <w:r>
          <w:rPr>
            <w:rFonts w:ascii="Times New Roman" w:hAnsi="Times New Roman" w:cs="Times New Roman"/>
            <w:i/>
            <w:sz w:val="24"/>
            <w:szCs w:val="24"/>
            <w:lang w:val="en-US"/>
          </w:rPr>
          <w:t>Memory for Outcomes</w:t>
        </w:r>
      </w:ins>
    </w:p>
    <w:p w14:paraId="52B9BB0C" w14:textId="09E5378E"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condition were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(1, N = 21) = 3.86, p= 0.0495 (see figure 4). </w:t>
      </w:r>
      <w:r w:rsidR="00040243">
        <w:rPr>
          <w:rFonts w:ascii="Times New Roman" w:hAnsi="Times New Roman" w:cs="Times New Roman"/>
          <w:sz w:val="24"/>
          <w:szCs w:val="24"/>
          <w:lang w:val="en-US"/>
        </w:rPr>
        <w:t>T</w:t>
      </w:r>
      <w:r>
        <w:rPr>
          <w:rFonts w:ascii="Times New Roman" w:hAnsi="Times New Roman" w:cs="Times New Roman"/>
          <w:sz w:val="24"/>
          <w:szCs w:val="24"/>
          <w:lang w:val="en-US"/>
        </w:rPr>
        <w:t xml:space="preserve">his was not the case for the control condition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condition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ins w:id="131" w:author="David St-Amand" w:date="2017-10-04T14:57:00Z">
        <w:r w:rsidR="00C82402">
          <w:rPr>
            <w:rFonts w:ascii="Times New Roman" w:hAnsi="Times New Roman" w:cs="Times New Roman"/>
            <w:sz w:val="24"/>
            <w:szCs w:val="24"/>
            <w:lang w:val="en-US"/>
          </w:rPr>
          <w:t>637</w:t>
        </w:r>
      </w:ins>
      <w:del w:id="132" w:author="David St-Amand" w:date="2017-10-04T14:57:00Z">
        <w:r w:rsidDel="00C82402">
          <w:rPr>
            <w:rFonts w:ascii="Times New Roman" w:hAnsi="Times New Roman" w:cs="Times New Roman"/>
            <w:sz w:val="24"/>
            <w:szCs w:val="24"/>
            <w:lang w:val="en-US"/>
          </w:rPr>
          <w:delText>881</w:delText>
        </w:r>
      </w:del>
      <w:r>
        <w:rPr>
          <w:rFonts w:ascii="Times New Roman" w:hAnsi="Times New Roman" w:cs="Times New Roman"/>
          <w:sz w:val="24"/>
          <w:szCs w:val="24"/>
          <w:lang w:val="en-US"/>
        </w:rPr>
        <w:t>, p = 0.</w:t>
      </w:r>
      <w:ins w:id="133" w:author="David St-Amand" w:date="2017-10-04T14:57:00Z">
        <w:r w:rsidR="00C82402">
          <w:rPr>
            <w:rFonts w:ascii="Times New Roman" w:hAnsi="Times New Roman" w:cs="Times New Roman"/>
            <w:sz w:val="24"/>
            <w:szCs w:val="24"/>
            <w:lang w:val="en-US"/>
          </w:rPr>
          <w:t>43</w:t>
        </w:r>
      </w:ins>
      <w:del w:id="134" w:author="David St-Amand" w:date="2017-10-04T14:57:00Z">
        <w:r w:rsidDel="00C82402">
          <w:rPr>
            <w:rFonts w:ascii="Times New Roman" w:hAnsi="Times New Roman" w:cs="Times New Roman"/>
            <w:sz w:val="24"/>
            <w:szCs w:val="24"/>
            <w:lang w:val="en-US"/>
          </w:rPr>
          <w:delText>35</w:delText>
        </w:r>
      </w:del>
      <w:r>
        <w:rPr>
          <w:rFonts w:ascii="Times New Roman" w:hAnsi="Times New Roman" w:cs="Times New Roman"/>
          <w:sz w:val="24"/>
          <w:szCs w:val="24"/>
          <w:lang w:val="en-US"/>
        </w:rPr>
        <w:t xml:space="preserve">. </w:t>
      </w:r>
    </w:p>
    <w:p w14:paraId="3A49A682" w14:textId="7924E8DA" w:rsidR="0091463D" w:rsidDel="00E54FB5" w:rsidRDefault="0091463D" w:rsidP="0091463D">
      <w:pPr>
        <w:spacing w:line="480" w:lineRule="auto"/>
        <w:ind w:firstLine="720"/>
        <w:rPr>
          <w:del w:id="135" w:author="Anthony Ross Otto, Dr" w:date="2017-10-03T10:13:00Z"/>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0CFCE89C" w14:textId="6F457789" w:rsidR="0091463D" w:rsidRPr="007A2D66" w:rsidRDefault="0091463D">
      <w:pPr>
        <w:spacing w:line="480" w:lineRule="auto"/>
        <w:ind w:firstLine="720"/>
        <w:rPr>
          <w:rFonts w:ascii="Times New Roman" w:hAnsi="Times New Roman" w:cs="Times New Roman"/>
          <w:sz w:val="24"/>
          <w:szCs w:val="24"/>
          <w:lang w:val="en-US"/>
        </w:rPr>
        <w:pPrChange w:id="136" w:author="Anthony Ross Otto, Dr" w:date="2017-10-03T10:13:00Z">
          <w:pPr>
            <w:spacing w:line="480" w:lineRule="auto"/>
          </w:pPr>
        </w:pPrChange>
      </w:pPr>
      <w:del w:id="137" w:author="Anthony Ross Otto, Dr" w:date="2017-10-03T10:14:00Z">
        <w:r w:rsidDel="00E54FB5">
          <w:rPr>
            <w:rFonts w:ascii="Times New Roman" w:hAnsi="Times New Roman" w:cs="Times New Roman"/>
            <w:sz w:val="24"/>
            <w:szCs w:val="24"/>
            <w:lang w:val="en-US"/>
          </w:rPr>
          <w:delText>We replicated every analysis conducted previously to compare the</w:delText>
        </w:r>
      </w:del>
      <w:ins w:id="138" w:author="Anthony Ross Otto, Dr" w:date="2017-10-03T10:17:00Z">
        <w:r w:rsidR="00FB47FD">
          <w:rPr>
            <w:rFonts w:ascii="Times New Roman" w:hAnsi="Times New Roman" w:cs="Times New Roman"/>
            <w:sz w:val="24"/>
            <w:szCs w:val="24"/>
            <w:lang w:val="en-US"/>
          </w:rPr>
          <w:t>We analyzed the</w:t>
        </w:r>
      </w:ins>
      <w:ins w:id="139" w:author="Anthony Ross Otto, Dr" w:date="2017-10-03T10:14:00Z">
        <w:r w:rsidR="00E54FB5">
          <w:rPr>
            <w:rFonts w:ascii="Times New Roman" w:hAnsi="Times New Roman" w:cs="Times New Roman"/>
            <w:sz w:val="24"/>
            <w:szCs w:val="24"/>
            <w:lang w:val="en-US"/>
          </w:rPr>
          <w:t xml:space="preserve"> </w:t>
        </w:r>
      </w:ins>
      <w:del w:id="140" w:author="Anthony Ross Otto, Dr" w:date="2017-10-03T10:14:00Z">
        <w:r w:rsidDel="00E54FB5">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baseline condition </w:t>
      </w:r>
      <w:del w:id="141" w:author="Anthony Ross Otto, Dr" w:date="2017-10-03T10:17:00Z">
        <w:r w:rsidDel="00FB47FD">
          <w:rPr>
            <w:rFonts w:ascii="Times New Roman" w:hAnsi="Times New Roman" w:cs="Times New Roman"/>
            <w:sz w:val="24"/>
            <w:szCs w:val="24"/>
            <w:lang w:val="en-US"/>
          </w:rPr>
          <w:delText xml:space="preserve">with both the </w:delText>
        </w:r>
      </w:del>
      <w:ins w:id="142" w:author="Anthony Ross Otto, Dr" w:date="2017-10-03T10:17:00Z">
        <w:r w:rsidR="00FB47FD">
          <w:rPr>
            <w:rFonts w:ascii="Times New Roman" w:hAnsi="Times New Roman" w:cs="Times New Roman"/>
            <w:sz w:val="24"/>
            <w:szCs w:val="24"/>
            <w:lang w:val="en-US"/>
          </w:rPr>
          <w:t xml:space="preserve">the same way as in the </w:t>
        </w:r>
      </w:ins>
      <w:r>
        <w:rPr>
          <w:rFonts w:ascii="Times New Roman" w:hAnsi="Times New Roman" w:cs="Times New Roman"/>
          <w:sz w:val="24"/>
          <w:szCs w:val="24"/>
          <w:lang w:val="en-US"/>
        </w:rPr>
        <w:t>episodic and control conditions. Upon examining the mean level of risky choices for each participant after trial 40 (Figure 2A), we found that risk-taking in the episodic condition (</w:t>
      </w:r>
      <w:ins w:id="143" w:author="David St-Amand" w:date="2017-10-04T14:32:00Z">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ins>
      <w:del w:id="144" w:author="David St-Amand" w:date="2017-10-04T14:32:00Z">
        <w:r w:rsidDel="00B031B8">
          <w:rPr>
            <w:rFonts w:ascii="Times New Roman" w:hAnsi="Times New Roman" w:cs="Times New Roman"/>
            <w:i/>
            <w:sz w:val="24"/>
            <w:szCs w:val="24"/>
            <w:lang w:val="en-US"/>
          </w:rPr>
          <w:delText>M</w:delText>
        </w:r>
        <w:r w:rsidDel="00B031B8">
          <w:rPr>
            <w:rFonts w:ascii="Times New Roman" w:hAnsi="Times New Roman" w:cs="Times New Roman"/>
            <w:sz w:val="24"/>
            <w:szCs w:val="24"/>
            <w:lang w:val="en-US"/>
          </w:rPr>
          <w:delText xml:space="preserve"> = 0.485, </w:delText>
        </w:r>
        <w:r w:rsidDel="00B031B8">
          <w:rPr>
            <w:rFonts w:ascii="Times New Roman" w:hAnsi="Times New Roman" w:cs="Times New Roman"/>
            <w:i/>
            <w:sz w:val="24"/>
            <w:szCs w:val="24"/>
            <w:lang w:val="en-US"/>
          </w:rPr>
          <w:delText>SD</w:delText>
        </w:r>
        <w:r w:rsidDel="00B031B8">
          <w:rPr>
            <w:rFonts w:ascii="Times New Roman" w:hAnsi="Times New Roman" w:cs="Times New Roman"/>
            <w:sz w:val="24"/>
            <w:szCs w:val="24"/>
            <w:lang w:val="en-US"/>
          </w:rPr>
          <w:delText>=0.179</w:delText>
        </w:r>
      </w:del>
      <w:r>
        <w:rPr>
          <w:rFonts w:ascii="Times New Roman" w:hAnsi="Times New Roman" w:cs="Times New Roman"/>
          <w:sz w:val="24"/>
          <w:szCs w:val="24"/>
          <w:lang w:val="en-US"/>
        </w:rPr>
        <w:t>) was not significantly different than in the baseline condition (M = 0.4</w:t>
      </w:r>
      <w:ins w:id="145" w:author="David St-Amand" w:date="2017-10-04T14:33:00Z">
        <w:r w:rsidR="00B031B8">
          <w:rPr>
            <w:rFonts w:ascii="Times New Roman" w:hAnsi="Times New Roman" w:cs="Times New Roman"/>
            <w:sz w:val="24"/>
            <w:szCs w:val="24"/>
            <w:lang w:val="en-US"/>
          </w:rPr>
          <w:t>24</w:t>
        </w:r>
      </w:ins>
      <w:del w:id="146" w:author="David St-Amand" w:date="2017-10-04T14:33:00Z">
        <w:r w:rsidDel="00B031B8">
          <w:rPr>
            <w:rFonts w:ascii="Times New Roman" w:hAnsi="Times New Roman" w:cs="Times New Roman"/>
            <w:sz w:val="24"/>
            <w:szCs w:val="24"/>
            <w:lang w:val="en-US"/>
          </w:rPr>
          <w:delText>35</w:delText>
        </w:r>
      </w:del>
      <w:r>
        <w:rPr>
          <w:rFonts w:ascii="Times New Roman" w:hAnsi="Times New Roman" w:cs="Times New Roman"/>
          <w:sz w:val="24"/>
          <w:szCs w:val="24"/>
          <w:lang w:val="en-US"/>
        </w:rPr>
        <w:t>, SD = 0.</w:t>
      </w:r>
      <w:ins w:id="147" w:author="David St-Amand" w:date="2017-10-04T14:33:00Z">
        <w:r w:rsidR="00B031B8">
          <w:rPr>
            <w:rFonts w:ascii="Times New Roman" w:hAnsi="Times New Roman" w:cs="Times New Roman"/>
            <w:sz w:val="24"/>
            <w:szCs w:val="24"/>
            <w:lang w:val="en-US"/>
          </w:rPr>
          <w:t>199</w:t>
        </w:r>
      </w:ins>
      <w:del w:id="148" w:author="David St-Amand" w:date="2017-10-04T14:33:00Z">
        <w:r w:rsidDel="00B031B8">
          <w:rPr>
            <w:rFonts w:ascii="Times New Roman" w:hAnsi="Times New Roman" w:cs="Times New Roman"/>
            <w:sz w:val="24"/>
            <w:szCs w:val="24"/>
            <w:lang w:val="en-US"/>
          </w:rPr>
          <w:delText>226</w:delText>
        </w:r>
      </w:del>
      <w:r>
        <w:rPr>
          <w:rFonts w:ascii="Times New Roman" w:hAnsi="Times New Roman" w:cs="Times New Roman"/>
          <w:sz w:val="24"/>
          <w:szCs w:val="24"/>
          <w:lang w:val="en-US"/>
        </w:rPr>
        <w:t>; F(1,42) = 0.</w:t>
      </w:r>
      <w:ins w:id="149" w:author="David St-Amand" w:date="2017-10-04T14:34:00Z">
        <w:r w:rsidR="00B031B8">
          <w:rPr>
            <w:rFonts w:ascii="Times New Roman" w:hAnsi="Times New Roman" w:cs="Times New Roman"/>
            <w:sz w:val="24"/>
            <w:szCs w:val="24"/>
            <w:lang w:val="en-US"/>
          </w:rPr>
          <w:t>9</w:t>
        </w:r>
      </w:ins>
      <w:del w:id="150" w:author="David St-Amand" w:date="2017-10-04T14:34:00Z">
        <w:r w:rsidDel="00B031B8">
          <w:rPr>
            <w:rFonts w:ascii="Times New Roman" w:hAnsi="Times New Roman" w:cs="Times New Roman"/>
            <w:sz w:val="24"/>
            <w:szCs w:val="24"/>
            <w:lang w:val="en-US"/>
          </w:rPr>
          <w:delText>6</w:delText>
        </w:r>
      </w:del>
      <w:r>
        <w:rPr>
          <w:rFonts w:ascii="Times New Roman" w:hAnsi="Times New Roman" w:cs="Times New Roman"/>
          <w:sz w:val="24"/>
          <w:szCs w:val="24"/>
          <w:lang w:val="en-US"/>
        </w:rPr>
        <w:t>4, p = 0.</w:t>
      </w:r>
      <w:ins w:id="151" w:author="David St-Amand" w:date="2017-10-04T14:34:00Z">
        <w:r w:rsidR="00B031B8">
          <w:rPr>
            <w:rFonts w:ascii="Times New Roman" w:hAnsi="Times New Roman" w:cs="Times New Roman"/>
            <w:sz w:val="24"/>
            <w:szCs w:val="24"/>
            <w:lang w:val="en-US"/>
          </w:rPr>
          <w:t>337</w:t>
        </w:r>
      </w:ins>
      <w:del w:id="152" w:author="David St-Amand" w:date="2017-10-04T14:34:00Z">
        <w:r w:rsidDel="00B031B8">
          <w:rPr>
            <w:rFonts w:ascii="Times New Roman" w:hAnsi="Times New Roman" w:cs="Times New Roman"/>
            <w:sz w:val="24"/>
            <w:szCs w:val="24"/>
            <w:lang w:val="en-US"/>
          </w:rPr>
          <w:delText>43</w:delText>
        </w:r>
      </w:del>
      <w:r>
        <w:rPr>
          <w:rFonts w:ascii="Times New Roman" w:hAnsi="Times New Roman" w:cs="Times New Roman"/>
          <w:sz w:val="24"/>
          <w:szCs w:val="24"/>
          <w:lang w:val="en-US"/>
        </w:rPr>
        <w:t>) and that risk-taking in the baseline condition was significantly higher than in the control condition (</w:t>
      </w:r>
      <w:ins w:id="153" w:author="David St-Amand" w:date="2017-10-04T14:33:00Z">
        <w:r w:rsidR="00B031B8">
          <w:rPr>
            <w:rFonts w:ascii="Times New Roman" w:hAnsi="Times New Roman" w:cs="Times New Roman"/>
            <w:sz w:val="24"/>
            <w:szCs w:val="24"/>
            <w:lang w:val="en-US"/>
          </w:rPr>
          <w:t>M = 0.34, SD = 0.122</w:t>
        </w:r>
      </w:ins>
      <w:del w:id="154" w:author="David St-Amand" w:date="2017-10-04T14:33:00Z">
        <w:r w:rsidDel="00B031B8">
          <w:rPr>
            <w:rFonts w:ascii="Times New Roman" w:hAnsi="Times New Roman" w:cs="Times New Roman"/>
            <w:sz w:val="24"/>
            <w:szCs w:val="24"/>
            <w:lang w:val="en-US"/>
          </w:rPr>
          <w:delText>M = 0.304, SD = 0.123</w:delText>
        </w:r>
      </w:del>
      <w:r>
        <w:rPr>
          <w:rFonts w:ascii="Times New Roman" w:hAnsi="Times New Roman" w:cs="Times New Roman"/>
          <w:sz w:val="24"/>
          <w:szCs w:val="24"/>
          <w:lang w:val="en-US"/>
        </w:rPr>
        <w:t xml:space="preserve">; F(1, 41) = </w:t>
      </w:r>
      <w:ins w:id="155" w:author="David St-Amand" w:date="2017-10-04T14:34:00Z">
        <w:r w:rsidR="00B031B8">
          <w:rPr>
            <w:rFonts w:ascii="Times New Roman" w:hAnsi="Times New Roman" w:cs="Times New Roman"/>
            <w:sz w:val="24"/>
            <w:szCs w:val="24"/>
            <w:lang w:val="en-US"/>
          </w:rPr>
          <w:t>2.7</w:t>
        </w:r>
      </w:ins>
      <w:del w:id="156" w:author="David St-Amand" w:date="2017-10-04T14:34:00Z">
        <w:r w:rsidDel="00B031B8">
          <w:rPr>
            <w:rFonts w:ascii="Times New Roman" w:hAnsi="Times New Roman" w:cs="Times New Roman"/>
            <w:sz w:val="24"/>
            <w:szCs w:val="24"/>
            <w:lang w:val="en-US"/>
          </w:rPr>
          <w:delText>5.37</w:delText>
        </w:r>
      </w:del>
      <w:r>
        <w:rPr>
          <w:rFonts w:ascii="Times New Roman" w:hAnsi="Times New Roman" w:cs="Times New Roman"/>
          <w:sz w:val="24"/>
          <w:szCs w:val="24"/>
          <w:lang w:val="en-US"/>
        </w:rPr>
        <w:t>, p = 0.</w:t>
      </w:r>
      <w:ins w:id="157" w:author="David St-Amand" w:date="2017-10-04T14:35:00Z">
        <w:r w:rsidR="00B031B8">
          <w:rPr>
            <w:rFonts w:ascii="Times New Roman" w:hAnsi="Times New Roman" w:cs="Times New Roman"/>
            <w:sz w:val="24"/>
            <w:szCs w:val="24"/>
            <w:lang w:val="en-US"/>
          </w:rPr>
          <w:t>108</w:t>
        </w:r>
      </w:ins>
      <w:del w:id="158" w:author="David St-Amand" w:date="2017-10-04T14:35:00Z">
        <w:r w:rsidDel="00B031B8">
          <w:rPr>
            <w:rFonts w:ascii="Times New Roman" w:hAnsi="Times New Roman" w:cs="Times New Roman"/>
            <w:sz w:val="24"/>
            <w:szCs w:val="24"/>
            <w:lang w:val="en-US"/>
          </w:rPr>
          <w:delText>0255</w:delText>
        </w:r>
      </w:del>
      <w:r>
        <w:rPr>
          <w:rFonts w:ascii="Times New Roman" w:hAnsi="Times New Roman" w:cs="Times New Roman"/>
          <w:sz w:val="24"/>
          <w:szCs w:val="24"/>
          <w:lang w:val="en-US"/>
        </w:rPr>
        <w:t xml:space="preserve">) </w:t>
      </w:r>
      <w:commentRangeStart w:id="159"/>
      <w:commentRangeStart w:id="160"/>
      <w:r>
        <w:rPr>
          <w:rFonts w:ascii="Times New Roman" w:hAnsi="Times New Roman" w:cs="Times New Roman"/>
          <w:sz w:val="24"/>
          <w:szCs w:val="24"/>
          <w:lang w:val="en-US"/>
        </w:rPr>
        <w:t>A mixed</w:t>
      </w:r>
      <w:ins w:id="161" w:author="Anthony Ross Otto, Dr" w:date="2017-10-03T10:17:00Z">
        <w:r w:rsidR="00FB47FD">
          <w:rPr>
            <w:rFonts w:ascii="Times New Roman" w:hAnsi="Times New Roman" w:cs="Times New Roman"/>
            <w:sz w:val="24"/>
            <w:szCs w:val="24"/>
            <w:lang w:val="en-US"/>
          </w:rPr>
          <w:t>-</w:t>
        </w:r>
      </w:ins>
      <w:del w:id="162" w:author="Anthony Ross Otto, Dr" w:date="2017-10-03T10:17:00Z">
        <w:r w:rsidDel="00FB47FD">
          <w:rPr>
            <w:rFonts w:ascii="Times New Roman" w:hAnsi="Times New Roman" w:cs="Times New Roman"/>
            <w:sz w:val="24"/>
            <w:szCs w:val="24"/>
            <w:lang w:val="en-US"/>
          </w:rPr>
          <w:delText xml:space="preserve"> model </w:delText>
        </w:r>
      </w:del>
      <w:r>
        <w:rPr>
          <w:rFonts w:ascii="Times New Roman" w:hAnsi="Times New Roman" w:cs="Times New Roman"/>
          <w:sz w:val="24"/>
          <w:szCs w:val="24"/>
          <w:lang w:val="en-US"/>
        </w:rPr>
        <w:t>effects logistic</w:t>
      </w:r>
      <w:del w:id="163" w:author="Anthony Ross Otto, Dr" w:date="2017-10-03T10:18:00Z">
        <w:r w:rsidDel="00FB47FD">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regression </w:t>
      </w:r>
      <w:del w:id="164" w:author="Anthony Ross Otto, Dr" w:date="2017-10-03T10:18:00Z">
        <w:r w:rsidDel="00FB47FD">
          <w:rPr>
            <w:rFonts w:ascii="Times New Roman" w:hAnsi="Times New Roman" w:cs="Times New Roman"/>
            <w:sz w:val="24"/>
            <w:szCs w:val="24"/>
            <w:lang w:val="en-US"/>
          </w:rPr>
          <w:delText xml:space="preserve">(see Figure 2B) </w:delText>
        </w:r>
      </w:del>
      <w:r>
        <w:rPr>
          <w:rFonts w:ascii="Times New Roman" w:hAnsi="Times New Roman" w:cs="Times New Roman"/>
          <w:sz w:val="24"/>
          <w:szCs w:val="24"/>
          <w:lang w:val="en-US"/>
        </w:rPr>
        <w:t xml:space="preserve">revealed that learning of risk preferences over time (condition X trial interaction) in the episodic and baseline </w:t>
      </w:r>
      <w:r>
        <w:rPr>
          <w:rFonts w:ascii="Times New Roman" w:hAnsi="Times New Roman" w:cs="Times New Roman"/>
          <w:sz w:val="24"/>
          <w:szCs w:val="24"/>
          <w:lang w:val="en-US"/>
        </w:rPr>
        <w:lastRenderedPageBreak/>
        <w:t>condition were not significantly different from each other</w:t>
      </w:r>
      <w:ins w:id="165" w:author="Anthony Ross Otto, Dr" w:date="2017-10-03T10:13:00Z">
        <w:r w:rsidR="00E54FB5">
          <w:rPr>
            <w:rFonts w:ascii="Times New Roman" w:hAnsi="Times New Roman" w:cs="Times New Roman"/>
            <w:sz w:val="24"/>
            <w:szCs w:val="24"/>
            <w:lang w:val="en-US"/>
          </w:rPr>
          <w:t xml:space="preserve"> </w:t>
        </w:r>
      </w:ins>
      <w:r>
        <w:rPr>
          <w:rFonts w:ascii="Times New Roman" w:hAnsi="Times New Roman" w:cs="Times New Roman"/>
          <w:sz w:val="24"/>
          <w:szCs w:val="24"/>
          <w:lang w:val="en-US"/>
        </w:rPr>
        <w:t>(</w:t>
      </w:r>
      <w:ins w:id="166" w:author="Anthony Ross Otto, Dr" w:date="2017-10-03T10:18:00Z">
        <w:r w:rsidR="00FB47FD">
          <w:rPr>
            <w:rFonts w:ascii="Times New Roman" w:hAnsi="Times New Roman" w:cs="Times New Roman"/>
            <w:sz w:val="24"/>
            <w:szCs w:val="24"/>
            <w:lang w:val="en-US"/>
          </w:rPr>
          <w:t>Figure 2B</w:t>
        </w:r>
        <w:r w:rsidR="00FB47FD">
          <w:rPr>
            <w:rFonts w:ascii="Times New Roman" w:hAnsi="Times New Roman" w:cs="Times New Roman"/>
            <w:i/>
            <w:sz w:val="24"/>
            <w:szCs w:val="24"/>
          </w:rPr>
          <w:t xml:space="preserve">; </w:t>
        </w:r>
      </w:ins>
      <w:r w:rsidRPr="00B920AE">
        <w:rPr>
          <w:rFonts w:ascii="Times New Roman" w:hAnsi="Times New Roman" w:cs="Times New Roman"/>
          <w:i/>
          <w:sz w:val="24"/>
          <w:szCs w:val="24"/>
        </w:rPr>
        <w:t>β</w:t>
      </w:r>
      <w:r w:rsidRPr="0097691A">
        <w:rPr>
          <w:rFonts w:ascii="Times New Roman" w:hAnsi="Times New Roman" w:cs="Times New Roman"/>
          <w:sz w:val="24"/>
          <w:szCs w:val="24"/>
        </w:rPr>
        <w:t xml:space="preserve"> = 0.</w:t>
      </w:r>
      <w:r>
        <w:rPr>
          <w:rFonts w:ascii="Times New Roman" w:hAnsi="Times New Roman" w:cs="Times New Roman"/>
          <w:sz w:val="24"/>
          <w:szCs w:val="24"/>
        </w:rPr>
        <w:t>41</w:t>
      </w:r>
      <w:r w:rsidRPr="00B920AE">
        <w:rPr>
          <w:rFonts w:ascii="Times New Roman" w:hAnsi="Times New Roman" w:cs="Times New Roman"/>
          <w:sz w:val="24"/>
          <w:szCs w:val="24"/>
          <w:lang w:val="en-US"/>
        </w:rPr>
        <w:t>,</w:t>
      </w:r>
      <w:r>
        <w:rPr>
          <w:rFonts w:ascii="Times New Roman" w:hAnsi="Times New Roman" w:cs="Times New Roman"/>
          <w:sz w:val="24"/>
          <w:szCs w:val="24"/>
          <w:lang w:val="en-US"/>
        </w:rPr>
        <w:t xml:space="preserve"> SE = 0.531, p = 0.42). This interaction </w:t>
      </w:r>
      <w:commentRangeStart w:id="167"/>
      <w:r>
        <w:rPr>
          <w:rFonts w:ascii="Times New Roman" w:hAnsi="Times New Roman" w:cs="Times New Roman"/>
          <w:sz w:val="24"/>
          <w:szCs w:val="24"/>
          <w:lang w:val="en-US"/>
        </w:rPr>
        <w:t>was not significant either between the control and baseline conditions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0.86, SE = 0.53, p = 0.11). </w:t>
      </w:r>
      <w:commentRangeStart w:id="168"/>
      <w:commentRangeEnd w:id="159"/>
      <w:r>
        <w:rPr>
          <w:rStyle w:val="CommentReference"/>
        </w:rPr>
        <w:commentReference w:id="159"/>
      </w:r>
      <w:commentRangeEnd w:id="160"/>
      <w:r>
        <w:rPr>
          <w:rStyle w:val="CommentReference"/>
        </w:rPr>
        <w:commentReference w:id="160"/>
      </w:r>
      <w:commentRangeEnd w:id="167"/>
      <w:r>
        <w:rPr>
          <w:rStyle w:val="CommentReference"/>
        </w:rPr>
        <w:commentReference w:id="167"/>
      </w:r>
      <w:commentRangeEnd w:id="168"/>
      <w:r>
        <w:rPr>
          <w:rStyle w:val="CommentReference"/>
        </w:rPr>
        <w:commentReference w:id="168"/>
      </w:r>
    </w:p>
    <w:p w14:paraId="5D746DE7" w14:textId="4184376D" w:rsidR="0091463D" w:rsidRDefault="0091463D" w:rsidP="0091463D">
      <w:pPr>
        <w:spacing w:line="480" w:lineRule="auto"/>
        <w:ind w:firstLine="720"/>
        <w:rPr>
          <w:ins w:id="169" w:author="David St-Amand" w:date="2017-10-04T23:12:00Z"/>
          <w:noProof/>
        </w:rPr>
      </w:pPr>
      <w:r>
        <w:rPr>
          <w:rFonts w:ascii="Times New Roman" w:hAnsi="Times New Roman" w:cs="Times New Roman"/>
          <w:sz w:val="24"/>
          <w:szCs w:val="24"/>
          <w:lang w:val="en-US"/>
        </w:rPr>
        <w:t xml:space="preserve">Participants in the baseline condition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ins w:id="170" w:author="David St-Amand" w:date="2017-10-04T10:55:00Z">
        <w:r w:rsidR="008F612B">
          <w:rPr>
            <w:rFonts w:ascii="Times New Roman" w:hAnsi="Times New Roman" w:cs="Times New Roman"/>
            <w:sz w:val="24"/>
            <w:szCs w:val="24"/>
            <w:lang w:val="en-US"/>
          </w:rPr>
          <w:t xml:space="preserve"> after trial 24</w:t>
        </w:r>
      </w:ins>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ins w:id="171" w:author="David St-Amand" w:date="2017-10-04T14:58:00Z">
        <w:r w:rsidR="00C82402">
          <w:rPr>
            <w:rFonts w:ascii="Times New Roman" w:hAnsi="Times New Roman" w:cs="Times New Roman"/>
            <w:sz w:val="24"/>
            <w:szCs w:val="24"/>
            <w:lang w:val="en-US"/>
          </w:rPr>
          <w:t>9.33</w:t>
        </w:r>
      </w:ins>
      <w:del w:id="172" w:author="David St-Amand" w:date="2017-10-04T14:58:00Z">
        <w:r w:rsidDel="00C82402">
          <w:rPr>
            <w:rFonts w:ascii="Times New Roman" w:hAnsi="Times New Roman" w:cs="Times New Roman"/>
            <w:sz w:val="24"/>
            <w:szCs w:val="24"/>
            <w:lang w:val="en-US"/>
          </w:rPr>
          <w:delText>7.64</w:delText>
        </w:r>
      </w:del>
      <w:r>
        <w:rPr>
          <w:rFonts w:ascii="Times New Roman" w:hAnsi="Times New Roman" w:cs="Times New Roman"/>
          <w:sz w:val="24"/>
          <w:szCs w:val="24"/>
          <w:lang w:val="en-US"/>
        </w:rPr>
        <w:t>, p = 0.0</w:t>
      </w:r>
      <w:ins w:id="173" w:author="David St-Amand" w:date="2017-10-04T14:58:00Z">
        <w:r w:rsidR="00C82402">
          <w:rPr>
            <w:rFonts w:ascii="Times New Roman" w:hAnsi="Times New Roman" w:cs="Times New Roman"/>
            <w:sz w:val="24"/>
            <w:szCs w:val="24"/>
            <w:lang w:val="en-US"/>
          </w:rPr>
          <w:t>06</w:t>
        </w:r>
      </w:ins>
      <w:del w:id="174" w:author="David St-Amand" w:date="2017-10-04T14:58:00Z">
        <w:r w:rsidDel="00C82402">
          <w:rPr>
            <w:rFonts w:ascii="Times New Roman" w:hAnsi="Times New Roman" w:cs="Times New Roman"/>
            <w:sz w:val="24"/>
            <w:szCs w:val="24"/>
            <w:lang w:val="en-US"/>
          </w:rPr>
          <w:delText>11</w:delText>
        </w:r>
      </w:del>
      <w:r>
        <w:rPr>
          <w:rFonts w:ascii="Times New Roman" w:hAnsi="Times New Roman" w:cs="Times New Roman"/>
          <w:sz w:val="24"/>
          <w:szCs w:val="24"/>
          <w:lang w:val="en-US"/>
        </w:rPr>
        <w:t xml:space="preserve">; see figure 3B).   </w:t>
      </w:r>
      <w:r w:rsidRPr="00584B90">
        <w:rPr>
          <w:noProof/>
        </w:rPr>
        <w:t xml:space="preserve"> </w:t>
      </w:r>
      <w:commentRangeStart w:id="175"/>
      <w:commentRangeStart w:id="176"/>
      <w:del w:id="177" w:author="David St-Amand" w:date="2017-10-04T14:54:00Z">
        <w:r w:rsidDel="008C7FC2">
          <w:rPr>
            <w:noProof/>
            <w:lang w:val="en-US"/>
          </w:rPr>
          <w:drawing>
            <wp:inline distT="0" distB="0" distL="0" distR="0" wp14:anchorId="1B1E4538" wp14:editId="5FD99324">
              <wp:extent cx="5486400" cy="3328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28670"/>
                      </a:xfrm>
                      <a:prstGeom prst="rect">
                        <a:avLst/>
                      </a:prstGeom>
                    </pic:spPr>
                  </pic:pic>
                </a:graphicData>
              </a:graphic>
            </wp:inline>
          </w:drawing>
        </w:r>
      </w:del>
      <w:commentRangeEnd w:id="175"/>
      <w:r w:rsidR="00806330">
        <w:rPr>
          <w:rStyle w:val="CommentReference"/>
        </w:rPr>
        <w:commentReference w:id="175"/>
      </w:r>
      <w:commentRangeEnd w:id="176"/>
      <w:r w:rsidR="00575588">
        <w:rPr>
          <w:rStyle w:val="CommentReference"/>
        </w:rPr>
        <w:commentReference w:id="176"/>
      </w:r>
      <w:ins w:id="178" w:author="David St-Amand" w:date="2017-10-04T14:54:00Z">
        <w:r w:rsidR="008C7FC2" w:rsidRPr="008C7FC2">
          <w:rPr>
            <w:noProof/>
          </w:rPr>
          <w:t xml:space="preserve"> </w:t>
        </w:r>
      </w:ins>
    </w:p>
    <w:p w14:paraId="084F3947" w14:textId="333F97D9" w:rsidR="00BF392E" w:rsidRDefault="00BF392E" w:rsidP="0091463D">
      <w:pPr>
        <w:spacing w:line="480" w:lineRule="auto"/>
        <w:ind w:firstLine="720"/>
        <w:rPr>
          <w:rFonts w:ascii="Times New Roman" w:hAnsi="Times New Roman" w:cs="Times New Roman"/>
          <w:sz w:val="20"/>
          <w:szCs w:val="20"/>
          <w:lang w:val="en-US"/>
        </w:rPr>
      </w:pPr>
      <w:ins w:id="179" w:author="David St-Amand" w:date="2017-10-04T23:12:00Z">
        <w:r>
          <w:rPr>
            <w:noProof/>
          </w:rPr>
          <w:lastRenderedPageBreak/>
          <w:drawing>
            <wp:inline distT="0" distB="0" distL="0" distR="0" wp14:anchorId="29B13F71" wp14:editId="22195F9C">
              <wp:extent cx="5486400" cy="402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20820"/>
                      </a:xfrm>
                      <a:prstGeom prst="rect">
                        <a:avLst/>
                      </a:prstGeom>
                    </pic:spPr>
                  </pic:pic>
                </a:graphicData>
              </a:graphic>
            </wp:inline>
          </w:drawing>
        </w:r>
      </w:ins>
      <w:bookmarkStart w:id="180" w:name="_GoBack"/>
      <w:bookmarkEnd w:id="180"/>
    </w:p>
    <w:p w14:paraId="56A930D3" w14:textId="3E9DA489" w:rsidR="0091463D" w:rsidRDefault="0091463D" w:rsidP="005640C2">
      <w:pPr>
        <w:spacing w:line="480" w:lineRule="auto"/>
        <w:rPr>
          <w:ins w:id="181" w:author="Anthony Ross Otto, Dr" w:date="2017-10-03T11:07:00Z"/>
          <w:rFonts w:ascii="Times New Roman" w:hAnsi="Times New Roman" w:cs="Times New Roman"/>
          <w:sz w:val="20"/>
          <w:szCs w:val="20"/>
          <w:lang w:val="en-US"/>
        </w:rPr>
      </w:pPr>
      <w:r>
        <w:rPr>
          <w:rFonts w:ascii="Times New Roman" w:hAnsi="Times New Roman" w:cs="Times New Roman"/>
          <w:sz w:val="20"/>
          <w:szCs w:val="20"/>
          <w:lang w:val="en-US"/>
        </w:rPr>
        <w:t xml:space="preserve">Figure 3: </w:t>
      </w:r>
      <w:del w:id="182" w:author="Anthony Ross Otto, Dr" w:date="2017-10-03T11:07:00Z">
        <w:r w:rsidDel="00806330">
          <w:rPr>
            <w:rFonts w:ascii="Times New Roman" w:hAnsi="Times New Roman" w:cs="Times New Roman"/>
            <w:sz w:val="20"/>
            <w:szCs w:val="20"/>
            <w:lang w:val="en-US"/>
          </w:rPr>
          <w:delText>Figure 3A</w:delText>
        </w:r>
      </w:del>
      <w:ins w:id="183" w:author="Anthony Ross Otto, Dr" w:date="2017-10-03T11:07:00Z">
        <w:r w:rsidR="00806330">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184" w:author="Anthony Ross Otto, Dr" w:date="2017-10-03T11:07:00Z">
        <w:r w:rsidDel="00806330">
          <w:rPr>
            <w:rFonts w:ascii="Times New Roman" w:hAnsi="Times New Roman" w:cs="Times New Roman"/>
            <w:sz w:val="20"/>
            <w:szCs w:val="20"/>
            <w:lang w:val="en-US"/>
          </w:rPr>
          <w:delText xml:space="preserve">represents </w:delText>
        </w:r>
      </w:del>
      <w:ins w:id="185" w:author="Anthony Ross Otto, Dr" w:date="2017-10-03T11:07:00Z">
        <w:r w:rsidR="00806330">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 xml:space="preserve">the </w:t>
      </w:r>
      <w:ins w:id="186" w:author="Anthony Ross Otto, Dr" w:date="2017-10-03T11:07:00Z">
        <w:r w:rsidR="00806330">
          <w:rPr>
            <w:rFonts w:ascii="Times New Roman" w:hAnsi="Times New Roman" w:cs="Times New Roman"/>
            <w:sz w:val="20"/>
            <w:szCs w:val="20"/>
            <w:lang w:val="en-US"/>
          </w:rPr>
          <w:t xml:space="preserve">proportion of participants </w:t>
        </w:r>
      </w:ins>
      <w:ins w:id="187" w:author="Anthony Ross Otto, Dr" w:date="2017-10-03T11:13:00Z">
        <w:r w:rsidR="005640C2">
          <w:rPr>
            <w:rFonts w:ascii="Times New Roman" w:hAnsi="Times New Roman" w:cs="Times New Roman"/>
            <w:sz w:val="20"/>
            <w:szCs w:val="20"/>
            <w:lang w:val="en-US"/>
          </w:rPr>
          <w:t xml:space="preserve">reporting that </w:t>
        </w:r>
      </w:ins>
      <w:ins w:id="188" w:author="Anthony Ross Otto, Dr" w:date="2017-10-03T11:10:00Z">
        <w:r w:rsidR="00806330">
          <w:rPr>
            <w:rFonts w:ascii="Times New Roman" w:hAnsi="Times New Roman" w:cs="Times New Roman"/>
            <w:sz w:val="20"/>
            <w:szCs w:val="20"/>
            <w:lang w:val="en-US"/>
          </w:rPr>
          <w:t xml:space="preserve">the </w:t>
        </w:r>
      </w:ins>
      <w:ins w:id="189" w:author="Anthony Ross Otto, Dr" w:date="2017-10-03T11:13:00Z">
        <w:r w:rsidR="005640C2">
          <w:rPr>
            <w:rFonts w:ascii="Times New Roman" w:hAnsi="Times New Roman" w:cs="Times New Roman"/>
            <w:sz w:val="20"/>
            <w:szCs w:val="20"/>
            <w:lang w:val="en-US"/>
          </w:rPr>
          <w:t xml:space="preserve">extreme </w:t>
        </w:r>
      </w:ins>
      <w:ins w:id="190" w:author="Anthony Ross Otto, Dr" w:date="2017-10-03T11:10:00Z">
        <w:r w:rsidR="00806330">
          <w:rPr>
            <w:rFonts w:ascii="Times New Roman" w:hAnsi="Times New Roman" w:cs="Times New Roman"/>
            <w:sz w:val="20"/>
            <w:szCs w:val="20"/>
            <w:lang w:val="en-US"/>
          </w:rPr>
          <w:t xml:space="preserve">positive </w:t>
        </w:r>
        <w:r w:rsidR="005640C2">
          <w:rPr>
            <w:rFonts w:ascii="Times New Roman" w:hAnsi="Times New Roman" w:cs="Times New Roman"/>
            <w:sz w:val="20"/>
            <w:szCs w:val="20"/>
            <w:lang w:val="en-US"/>
          </w:rPr>
          <w:t xml:space="preserve">outcome </w:t>
        </w:r>
      </w:ins>
      <w:del w:id="191" w:author="Anthony Ross Otto, Dr" w:date="2017-10-03T11:10:00Z">
        <w:r w:rsidDel="00806330">
          <w:rPr>
            <w:rFonts w:ascii="Times New Roman" w:hAnsi="Times New Roman" w:cs="Times New Roman"/>
            <w:sz w:val="20"/>
            <w:szCs w:val="20"/>
            <w:lang w:val="en-US"/>
          </w:rPr>
          <w:delText xml:space="preserve">first </w:delText>
        </w:r>
      </w:del>
      <w:del w:id="192" w:author="Anthony Ross Otto, Dr" w:date="2017-10-03T11:14:00Z">
        <w:r w:rsidDel="005640C2">
          <w:rPr>
            <w:rFonts w:ascii="Times New Roman" w:hAnsi="Times New Roman" w:cs="Times New Roman"/>
            <w:sz w:val="20"/>
            <w:szCs w:val="20"/>
            <w:lang w:val="en-US"/>
          </w:rPr>
          <w:delText xml:space="preserve">outcome that comes to mind </w:delText>
        </w:r>
      </w:del>
      <w:ins w:id="193" w:author="Anthony Ross Otto, Dr" w:date="2017-10-03T11:14:00Z">
        <w:r w:rsidR="005640C2">
          <w:rPr>
            <w:rFonts w:ascii="Times New Roman" w:hAnsi="Times New Roman" w:cs="Times New Roman"/>
            <w:sz w:val="20"/>
            <w:szCs w:val="20"/>
            <w:lang w:val="en-US"/>
          </w:rPr>
          <w:t>in the first-outcome question.</w:t>
        </w:r>
      </w:ins>
      <w:del w:id="194" w:author="Anthony Ross Otto, Dr" w:date="2017-10-03T11:14:00Z">
        <w:r w:rsidDel="005640C2">
          <w:rPr>
            <w:rFonts w:ascii="Times New Roman" w:hAnsi="Times New Roman" w:cs="Times New Roman"/>
            <w:sz w:val="20"/>
            <w:szCs w:val="20"/>
            <w:lang w:val="en-US"/>
          </w:rPr>
          <w:delText xml:space="preserve">in the </w:delText>
        </w:r>
      </w:del>
      <w:del w:id="195" w:author="Anthony Ross Otto, Dr" w:date="2017-10-03T11:10:00Z">
        <w:r w:rsidDel="00806330">
          <w:rPr>
            <w:rFonts w:ascii="Times New Roman" w:hAnsi="Times New Roman" w:cs="Times New Roman"/>
            <w:sz w:val="20"/>
            <w:szCs w:val="20"/>
            <w:lang w:val="en-US"/>
          </w:rPr>
          <w:delText xml:space="preserve">episodic, control and baseline </w:delText>
        </w:r>
      </w:del>
      <w:del w:id="196" w:author="Anthony Ross Otto, Dr" w:date="2017-10-03T11:14:00Z">
        <w:r w:rsidDel="005640C2">
          <w:rPr>
            <w:rFonts w:ascii="Times New Roman" w:hAnsi="Times New Roman" w:cs="Times New Roman"/>
            <w:sz w:val="20"/>
            <w:szCs w:val="20"/>
            <w:lang w:val="en-US"/>
          </w:rPr>
          <w:delText>conditions</w:delText>
        </w:r>
      </w:del>
      <w:ins w:id="197" w:author="Anthony Ross Otto, Dr" w:date="2017-10-03T11:14:00Z">
        <w:r w:rsidR="005640C2">
          <w:rPr>
            <w:rFonts w:ascii="Times New Roman" w:hAnsi="Times New Roman" w:cs="Times New Roman"/>
            <w:sz w:val="20"/>
            <w:szCs w:val="20"/>
            <w:lang w:val="en-US"/>
          </w:rPr>
          <w:t xml:space="preserve"> </w:t>
        </w:r>
      </w:ins>
      <w:del w:id="198" w:author="Anthony Ross Otto, Dr" w:date="2017-10-03T11:14:00Z">
        <w:r w:rsidDel="005640C2">
          <w:rPr>
            <w:rFonts w:ascii="Times New Roman" w:hAnsi="Times New Roman" w:cs="Times New Roman"/>
            <w:sz w:val="20"/>
            <w:szCs w:val="20"/>
            <w:lang w:val="en-US"/>
          </w:rPr>
          <w:delText xml:space="preserve">. Figure </w:delText>
        </w:r>
      </w:del>
      <w:ins w:id="199" w:author="Anthony Ross Otto, Dr" w:date="2017-10-03T11:14:00Z">
        <w:r w:rsidR="005640C2">
          <w:rPr>
            <w:rFonts w:ascii="Times New Roman" w:hAnsi="Times New Roman" w:cs="Times New Roman"/>
            <w:sz w:val="20"/>
            <w:szCs w:val="20"/>
            <w:lang w:val="en-US"/>
          </w:rPr>
          <w:t xml:space="preserve">Panel </w:t>
        </w:r>
      </w:ins>
      <w:del w:id="200" w:author="Anthony Ross Otto, Dr" w:date="2017-10-03T11:14:00Z">
        <w:r w:rsidDel="005640C2">
          <w:rPr>
            <w:rFonts w:ascii="Times New Roman" w:hAnsi="Times New Roman" w:cs="Times New Roman"/>
            <w:sz w:val="20"/>
            <w:szCs w:val="20"/>
            <w:lang w:val="en-US"/>
          </w:rPr>
          <w:delText>3</w:delText>
        </w:r>
      </w:del>
      <w:r>
        <w:rPr>
          <w:rFonts w:ascii="Times New Roman" w:hAnsi="Times New Roman" w:cs="Times New Roman"/>
          <w:sz w:val="20"/>
          <w:szCs w:val="20"/>
          <w:lang w:val="en-US"/>
        </w:rPr>
        <w:t>B represents</w:t>
      </w:r>
      <w:ins w:id="201" w:author="David St-Amand" w:date="2017-10-04T10:45:00Z">
        <w:r w:rsidR="00B144A5">
          <w:rPr>
            <w:rFonts w:ascii="Times New Roman" w:hAnsi="Times New Roman" w:cs="Times New Roman"/>
            <w:sz w:val="20"/>
            <w:szCs w:val="20"/>
            <w:lang w:val="en-US"/>
          </w:rPr>
          <w:t xml:space="preserve"> average</w:t>
        </w:r>
      </w:ins>
      <w:r>
        <w:rPr>
          <w:rFonts w:ascii="Times New Roman" w:hAnsi="Times New Roman" w:cs="Times New Roman"/>
          <w:sz w:val="20"/>
          <w:szCs w:val="20"/>
          <w:lang w:val="en-US"/>
        </w:rPr>
        <w:t xml:space="preserve"> risk-taking</w:t>
      </w:r>
      <w:ins w:id="202" w:author="David St-Amand" w:date="2017-10-04T10:45:00Z">
        <w:r w:rsidR="00B144A5">
          <w:rPr>
            <w:rFonts w:ascii="Times New Roman" w:hAnsi="Times New Roman" w:cs="Times New Roman"/>
            <w:sz w:val="20"/>
            <w:szCs w:val="20"/>
            <w:lang w:val="en-US"/>
          </w:rPr>
          <w:t xml:space="preserve"> (without the first 24 trials)</w:t>
        </w:r>
      </w:ins>
      <w:del w:id="203" w:author="David St-Amand" w:date="2017-10-04T10:45:00Z">
        <w:r w:rsidDel="00B144A5">
          <w:rPr>
            <w:rFonts w:ascii="Times New Roman" w:hAnsi="Times New Roman" w:cs="Times New Roman"/>
            <w:sz w:val="20"/>
            <w:szCs w:val="20"/>
            <w:lang w:val="en-US"/>
          </w:rPr>
          <w:delText xml:space="preserve"> </w:delText>
        </w:r>
      </w:del>
      <w:r>
        <w:rPr>
          <w:rFonts w:ascii="Times New Roman" w:hAnsi="Times New Roman" w:cs="Times New Roman"/>
          <w:sz w:val="20"/>
          <w:szCs w:val="20"/>
          <w:lang w:val="en-US"/>
        </w:rPr>
        <w:t xml:space="preserve">as a function of the first outcome that comes to mind when thinking of the risk option, in different groups. </w:t>
      </w:r>
    </w:p>
    <w:p w14:paraId="6A7541DB" w14:textId="77777777" w:rsidR="00806330" w:rsidRDefault="00806330" w:rsidP="0091463D">
      <w:pPr>
        <w:spacing w:line="480" w:lineRule="auto"/>
        <w:rPr>
          <w:rFonts w:ascii="Times New Roman" w:hAnsi="Times New Roman" w:cs="Times New Roman"/>
          <w:sz w:val="20"/>
          <w:szCs w:val="20"/>
          <w:lang w:val="en-US"/>
        </w:rPr>
      </w:pPr>
    </w:p>
    <w:p w14:paraId="33C2FCCC" w14:textId="77777777"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Effects of Episodic Specificity Manipulation on RL Model Parameters</w:t>
      </w:r>
    </w:p>
    <w:p w14:paraId="5A68F866" w14:textId="28731E5D" w:rsidR="0091463D" w:rsidRPr="00724EB6" w:rsidDel="008B1F4E" w:rsidRDefault="0091463D" w:rsidP="0091463D">
      <w:pPr>
        <w:spacing w:line="480" w:lineRule="auto"/>
        <w:ind w:firstLine="720"/>
        <w:rPr>
          <w:del w:id="204" w:author="Anthony Ross Otto, Dr" w:date="2017-10-03T10:22:00Z"/>
          <w:rFonts w:ascii="Times New Roman" w:hAnsi="Times New Roman" w:cs="Times New Roman"/>
          <w:sz w:val="24"/>
          <w:szCs w:val="24"/>
        </w:rPr>
      </w:pPr>
    </w:p>
    <w:p w14:paraId="080E362D" w14:textId="58B88211" w:rsid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w:t>
      </w:r>
      <w:r w:rsidRPr="00724EB6">
        <w:rPr>
          <w:rFonts w:ascii="Times New Roman" w:hAnsi="Times New Roman" w:cs="Times New Roman"/>
          <w:sz w:val="24"/>
          <w:szCs w:val="24"/>
        </w:rPr>
        <w:lastRenderedPageBreak/>
        <w:t xml:space="preserve">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similar tasks </w:t>
      </w:r>
      <w:r w:rsidRPr="00724EB6">
        <w:rPr>
          <w:rFonts w:ascii="Times New Roman" w:hAnsi="Times New Roman" w:cs="Times New Roman"/>
          <w:sz w:val="24"/>
          <w:szCs w:val="24"/>
        </w:rPr>
        <w:fldChar w:fldCharType="begin"/>
      </w:r>
      <w:ins w:id="205" w:author="Anthony Ross Otto, Dr" w:date="2017-10-03T11:35:00Z">
        <w:r w:rsidR="00A5141B">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ins>
      <w:del w:id="206" w:author="Anthony Ross Otto, Dr" w:date="2017-10-03T11:35:00Z">
        <w:r w:rsidRPr="00724EB6" w:rsidDel="00A5141B">
          <w:rPr>
            <w:rFonts w:ascii="Times New Roman" w:hAnsi="Times New Roman" w:cs="Times New Roman"/>
            <w:sz w:val="24"/>
            <w:szCs w:val="24"/>
          </w:rPr>
          <w:del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tbl>
      <w:tblPr>
        <w:tblW w:w="8730" w:type="dxa"/>
        <w:tblLayout w:type="fixed"/>
        <w:tblLook w:val="04A0" w:firstRow="1" w:lastRow="0" w:firstColumn="1" w:lastColumn="0" w:noHBand="0" w:noVBand="1"/>
      </w:tblPr>
      <w:tblGrid>
        <w:gridCol w:w="2250"/>
        <w:gridCol w:w="1890"/>
        <w:gridCol w:w="1620"/>
        <w:gridCol w:w="1620"/>
        <w:gridCol w:w="1350"/>
      </w:tblGrid>
      <w:tr w:rsidR="008B1F4E" w:rsidRPr="008B1F4E" w14:paraId="2B609E7D" w14:textId="77777777" w:rsidTr="008B1F4E">
        <w:trPr>
          <w:trHeight w:val="640"/>
        </w:trPr>
        <w:tc>
          <w:tcPr>
            <w:tcW w:w="2250" w:type="dxa"/>
            <w:tcBorders>
              <w:top w:val="nil"/>
              <w:left w:val="nil"/>
              <w:bottom w:val="single" w:sz="4" w:space="0" w:color="auto"/>
              <w:right w:val="nil"/>
            </w:tcBorders>
            <w:shd w:val="clear" w:color="auto" w:fill="auto"/>
            <w:vAlign w:val="bottom"/>
            <w:hideMark/>
          </w:tcPr>
          <w:p w14:paraId="083BCBE1" w14:textId="77777777" w:rsidR="005B2CE8" w:rsidRPr="008B1F4E" w:rsidRDefault="005B2CE8" w:rsidP="00DF788B">
            <w:pPr>
              <w:jc w:val="center"/>
              <w:rPr>
                <w:rFonts w:ascii="Times New Roman" w:eastAsia="Times New Roman" w:hAnsi="Times New Roman" w:cs="Times New Roman"/>
                <w:b/>
                <w:bCs/>
                <w:color w:val="000000"/>
                <w:sz w:val="20"/>
                <w:szCs w:val="20"/>
                <w:rPrChange w:id="207"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08" w:author="Anthony Ross Otto, Dr" w:date="2017-10-03T10:23:00Z">
                  <w:rPr>
                    <w:rFonts w:eastAsia="Times New Roman" w:cs="Times New Roman"/>
                    <w:b/>
                    <w:bCs/>
                    <w:color w:val="000000"/>
                    <w:sz w:val="20"/>
                    <w:szCs w:val="20"/>
                  </w:rPr>
                </w:rPrChange>
              </w:rPr>
              <w:t>Condition</w:t>
            </w:r>
          </w:p>
        </w:tc>
        <w:tc>
          <w:tcPr>
            <w:tcW w:w="1890" w:type="dxa"/>
            <w:tcBorders>
              <w:top w:val="nil"/>
              <w:left w:val="nil"/>
              <w:bottom w:val="single" w:sz="4" w:space="0" w:color="auto"/>
              <w:right w:val="nil"/>
            </w:tcBorders>
            <w:shd w:val="clear" w:color="auto" w:fill="auto"/>
            <w:vAlign w:val="bottom"/>
            <w:hideMark/>
          </w:tcPr>
          <w:p w14:paraId="79092D82" w14:textId="77777777" w:rsidR="005B2CE8" w:rsidRPr="008B1F4E" w:rsidRDefault="005B2CE8" w:rsidP="00DF788B">
            <w:pPr>
              <w:jc w:val="center"/>
              <w:rPr>
                <w:rFonts w:ascii="Times New Roman" w:eastAsia="Times New Roman" w:hAnsi="Times New Roman" w:cs="Times New Roman"/>
                <w:b/>
                <w:bCs/>
                <w:color w:val="000000"/>
                <w:sz w:val="20"/>
                <w:szCs w:val="20"/>
                <w:rPrChange w:id="209"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10" w:author="Anthony Ross Otto, Dr" w:date="2017-10-03T10:23:00Z">
                  <w:rPr>
                    <w:rFonts w:eastAsia="Times New Roman" w:cs="Times New Roman"/>
                    <w:b/>
                    <w:bCs/>
                    <w:color w:val="000000"/>
                    <w:sz w:val="20"/>
                    <w:szCs w:val="20"/>
                  </w:rPr>
                </w:rPrChange>
              </w:rPr>
              <w:t>Learning Rate (Positive PE)</w:t>
            </w:r>
          </w:p>
        </w:tc>
        <w:tc>
          <w:tcPr>
            <w:tcW w:w="1620" w:type="dxa"/>
            <w:tcBorders>
              <w:top w:val="nil"/>
              <w:left w:val="nil"/>
              <w:bottom w:val="single" w:sz="4" w:space="0" w:color="auto"/>
              <w:right w:val="nil"/>
            </w:tcBorders>
            <w:shd w:val="clear" w:color="auto" w:fill="auto"/>
            <w:vAlign w:val="bottom"/>
            <w:hideMark/>
          </w:tcPr>
          <w:p w14:paraId="7023CBF6" w14:textId="77777777" w:rsidR="005B2CE8" w:rsidRPr="008B1F4E" w:rsidRDefault="005B2CE8" w:rsidP="00DF788B">
            <w:pPr>
              <w:jc w:val="center"/>
              <w:rPr>
                <w:rFonts w:ascii="Times New Roman" w:eastAsia="Times New Roman" w:hAnsi="Times New Roman" w:cs="Times New Roman"/>
                <w:b/>
                <w:bCs/>
                <w:color w:val="000000"/>
                <w:sz w:val="20"/>
                <w:szCs w:val="20"/>
                <w:rPrChange w:id="211"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12" w:author="Anthony Ross Otto, Dr" w:date="2017-10-03T10:23:00Z">
                  <w:rPr>
                    <w:rFonts w:eastAsia="Times New Roman" w:cs="Times New Roman"/>
                    <w:b/>
                    <w:bCs/>
                    <w:color w:val="000000"/>
                    <w:sz w:val="20"/>
                    <w:szCs w:val="20"/>
                  </w:rPr>
                </w:rPrChange>
              </w:rPr>
              <w:t>Learning Rate (Negative PE)</w:t>
            </w:r>
          </w:p>
        </w:tc>
        <w:tc>
          <w:tcPr>
            <w:tcW w:w="1620" w:type="dxa"/>
            <w:tcBorders>
              <w:top w:val="nil"/>
              <w:left w:val="nil"/>
              <w:bottom w:val="single" w:sz="4" w:space="0" w:color="auto"/>
              <w:right w:val="nil"/>
            </w:tcBorders>
            <w:shd w:val="clear" w:color="auto" w:fill="auto"/>
            <w:vAlign w:val="bottom"/>
            <w:hideMark/>
          </w:tcPr>
          <w:p w14:paraId="28548066" w14:textId="77777777" w:rsidR="005B2CE8" w:rsidRPr="008B1F4E" w:rsidRDefault="005B2CE8" w:rsidP="00DF788B">
            <w:pPr>
              <w:jc w:val="center"/>
              <w:rPr>
                <w:rFonts w:ascii="Times New Roman" w:eastAsia="Times New Roman" w:hAnsi="Times New Roman" w:cs="Times New Roman"/>
                <w:b/>
                <w:bCs/>
                <w:color w:val="000000"/>
                <w:sz w:val="20"/>
                <w:szCs w:val="20"/>
                <w:rPrChange w:id="213"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14" w:author="Anthony Ross Otto, Dr" w:date="2017-10-03T10:23:00Z">
                  <w:rPr>
                    <w:rFonts w:eastAsia="Times New Roman" w:cs="Times New Roman"/>
                    <w:b/>
                    <w:bCs/>
                    <w:color w:val="000000"/>
                    <w:sz w:val="20"/>
                    <w:szCs w:val="20"/>
                  </w:rPr>
                </w:rPrChange>
              </w:rPr>
              <w:t>Inverse Temperature</w:t>
            </w:r>
          </w:p>
        </w:tc>
        <w:tc>
          <w:tcPr>
            <w:tcW w:w="1350" w:type="dxa"/>
            <w:tcBorders>
              <w:top w:val="nil"/>
              <w:left w:val="nil"/>
              <w:bottom w:val="single" w:sz="4" w:space="0" w:color="auto"/>
              <w:right w:val="nil"/>
            </w:tcBorders>
            <w:shd w:val="clear" w:color="auto" w:fill="auto"/>
            <w:vAlign w:val="bottom"/>
            <w:hideMark/>
          </w:tcPr>
          <w:p w14:paraId="4CCE8F69" w14:textId="48DE5714" w:rsidR="005B2CE8" w:rsidRPr="008B1F4E" w:rsidRDefault="008B1F4E" w:rsidP="00DF788B">
            <w:pPr>
              <w:jc w:val="center"/>
              <w:rPr>
                <w:rFonts w:ascii="Times New Roman" w:eastAsia="Times New Roman" w:hAnsi="Times New Roman" w:cs="Times New Roman"/>
                <w:b/>
                <w:bCs/>
                <w:color w:val="000000"/>
                <w:sz w:val="20"/>
                <w:szCs w:val="20"/>
                <w:rPrChange w:id="215" w:author="Anthony Ross Otto, Dr" w:date="2017-10-03T10:23:00Z">
                  <w:rPr>
                    <w:rFonts w:eastAsia="Times New Roman" w:cs="Times New Roman"/>
                    <w:b/>
                    <w:bCs/>
                    <w:color w:val="000000"/>
                    <w:sz w:val="20"/>
                    <w:szCs w:val="20"/>
                  </w:rPr>
                </w:rPrChange>
              </w:rPr>
            </w:pPr>
            <w:ins w:id="216" w:author="Anthony Ross Otto, Dr" w:date="2017-10-03T10:24:00Z">
              <w:r>
                <w:rPr>
                  <w:rFonts w:ascii="Times New Roman" w:eastAsia="Times New Roman" w:hAnsi="Times New Roman" w:cs="Times New Roman"/>
                  <w:b/>
                  <w:bCs/>
                  <w:color w:val="000000"/>
                  <w:sz w:val="20"/>
                  <w:szCs w:val="20"/>
                </w:rPr>
                <w:t xml:space="preserve">Mean </w:t>
              </w:r>
            </w:ins>
            <w:r w:rsidR="005B2CE8" w:rsidRPr="008B1F4E">
              <w:rPr>
                <w:rFonts w:ascii="Times New Roman" w:eastAsia="Times New Roman" w:hAnsi="Times New Roman" w:cs="Times New Roman"/>
                <w:b/>
                <w:bCs/>
                <w:color w:val="000000"/>
                <w:sz w:val="20"/>
                <w:szCs w:val="20"/>
                <w:rPrChange w:id="217" w:author="Anthony Ross Otto, Dr" w:date="2017-10-03T10:23:00Z">
                  <w:rPr>
                    <w:rFonts w:eastAsia="Times New Roman" w:cs="Times New Roman"/>
                    <w:b/>
                    <w:bCs/>
                    <w:color w:val="000000"/>
                    <w:sz w:val="20"/>
                    <w:szCs w:val="20"/>
                  </w:rPr>
                </w:rPrChange>
              </w:rPr>
              <w:t>Log Likelihood</w:t>
            </w:r>
          </w:p>
        </w:tc>
      </w:tr>
      <w:tr w:rsidR="008B1F4E" w:rsidRPr="008B1F4E" w14:paraId="4EBC952F" w14:textId="77777777" w:rsidTr="008B1F4E">
        <w:trPr>
          <w:trHeight w:val="320"/>
        </w:trPr>
        <w:tc>
          <w:tcPr>
            <w:tcW w:w="2250" w:type="dxa"/>
            <w:tcBorders>
              <w:top w:val="nil"/>
              <w:left w:val="nil"/>
              <w:bottom w:val="nil"/>
              <w:right w:val="nil"/>
            </w:tcBorders>
            <w:shd w:val="clear" w:color="auto" w:fill="auto"/>
            <w:noWrap/>
            <w:vAlign w:val="bottom"/>
            <w:hideMark/>
          </w:tcPr>
          <w:p w14:paraId="34ACF81A" w14:textId="77777777" w:rsidR="005B2CE8" w:rsidRPr="008B1F4E" w:rsidRDefault="005B2CE8" w:rsidP="00DF788B">
            <w:pPr>
              <w:rPr>
                <w:rFonts w:ascii="Times New Roman" w:eastAsia="Times New Roman" w:hAnsi="Times New Roman" w:cs="Times New Roman"/>
                <w:i/>
                <w:iCs/>
                <w:color w:val="000000"/>
                <w:sz w:val="20"/>
                <w:szCs w:val="20"/>
                <w:rPrChange w:id="218"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219" w:author="Anthony Ross Otto, Dr" w:date="2017-10-03T10:23:00Z">
                  <w:rPr>
                    <w:rFonts w:eastAsia="Times New Roman" w:cs="Times New Roman"/>
                    <w:i/>
                    <w:iCs/>
                    <w:color w:val="000000"/>
                    <w:sz w:val="20"/>
                    <w:szCs w:val="20"/>
                  </w:rPr>
                </w:rPrChange>
              </w:rPr>
              <w:t>Episodic</w:t>
            </w:r>
          </w:p>
        </w:tc>
        <w:tc>
          <w:tcPr>
            <w:tcW w:w="1890" w:type="dxa"/>
            <w:tcBorders>
              <w:top w:val="nil"/>
              <w:left w:val="nil"/>
              <w:bottom w:val="nil"/>
              <w:right w:val="nil"/>
            </w:tcBorders>
            <w:shd w:val="clear" w:color="auto" w:fill="auto"/>
            <w:noWrap/>
            <w:vAlign w:val="bottom"/>
            <w:hideMark/>
          </w:tcPr>
          <w:p w14:paraId="6AB6DD5A" w14:textId="77777777" w:rsidR="005B2CE8" w:rsidRPr="008B1F4E" w:rsidRDefault="005B2CE8" w:rsidP="00DF788B">
            <w:pPr>
              <w:jc w:val="right"/>
              <w:rPr>
                <w:rFonts w:ascii="Times New Roman" w:eastAsia="Times New Roman" w:hAnsi="Times New Roman" w:cs="Times New Roman"/>
                <w:color w:val="000000"/>
                <w:sz w:val="20"/>
                <w:szCs w:val="20"/>
                <w:rPrChange w:id="22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21" w:author="Anthony Ross Otto, Dr" w:date="2017-10-03T10:23:00Z">
                  <w:rPr>
                    <w:rFonts w:eastAsia="Times New Roman"/>
                    <w:color w:val="000000"/>
                    <w:sz w:val="20"/>
                    <w:szCs w:val="20"/>
                  </w:rPr>
                </w:rPrChange>
              </w:rPr>
              <w:t>0.385</w:t>
            </w:r>
          </w:p>
        </w:tc>
        <w:tc>
          <w:tcPr>
            <w:tcW w:w="1620" w:type="dxa"/>
            <w:tcBorders>
              <w:top w:val="nil"/>
              <w:left w:val="nil"/>
              <w:bottom w:val="nil"/>
              <w:right w:val="nil"/>
            </w:tcBorders>
            <w:shd w:val="clear" w:color="auto" w:fill="auto"/>
            <w:noWrap/>
            <w:vAlign w:val="bottom"/>
            <w:hideMark/>
          </w:tcPr>
          <w:p w14:paraId="0456B2B8" w14:textId="77777777" w:rsidR="005B2CE8" w:rsidRPr="008B1F4E" w:rsidRDefault="005B2CE8" w:rsidP="00DF788B">
            <w:pPr>
              <w:jc w:val="right"/>
              <w:rPr>
                <w:rFonts w:ascii="Times New Roman" w:eastAsia="Times New Roman" w:hAnsi="Times New Roman" w:cs="Times New Roman"/>
                <w:color w:val="000000"/>
                <w:sz w:val="20"/>
                <w:szCs w:val="20"/>
                <w:rPrChange w:id="222"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23" w:author="Anthony Ross Otto, Dr" w:date="2017-10-03T10:23:00Z">
                  <w:rPr>
                    <w:rFonts w:eastAsia="Times New Roman"/>
                    <w:color w:val="000000"/>
                    <w:sz w:val="20"/>
                    <w:szCs w:val="20"/>
                  </w:rPr>
                </w:rPrChange>
              </w:rPr>
              <w:t>0.395</w:t>
            </w:r>
          </w:p>
        </w:tc>
        <w:tc>
          <w:tcPr>
            <w:tcW w:w="1620" w:type="dxa"/>
            <w:tcBorders>
              <w:top w:val="nil"/>
              <w:left w:val="nil"/>
              <w:bottom w:val="nil"/>
              <w:right w:val="nil"/>
            </w:tcBorders>
            <w:shd w:val="clear" w:color="auto" w:fill="auto"/>
            <w:noWrap/>
            <w:vAlign w:val="bottom"/>
            <w:hideMark/>
          </w:tcPr>
          <w:p w14:paraId="0D12FB56" w14:textId="77777777" w:rsidR="005B2CE8" w:rsidRPr="008B1F4E" w:rsidRDefault="005B2CE8" w:rsidP="00DF788B">
            <w:pPr>
              <w:jc w:val="right"/>
              <w:rPr>
                <w:rFonts w:ascii="Times New Roman" w:eastAsia="Times New Roman" w:hAnsi="Times New Roman" w:cs="Times New Roman"/>
                <w:color w:val="000000"/>
                <w:sz w:val="20"/>
                <w:szCs w:val="20"/>
                <w:rPrChange w:id="22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25" w:author="Anthony Ross Otto, Dr" w:date="2017-10-03T10:23:00Z">
                  <w:rPr>
                    <w:rFonts w:eastAsia="Times New Roman"/>
                    <w:color w:val="000000"/>
                    <w:sz w:val="20"/>
                    <w:szCs w:val="20"/>
                  </w:rPr>
                </w:rPrChange>
              </w:rPr>
              <w:t>2.776</w:t>
            </w:r>
          </w:p>
        </w:tc>
        <w:tc>
          <w:tcPr>
            <w:tcW w:w="1350" w:type="dxa"/>
            <w:tcBorders>
              <w:top w:val="nil"/>
              <w:left w:val="nil"/>
              <w:bottom w:val="nil"/>
              <w:right w:val="nil"/>
            </w:tcBorders>
            <w:shd w:val="clear" w:color="auto" w:fill="auto"/>
            <w:noWrap/>
            <w:vAlign w:val="bottom"/>
            <w:hideMark/>
          </w:tcPr>
          <w:p w14:paraId="2C40D874" w14:textId="77777777" w:rsidR="005B2CE8" w:rsidRPr="008B1F4E" w:rsidRDefault="005B2CE8" w:rsidP="00DF788B">
            <w:pPr>
              <w:jc w:val="right"/>
              <w:rPr>
                <w:rFonts w:ascii="Times New Roman" w:eastAsia="Times New Roman" w:hAnsi="Times New Roman" w:cs="Times New Roman"/>
                <w:color w:val="000000"/>
                <w:sz w:val="20"/>
                <w:szCs w:val="20"/>
                <w:rPrChange w:id="226"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27" w:author="Anthony Ross Otto, Dr" w:date="2017-10-03T10:23:00Z">
                  <w:rPr>
                    <w:rFonts w:eastAsia="Times New Roman"/>
                    <w:color w:val="000000"/>
                    <w:sz w:val="20"/>
                    <w:szCs w:val="20"/>
                  </w:rPr>
                </w:rPrChange>
              </w:rPr>
              <w:t>-60.371</w:t>
            </w:r>
          </w:p>
        </w:tc>
      </w:tr>
      <w:tr w:rsidR="008B1F4E" w:rsidRPr="008B1F4E" w14:paraId="19930C47" w14:textId="77777777" w:rsidTr="008B1F4E">
        <w:trPr>
          <w:trHeight w:val="360"/>
        </w:trPr>
        <w:tc>
          <w:tcPr>
            <w:tcW w:w="2250" w:type="dxa"/>
            <w:tcBorders>
              <w:top w:val="nil"/>
              <w:left w:val="nil"/>
              <w:bottom w:val="nil"/>
              <w:right w:val="nil"/>
            </w:tcBorders>
            <w:shd w:val="clear" w:color="auto" w:fill="auto"/>
            <w:noWrap/>
            <w:vAlign w:val="bottom"/>
            <w:hideMark/>
          </w:tcPr>
          <w:p w14:paraId="33B40B02" w14:textId="4DC8B16E" w:rsidR="005B2CE8" w:rsidRPr="008B1F4E" w:rsidRDefault="008021F9" w:rsidP="00DF788B">
            <w:pPr>
              <w:rPr>
                <w:rFonts w:ascii="Times New Roman" w:eastAsia="Times New Roman" w:hAnsi="Times New Roman" w:cs="Times New Roman"/>
                <w:i/>
                <w:iCs/>
                <w:color w:val="000000"/>
                <w:sz w:val="20"/>
                <w:szCs w:val="20"/>
                <w:rPrChange w:id="228"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229" w:author="Anthony Ross Otto, Dr" w:date="2017-10-03T10:23:00Z">
                  <w:rPr>
                    <w:rFonts w:eastAsia="Times New Roman" w:cs="Times New Roman"/>
                    <w:i/>
                    <w:iCs/>
                    <w:color w:val="000000"/>
                    <w:sz w:val="20"/>
                    <w:szCs w:val="20"/>
                  </w:rPr>
                </w:rPrChange>
              </w:rPr>
              <w:t>Control</w:t>
            </w:r>
          </w:p>
        </w:tc>
        <w:tc>
          <w:tcPr>
            <w:tcW w:w="1890" w:type="dxa"/>
            <w:tcBorders>
              <w:top w:val="nil"/>
              <w:left w:val="nil"/>
              <w:bottom w:val="nil"/>
              <w:right w:val="nil"/>
            </w:tcBorders>
            <w:shd w:val="clear" w:color="auto" w:fill="auto"/>
            <w:noWrap/>
            <w:vAlign w:val="bottom"/>
            <w:hideMark/>
          </w:tcPr>
          <w:p w14:paraId="1D172AE3" w14:textId="77777777" w:rsidR="005B2CE8" w:rsidRPr="008B1F4E" w:rsidRDefault="005B2CE8" w:rsidP="00DF788B">
            <w:pPr>
              <w:jc w:val="right"/>
              <w:rPr>
                <w:rFonts w:ascii="Times New Roman" w:eastAsia="Times New Roman" w:hAnsi="Times New Roman" w:cs="Times New Roman"/>
                <w:color w:val="000000"/>
                <w:sz w:val="20"/>
                <w:szCs w:val="20"/>
                <w:rPrChange w:id="23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31" w:author="Anthony Ross Otto, Dr" w:date="2017-10-03T10:23:00Z">
                  <w:rPr>
                    <w:rFonts w:eastAsia="Times New Roman"/>
                    <w:color w:val="000000"/>
                    <w:sz w:val="20"/>
                    <w:szCs w:val="20"/>
                  </w:rPr>
                </w:rPrChange>
              </w:rPr>
              <w:t>0.242</w:t>
            </w:r>
          </w:p>
        </w:tc>
        <w:tc>
          <w:tcPr>
            <w:tcW w:w="1620" w:type="dxa"/>
            <w:tcBorders>
              <w:top w:val="nil"/>
              <w:left w:val="nil"/>
              <w:bottom w:val="nil"/>
              <w:right w:val="nil"/>
            </w:tcBorders>
            <w:shd w:val="clear" w:color="auto" w:fill="auto"/>
            <w:noWrap/>
            <w:vAlign w:val="bottom"/>
            <w:hideMark/>
          </w:tcPr>
          <w:p w14:paraId="1CD5142B" w14:textId="77777777" w:rsidR="005B2CE8" w:rsidRPr="008B1F4E" w:rsidRDefault="005B2CE8" w:rsidP="00DF788B">
            <w:pPr>
              <w:jc w:val="right"/>
              <w:rPr>
                <w:rFonts w:ascii="Times New Roman" w:eastAsia="Times New Roman" w:hAnsi="Times New Roman" w:cs="Times New Roman"/>
                <w:color w:val="000000"/>
                <w:sz w:val="20"/>
                <w:szCs w:val="20"/>
                <w:rPrChange w:id="232"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33" w:author="Anthony Ross Otto, Dr" w:date="2017-10-03T10:23:00Z">
                  <w:rPr>
                    <w:rFonts w:eastAsia="Times New Roman"/>
                    <w:color w:val="000000"/>
                    <w:sz w:val="20"/>
                    <w:szCs w:val="20"/>
                  </w:rPr>
                </w:rPrChange>
              </w:rPr>
              <w:t>0.401</w:t>
            </w:r>
          </w:p>
        </w:tc>
        <w:tc>
          <w:tcPr>
            <w:tcW w:w="1620" w:type="dxa"/>
            <w:tcBorders>
              <w:top w:val="nil"/>
              <w:left w:val="nil"/>
              <w:bottom w:val="nil"/>
              <w:right w:val="nil"/>
            </w:tcBorders>
            <w:shd w:val="clear" w:color="auto" w:fill="auto"/>
            <w:noWrap/>
            <w:vAlign w:val="bottom"/>
            <w:hideMark/>
          </w:tcPr>
          <w:p w14:paraId="357376F6" w14:textId="77777777" w:rsidR="005B2CE8" w:rsidRPr="008B1F4E" w:rsidRDefault="005B2CE8" w:rsidP="00DF788B">
            <w:pPr>
              <w:jc w:val="right"/>
              <w:rPr>
                <w:rFonts w:ascii="Times New Roman" w:eastAsia="Times New Roman" w:hAnsi="Times New Roman" w:cs="Times New Roman"/>
                <w:color w:val="000000"/>
                <w:sz w:val="20"/>
                <w:szCs w:val="20"/>
                <w:rPrChange w:id="23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35" w:author="Anthony Ross Otto, Dr" w:date="2017-10-03T10:23:00Z">
                  <w:rPr>
                    <w:rFonts w:eastAsia="Times New Roman"/>
                    <w:color w:val="000000"/>
                    <w:sz w:val="20"/>
                    <w:szCs w:val="20"/>
                  </w:rPr>
                </w:rPrChange>
              </w:rPr>
              <w:t>3.759</w:t>
            </w:r>
          </w:p>
        </w:tc>
        <w:tc>
          <w:tcPr>
            <w:tcW w:w="1350" w:type="dxa"/>
            <w:tcBorders>
              <w:top w:val="nil"/>
              <w:left w:val="nil"/>
              <w:bottom w:val="nil"/>
              <w:right w:val="nil"/>
            </w:tcBorders>
            <w:shd w:val="clear" w:color="auto" w:fill="auto"/>
            <w:noWrap/>
            <w:vAlign w:val="bottom"/>
            <w:hideMark/>
          </w:tcPr>
          <w:p w14:paraId="29A77DD5" w14:textId="77777777" w:rsidR="005B2CE8" w:rsidRPr="008B1F4E" w:rsidRDefault="005B2CE8" w:rsidP="00DF788B">
            <w:pPr>
              <w:jc w:val="right"/>
              <w:rPr>
                <w:rFonts w:ascii="Times New Roman" w:eastAsia="Times New Roman" w:hAnsi="Times New Roman" w:cs="Times New Roman"/>
                <w:color w:val="000000"/>
                <w:sz w:val="20"/>
                <w:szCs w:val="20"/>
                <w:rPrChange w:id="236"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37" w:author="Anthony Ross Otto, Dr" w:date="2017-10-03T10:23:00Z">
                  <w:rPr>
                    <w:rFonts w:eastAsia="Times New Roman"/>
                    <w:color w:val="000000"/>
                    <w:sz w:val="20"/>
                    <w:szCs w:val="20"/>
                  </w:rPr>
                </w:rPrChange>
              </w:rPr>
              <w:t>-56.223</w:t>
            </w:r>
          </w:p>
        </w:tc>
      </w:tr>
      <w:tr w:rsidR="008B1F4E" w:rsidRPr="008B1F4E" w14:paraId="182005BF" w14:textId="77777777" w:rsidTr="008B1F4E">
        <w:trPr>
          <w:trHeight w:val="320"/>
        </w:trPr>
        <w:tc>
          <w:tcPr>
            <w:tcW w:w="2250" w:type="dxa"/>
            <w:tcBorders>
              <w:top w:val="nil"/>
              <w:left w:val="nil"/>
              <w:bottom w:val="nil"/>
              <w:right w:val="nil"/>
            </w:tcBorders>
            <w:shd w:val="clear" w:color="auto" w:fill="auto"/>
            <w:noWrap/>
            <w:vAlign w:val="bottom"/>
            <w:hideMark/>
          </w:tcPr>
          <w:p w14:paraId="394AC69A" w14:textId="26998F79" w:rsidR="005B2CE8" w:rsidRPr="008B1F4E" w:rsidRDefault="008021F9" w:rsidP="00DF788B">
            <w:pPr>
              <w:rPr>
                <w:rFonts w:ascii="Times New Roman" w:eastAsia="Times New Roman" w:hAnsi="Times New Roman" w:cs="Times New Roman"/>
                <w:i/>
                <w:iCs/>
                <w:color w:val="000000"/>
                <w:sz w:val="20"/>
                <w:szCs w:val="20"/>
                <w:rPrChange w:id="238"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239" w:author="Anthony Ross Otto, Dr" w:date="2017-10-03T10:23:00Z">
                  <w:rPr>
                    <w:rFonts w:eastAsia="Times New Roman" w:cs="Times New Roman"/>
                    <w:i/>
                    <w:iCs/>
                    <w:color w:val="000000"/>
                    <w:sz w:val="20"/>
                    <w:szCs w:val="20"/>
                  </w:rPr>
                </w:rPrChange>
              </w:rPr>
              <w:t>Baseline</w:t>
            </w:r>
            <w:r w:rsidR="005B2CE8" w:rsidRPr="008B1F4E">
              <w:rPr>
                <w:rFonts w:ascii="Times New Roman" w:eastAsia="Times New Roman" w:hAnsi="Times New Roman" w:cs="Times New Roman"/>
                <w:i/>
                <w:iCs/>
                <w:color w:val="000000"/>
                <w:sz w:val="20"/>
                <w:szCs w:val="20"/>
                <w:rPrChange w:id="240" w:author="Anthony Ross Otto, Dr" w:date="2017-10-03T10:23:00Z">
                  <w:rPr>
                    <w:rFonts w:eastAsia="Times New Roman" w:cs="Times New Roman"/>
                    <w:i/>
                    <w:iCs/>
                    <w:color w:val="000000"/>
                    <w:sz w:val="20"/>
                    <w:szCs w:val="20"/>
                  </w:rPr>
                </w:rPrChange>
              </w:rPr>
              <w:t xml:space="preserve"> (Experiment 2)</w:t>
            </w:r>
          </w:p>
        </w:tc>
        <w:tc>
          <w:tcPr>
            <w:tcW w:w="1890" w:type="dxa"/>
            <w:tcBorders>
              <w:top w:val="nil"/>
              <w:left w:val="nil"/>
              <w:bottom w:val="nil"/>
              <w:right w:val="nil"/>
            </w:tcBorders>
            <w:shd w:val="clear" w:color="auto" w:fill="auto"/>
            <w:noWrap/>
            <w:vAlign w:val="bottom"/>
            <w:hideMark/>
          </w:tcPr>
          <w:p w14:paraId="04B1CE60" w14:textId="77777777" w:rsidR="005B2CE8" w:rsidRPr="008B1F4E" w:rsidRDefault="005B2CE8" w:rsidP="00DF788B">
            <w:pPr>
              <w:jc w:val="right"/>
              <w:rPr>
                <w:rFonts w:ascii="Times New Roman" w:eastAsia="Times New Roman" w:hAnsi="Times New Roman" w:cs="Times New Roman"/>
                <w:color w:val="000000"/>
                <w:sz w:val="20"/>
                <w:szCs w:val="20"/>
                <w:rPrChange w:id="241"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42" w:author="Anthony Ross Otto, Dr" w:date="2017-10-03T10:23:00Z">
                  <w:rPr>
                    <w:rFonts w:eastAsia="Times New Roman"/>
                    <w:color w:val="000000"/>
                    <w:sz w:val="20"/>
                    <w:szCs w:val="20"/>
                  </w:rPr>
                </w:rPrChange>
              </w:rPr>
              <w:t>0.309</w:t>
            </w:r>
          </w:p>
        </w:tc>
        <w:tc>
          <w:tcPr>
            <w:tcW w:w="1620" w:type="dxa"/>
            <w:tcBorders>
              <w:top w:val="nil"/>
              <w:left w:val="nil"/>
              <w:bottom w:val="nil"/>
              <w:right w:val="nil"/>
            </w:tcBorders>
            <w:shd w:val="clear" w:color="auto" w:fill="auto"/>
            <w:noWrap/>
            <w:vAlign w:val="bottom"/>
            <w:hideMark/>
          </w:tcPr>
          <w:p w14:paraId="3446F6D7" w14:textId="77777777" w:rsidR="005B2CE8" w:rsidRPr="008B1F4E" w:rsidRDefault="005B2CE8" w:rsidP="00DF788B">
            <w:pPr>
              <w:jc w:val="right"/>
              <w:rPr>
                <w:rFonts w:ascii="Times New Roman" w:eastAsia="Times New Roman" w:hAnsi="Times New Roman" w:cs="Times New Roman"/>
                <w:color w:val="000000"/>
                <w:sz w:val="20"/>
                <w:szCs w:val="20"/>
                <w:rPrChange w:id="243"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44" w:author="Anthony Ross Otto, Dr" w:date="2017-10-03T10:23:00Z">
                  <w:rPr>
                    <w:rFonts w:eastAsia="Times New Roman"/>
                    <w:color w:val="000000"/>
                    <w:sz w:val="20"/>
                    <w:szCs w:val="20"/>
                  </w:rPr>
                </w:rPrChange>
              </w:rPr>
              <w:t>0.357</w:t>
            </w:r>
          </w:p>
        </w:tc>
        <w:tc>
          <w:tcPr>
            <w:tcW w:w="1620" w:type="dxa"/>
            <w:tcBorders>
              <w:top w:val="nil"/>
              <w:left w:val="nil"/>
              <w:bottom w:val="nil"/>
              <w:right w:val="nil"/>
            </w:tcBorders>
            <w:shd w:val="clear" w:color="auto" w:fill="auto"/>
            <w:noWrap/>
            <w:vAlign w:val="bottom"/>
            <w:hideMark/>
          </w:tcPr>
          <w:p w14:paraId="21787844" w14:textId="77777777" w:rsidR="005B2CE8" w:rsidRPr="008B1F4E" w:rsidRDefault="005B2CE8" w:rsidP="00DF788B">
            <w:pPr>
              <w:jc w:val="right"/>
              <w:rPr>
                <w:rFonts w:ascii="Times New Roman" w:eastAsia="Times New Roman" w:hAnsi="Times New Roman" w:cs="Times New Roman"/>
                <w:color w:val="000000"/>
                <w:sz w:val="20"/>
                <w:szCs w:val="20"/>
                <w:rPrChange w:id="245"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46" w:author="Anthony Ross Otto, Dr" w:date="2017-10-03T10:23:00Z">
                  <w:rPr>
                    <w:rFonts w:eastAsia="Times New Roman"/>
                    <w:color w:val="000000"/>
                    <w:sz w:val="20"/>
                    <w:szCs w:val="20"/>
                  </w:rPr>
                </w:rPrChange>
              </w:rPr>
              <w:t>2.847</w:t>
            </w:r>
          </w:p>
        </w:tc>
        <w:tc>
          <w:tcPr>
            <w:tcW w:w="1350" w:type="dxa"/>
            <w:tcBorders>
              <w:top w:val="nil"/>
              <w:left w:val="nil"/>
              <w:bottom w:val="nil"/>
              <w:right w:val="nil"/>
            </w:tcBorders>
            <w:shd w:val="clear" w:color="auto" w:fill="auto"/>
            <w:noWrap/>
            <w:vAlign w:val="bottom"/>
            <w:hideMark/>
          </w:tcPr>
          <w:p w14:paraId="25AA7A3C" w14:textId="77777777" w:rsidR="005B2CE8" w:rsidRPr="008B1F4E" w:rsidRDefault="005B2CE8" w:rsidP="00DF788B">
            <w:pPr>
              <w:jc w:val="right"/>
              <w:rPr>
                <w:rFonts w:ascii="Times New Roman" w:eastAsia="Times New Roman" w:hAnsi="Times New Roman" w:cs="Times New Roman"/>
                <w:color w:val="000000"/>
                <w:sz w:val="20"/>
                <w:szCs w:val="20"/>
                <w:rPrChange w:id="247"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48" w:author="Anthony Ross Otto, Dr" w:date="2017-10-03T10:23:00Z">
                  <w:rPr>
                    <w:rFonts w:eastAsia="Times New Roman"/>
                    <w:color w:val="000000"/>
                    <w:sz w:val="20"/>
                    <w:szCs w:val="20"/>
                  </w:rPr>
                </w:rPrChange>
              </w:rPr>
              <w:t>-61.283</w:t>
            </w:r>
          </w:p>
        </w:tc>
      </w:tr>
    </w:tbl>
    <w:p w14:paraId="5C43BDE8" w14:textId="63609147" w:rsidR="005B2CE8" w:rsidRPr="005B2CE8" w:rsidRDefault="005B2CE8" w:rsidP="005B2CE8">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 1: </w:t>
      </w:r>
      <w:r w:rsidR="008021F9">
        <w:rPr>
          <w:rFonts w:ascii="Times New Roman" w:hAnsi="Times New Roman" w:cs="Times New Roman"/>
          <w:sz w:val="20"/>
          <w:szCs w:val="20"/>
        </w:rPr>
        <w:t>Positive and negative l</w:t>
      </w:r>
      <w:r>
        <w:rPr>
          <w:rFonts w:ascii="Times New Roman" w:hAnsi="Times New Roman" w:cs="Times New Roman"/>
          <w:sz w:val="20"/>
          <w:szCs w:val="20"/>
        </w:rPr>
        <w:t xml:space="preserve">earning </w:t>
      </w:r>
      <w:ins w:id="249" w:author="Anthony Ross Otto, Dr" w:date="2017-10-03T10:23:00Z">
        <w:r w:rsidR="008B1F4E">
          <w:rPr>
            <w:rFonts w:ascii="Times New Roman" w:hAnsi="Times New Roman" w:cs="Times New Roman"/>
            <w:sz w:val="20"/>
            <w:szCs w:val="20"/>
          </w:rPr>
          <w:t xml:space="preserve">prediction error </w:t>
        </w:r>
      </w:ins>
      <w:r>
        <w:rPr>
          <w:rFonts w:ascii="Times New Roman" w:hAnsi="Times New Roman" w:cs="Times New Roman"/>
          <w:sz w:val="20"/>
          <w:szCs w:val="20"/>
        </w:rPr>
        <w:t>rate</w:t>
      </w:r>
      <w:r w:rsidR="008021F9">
        <w:rPr>
          <w:rFonts w:ascii="Times New Roman" w:hAnsi="Times New Roman" w:cs="Times New Roman"/>
          <w:sz w:val="20"/>
          <w:szCs w:val="20"/>
        </w:rPr>
        <w:t>s</w:t>
      </w:r>
      <w:r>
        <w:rPr>
          <w:rFonts w:ascii="Times New Roman" w:hAnsi="Times New Roman" w:cs="Times New Roman"/>
          <w:sz w:val="20"/>
          <w:szCs w:val="20"/>
        </w:rPr>
        <w:t xml:space="preserve"> for the episodic, control and baseline conditions. </w:t>
      </w:r>
    </w:p>
    <w:p w14:paraId="24411D03" w14:textId="16308CC8" w:rsidR="0091463D" w:rsidRP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 xml:space="preserve">Control </w:t>
      </w:r>
      <w:r w:rsidRPr="00724EB6">
        <w:rPr>
          <w:rFonts w:ascii="Times New Roman" w:hAnsi="Times New Roman" w:cs="Times New Roman"/>
          <w:sz w:val="24"/>
          <w:szCs w:val="24"/>
        </w:rPr>
        <w:t xml:space="preserve">conditions separately, we found that positive and negative PE learning rates </w:t>
      </w:r>
      <w:del w:id="250" w:author="Anthony Ross Otto, Dr" w:date="2017-10-03T10:24:00Z">
        <w:r w:rsidRPr="00724EB6" w:rsidDel="008B1F4E">
          <w:rPr>
            <w:rFonts w:ascii="Times New Roman" w:hAnsi="Times New Roman" w:cs="Times New Roman"/>
            <w:sz w:val="24"/>
            <w:szCs w:val="24"/>
          </w:rPr>
          <w:delText xml:space="preserve">were </w:delText>
        </w:r>
      </w:del>
      <w:ins w:id="251" w:author="Anthony Ross Otto, Dr" w:date="2017-10-03T10:24:00Z">
        <w:r w:rsidR="008B1F4E">
          <w:rPr>
            <w:rFonts w:ascii="Times New Roman" w:hAnsi="Times New Roman" w:cs="Times New Roman"/>
            <w:sz w:val="24"/>
            <w:szCs w:val="24"/>
          </w:rPr>
          <w:t xml:space="preserve">exhibited </w:t>
        </w:r>
      </w:ins>
      <w:r w:rsidRPr="00724EB6">
        <w:rPr>
          <w:rFonts w:ascii="Times New Roman" w:hAnsi="Times New Roman" w:cs="Times New Roman"/>
          <w:sz w:val="24"/>
          <w:szCs w:val="24"/>
        </w:rPr>
        <w:t>less asymmetr</w:t>
      </w:r>
      <w:ins w:id="252" w:author="Anthony Ross Otto, Dr" w:date="2017-10-03T10:24:00Z">
        <w:r w:rsidR="008B1F4E">
          <w:rPr>
            <w:rFonts w:ascii="Times New Roman" w:hAnsi="Times New Roman" w:cs="Times New Roman"/>
            <w:sz w:val="24"/>
            <w:szCs w:val="24"/>
          </w:rPr>
          <w:t>y</w:t>
        </w:r>
      </w:ins>
      <w:del w:id="253" w:author="Anthony Ross Otto, Dr" w:date="2017-10-03T10:24:00Z">
        <w:r w:rsidRPr="00724EB6" w:rsidDel="008B1F4E">
          <w:rPr>
            <w:rFonts w:ascii="Times New Roman" w:hAnsi="Times New Roman" w:cs="Times New Roman"/>
            <w:sz w:val="24"/>
            <w:szCs w:val="24"/>
          </w:rPr>
          <w:delText>ic</w:delText>
        </w:r>
      </w:del>
      <w:r w:rsidRPr="00724EB6">
        <w:rPr>
          <w:rFonts w:ascii="Times New Roman" w:hAnsi="Times New Roman" w:cs="Times New Roman"/>
          <w:sz w:val="24"/>
          <w:szCs w:val="24"/>
        </w:rPr>
        <w:t xml:space="preserve"> in the Episodic Specificity condition </w:t>
      </w:r>
      <w:ins w:id="254" w:author="Anthony Ross Otto, Dr" w:date="2017-10-03T10:24:00Z">
        <w:r w:rsidR="008B1F4E">
          <w:rPr>
            <w:rFonts w:ascii="Times New Roman" w:hAnsi="Times New Roman" w:cs="Times New Roman"/>
            <w:sz w:val="24"/>
            <w:szCs w:val="24"/>
          </w:rPr>
          <w:t xml:space="preserve">than in the Control condition </w:t>
        </w:r>
      </w:ins>
      <w:r w:rsidRPr="00724EB6">
        <w:rPr>
          <w:rFonts w:ascii="Times New Roman" w:hAnsi="Times New Roman" w:cs="Times New Roman"/>
          <w:sz w:val="24"/>
          <w:szCs w:val="24"/>
        </w:rPr>
        <w:t>(</w:t>
      </w:r>
      <w:r w:rsidR="00A84269">
        <w:rPr>
          <w:rFonts w:ascii="Times New Roman" w:hAnsi="Times New Roman" w:cs="Times New Roman"/>
          <w:sz w:val="24"/>
          <w:szCs w:val="24"/>
        </w:rPr>
        <w:t>Figure 4</w:t>
      </w:r>
      <w:r w:rsidRPr="00724EB6">
        <w:rPr>
          <w:rFonts w:ascii="Times New Roman" w:hAnsi="Times New Roman" w:cs="Times New Roman"/>
          <w:sz w:val="24"/>
          <w:szCs w:val="24"/>
        </w:rPr>
        <w:t xml:space="preserve">). In other words, participants who underwent the Episodic specificity induction appeared to weigh positive and negative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 xml:space="preserve">induction, who 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7102CC8F" w14:textId="77777777" w:rsidR="0091463D" w:rsidRDefault="0091463D" w:rsidP="0091463D">
      <w:r>
        <w:rPr>
          <w:noProof/>
          <w:lang w:val="en-US"/>
        </w:rPr>
        <w:lastRenderedPageBreak/>
        <w:drawing>
          <wp:inline distT="0" distB="0" distL="0" distR="0" wp14:anchorId="3298AA97" wp14:editId="67D1F2C2">
            <wp:extent cx="4816356" cy="3597215"/>
            <wp:effectExtent l="0" t="0" r="3810" b="381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p>
    <w:p w14:paraId="136E8D4D" w14:textId="1D814DB6" w:rsidR="0091463D" w:rsidRPr="00724EB6"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Figure </w:t>
      </w:r>
      <w:r w:rsidR="00A84269">
        <w:rPr>
          <w:rFonts w:ascii="Times New Roman" w:hAnsi="Times New Roman" w:cs="Times New Roman"/>
          <w:sz w:val="20"/>
          <w:szCs w:val="20"/>
          <w:lang w:val="en-US"/>
        </w:rPr>
        <w:t>4</w:t>
      </w:r>
      <w:r>
        <w:rPr>
          <w:rFonts w:ascii="Times New Roman" w:hAnsi="Times New Roman" w:cs="Times New Roman"/>
          <w:sz w:val="20"/>
          <w:szCs w:val="20"/>
          <w:lang w:val="en-US"/>
        </w:rPr>
        <w:t>: Best-fitting learning rate parameters for positive prediction errors and negative prediction errors, by condition. Error bars depict standard error of the mean.</w:t>
      </w:r>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66E20CD1" w14:textId="77777777" w:rsidR="005D2FFA" w:rsidRDefault="00F52FE8" w:rsidP="00443A53">
      <w:pPr>
        <w:pStyle w:val="NormalWeb"/>
        <w:spacing w:line="480" w:lineRule="auto"/>
        <w:ind w:firstLine="720"/>
        <w:rPr>
          <w:ins w:id="255" w:author="Anthony Ross Otto, Dr" w:date="2017-10-03T12:17:00Z"/>
          <w:rFonts w:ascii="Times New Roman" w:hAnsi="Times New Roman" w:cs="Times New Roman"/>
          <w:color w:val="000000"/>
          <w:sz w:val="24"/>
          <w:szCs w:val="24"/>
        </w:rPr>
      </w:pPr>
      <w:ins w:id="256" w:author="Anthony Ross Otto, Dr" w:date="2017-10-03T11:18:00Z">
        <w:r>
          <w:rPr>
            <w:rFonts w:ascii="Times New Roman" w:hAnsi="Times New Roman" w:cs="Times New Roman"/>
            <w:color w:val="000000"/>
            <w:sz w:val="24"/>
            <w:szCs w:val="24"/>
          </w:rPr>
          <w:t xml:space="preserve">We examined </w:t>
        </w:r>
      </w:ins>
      <w:ins w:id="257" w:author="Anthony Ross Otto, Dr" w:date="2017-10-03T11:27:00Z">
        <w:r w:rsidR="006B4DF5">
          <w:rPr>
            <w:rFonts w:ascii="Times New Roman" w:hAnsi="Times New Roman" w:cs="Times New Roman"/>
            <w:color w:val="000000"/>
            <w:sz w:val="24"/>
            <w:szCs w:val="24"/>
          </w:rPr>
          <w:t>how</w:t>
        </w:r>
      </w:ins>
      <w:ins w:id="258" w:author="Anthony Ross Otto, Dr" w:date="2017-10-03T11:18:00Z">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913E9">
          <w:rPr>
            <w:rFonts w:ascii="Times New Roman" w:hAnsi="Times New Roman" w:cs="Times New Roman"/>
            <w:color w:val="000000"/>
            <w:sz w:val="24"/>
            <w:szCs w:val="24"/>
          </w:rPr>
          <w:t xml:space="preserve">which is </w:t>
        </w:r>
      </w:ins>
      <w:ins w:id="259" w:author="Anthony Ross Otto, Dr" w:date="2017-10-03T11:26:00Z">
        <w:r w:rsidR="006B4DF5">
          <w:rPr>
            <w:rFonts w:ascii="Times New Roman" w:hAnsi="Times New Roman" w:cs="Times New Roman"/>
            <w:color w:val="000000"/>
            <w:sz w:val="24"/>
            <w:szCs w:val="24"/>
          </w:rPr>
          <w:t xml:space="preserve">thought </w:t>
        </w:r>
      </w:ins>
      <w:ins w:id="260" w:author="Anthony Ross Otto, Dr" w:date="2017-10-03T11:18:00Z">
        <w:r w:rsidR="001913E9">
          <w:rPr>
            <w:rFonts w:ascii="Times New Roman" w:hAnsi="Times New Roman" w:cs="Times New Roman"/>
            <w:color w:val="000000"/>
            <w:sz w:val="24"/>
            <w:szCs w:val="24"/>
          </w:rPr>
          <w:t xml:space="preserve">to </w:t>
        </w:r>
      </w:ins>
      <w:ins w:id="261" w:author="Anthony Ross Otto, Dr" w:date="2017-10-03T11:23:00Z">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 xml:space="preserve">participants to </w:t>
        </w:r>
        <w:r w:rsidR="006B4DF5">
          <w:rPr>
            <w:rFonts w:ascii="Times New Roman" w:hAnsi="Times New Roman" w:cs="Times New Roman"/>
            <w:color w:val="000000"/>
            <w:sz w:val="24"/>
            <w:szCs w:val="24"/>
          </w:rPr>
          <w:t>focus on specific event details—</w:t>
        </w:r>
      </w:ins>
      <w:ins w:id="262" w:author="Anthony Ross Otto, Dr" w:date="2017-10-03T11:27:00Z">
        <w:r w:rsidR="006B4DF5">
          <w:rPr>
            <w:rFonts w:ascii="Times New Roman" w:hAnsi="Times New Roman" w:cs="Times New Roman"/>
            <w:color w:val="000000"/>
            <w:sz w:val="24"/>
            <w:szCs w:val="24"/>
          </w:rPr>
          <w:t xml:space="preserve">bears upon risk preferences in a decision-from-experience task. </w:t>
        </w:r>
      </w:ins>
      <w:ins w:id="263" w:author="Anthony Ross Otto, Dr" w:date="2017-10-03T11:28:00Z">
        <w:r w:rsidR="006B127D">
          <w:rPr>
            <w:rFonts w:ascii="Times New Roman" w:hAnsi="Times New Roman" w:cs="Times New Roman"/>
            <w:color w:val="000000"/>
            <w:sz w:val="24"/>
            <w:szCs w:val="24"/>
          </w:rPr>
          <w:t xml:space="preserve">We found that </w:t>
        </w:r>
      </w:ins>
      <w:del w:id="264" w:author="Anthony Ross Otto, Dr" w:date="2017-10-03T11:18:00Z">
        <w:r w:rsidR="00156468" w:rsidRPr="00256063" w:rsidDel="00F52FE8">
          <w:rPr>
            <w:rFonts w:ascii="Times New Roman" w:hAnsi="Times New Roman" w:cs="Times New Roman"/>
            <w:color w:val="000000"/>
            <w:sz w:val="24"/>
            <w:szCs w:val="24"/>
          </w:rPr>
          <w:delText xml:space="preserve">In </w:delText>
        </w:r>
      </w:del>
      <w:del w:id="265" w:author="Anthony Ross Otto, Dr" w:date="2017-10-03T10:25:00Z">
        <w:r w:rsidR="00156468" w:rsidRPr="00256063" w:rsidDel="008B1F4E">
          <w:rPr>
            <w:rFonts w:ascii="Times New Roman" w:hAnsi="Times New Roman" w:cs="Times New Roman"/>
            <w:color w:val="000000"/>
            <w:sz w:val="24"/>
            <w:szCs w:val="24"/>
          </w:rPr>
          <w:delText>e</w:delText>
        </w:r>
      </w:del>
      <w:del w:id="266" w:author="Anthony Ross Otto, Dr" w:date="2017-10-03T11:18:00Z">
        <w:r w:rsidR="00156468" w:rsidRPr="00256063" w:rsidDel="00F52FE8">
          <w:rPr>
            <w:rFonts w:ascii="Times New Roman" w:hAnsi="Times New Roman" w:cs="Times New Roman"/>
            <w:color w:val="000000"/>
            <w:sz w:val="24"/>
            <w:szCs w:val="24"/>
          </w:rPr>
          <w:delText>xperiment 1</w:delText>
        </w:r>
      </w:del>
      <w:del w:id="267" w:author="Anthony Ross Otto, Dr" w:date="2017-10-03T11:28:00Z">
        <w:r w:rsidR="00156468" w:rsidRPr="00256063" w:rsidDel="006B4DF5">
          <w:rPr>
            <w:rFonts w:ascii="Times New Roman" w:hAnsi="Times New Roman" w:cs="Times New Roman"/>
            <w:color w:val="000000"/>
            <w:sz w:val="24"/>
            <w:szCs w:val="24"/>
          </w:rPr>
          <w:delText>, we have found that</w:delText>
        </w:r>
      </w:del>
      <w:del w:id="268" w:author="Anthony Ross Otto, Dr" w:date="2017-10-03T11:41:00Z">
        <w:r w:rsidR="00156468" w:rsidRPr="00256063" w:rsidDel="006B127D">
          <w:rPr>
            <w:rFonts w:ascii="Times New Roman" w:hAnsi="Times New Roman" w:cs="Times New Roman"/>
            <w:color w:val="000000"/>
            <w:sz w:val="24"/>
            <w:szCs w:val="24"/>
          </w:rPr>
          <w:delText xml:space="preserve"> </w:delText>
        </w:r>
      </w:del>
      <w:r w:rsidR="00156468" w:rsidRPr="00256063">
        <w:rPr>
          <w:rFonts w:ascii="Times New Roman" w:hAnsi="Times New Roman" w:cs="Times New Roman"/>
          <w:color w:val="000000"/>
          <w:sz w:val="24"/>
          <w:szCs w:val="24"/>
        </w:rPr>
        <w:t xml:space="preserve">the episodic specificity induction </w:t>
      </w:r>
      <w:del w:id="269" w:author="Anthony Ross Otto, Dr" w:date="2017-10-03T10:25:00Z">
        <w:r w:rsidR="00156468" w:rsidRPr="00256063" w:rsidDel="008B1F4E">
          <w:rPr>
            <w:rFonts w:ascii="Times New Roman" w:hAnsi="Times New Roman" w:cs="Times New Roman"/>
            <w:color w:val="000000"/>
            <w:sz w:val="24"/>
            <w:szCs w:val="24"/>
          </w:rPr>
          <w:delText xml:space="preserve">reduces </w:delText>
        </w:r>
      </w:del>
      <w:ins w:id="270" w:author="Anthony Ross Otto, Dr" w:date="2017-10-03T10:25:00Z">
        <w:r w:rsidR="008B1F4E">
          <w:rPr>
            <w:rFonts w:ascii="Times New Roman" w:hAnsi="Times New Roman" w:cs="Times New Roman"/>
            <w:color w:val="000000"/>
            <w:sz w:val="24"/>
            <w:szCs w:val="24"/>
          </w:rPr>
          <w:t>increase</w:t>
        </w:r>
      </w:ins>
      <w:ins w:id="271" w:author="Anthony Ross Otto, Dr" w:date="2017-10-03T11:41:00Z">
        <w:r w:rsidR="006B127D">
          <w:rPr>
            <w:rFonts w:ascii="Times New Roman" w:hAnsi="Times New Roman" w:cs="Times New Roman"/>
            <w:color w:val="000000"/>
            <w:sz w:val="24"/>
            <w:szCs w:val="24"/>
          </w:rPr>
          <w:t>d</w:t>
        </w:r>
      </w:ins>
      <w:ins w:id="272" w:author="Anthony Ross Otto, Dr" w:date="2017-10-03T10:25:00Z">
        <w:r w:rsidR="008B1F4E">
          <w:rPr>
            <w:rFonts w:ascii="Times New Roman" w:hAnsi="Times New Roman" w:cs="Times New Roman"/>
            <w:color w:val="000000"/>
            <w:sz w:val="24"/>
            <w:szCs w:val="24"/>
          </w:rPr>
          <w:t xml:space="preserve"> apparent</w:t>
        </w:r>
        <w:r w:rsidR="008B1F4E" w:rsidRPr="00256063">
          <w:rPr>
            <w:rFonts w:ascii="Times New Roman" w:hAnsi="Times New Roman" w:cs="Times New Roman"/>
            <w:color w:val="000000"/>
            <w:sz w:val="24"/>
            <w:szCs w:val="24"/>
          </w:rPr>
          <w:t xml:space="preserve"> </w:t>
        </w:r>
      </w:ins>
      <w:r w:rsidR="00156468" w:rsidRPr="00256063">
        <w:rPr>
          <w:rFonts w:ascii="Times New Roman" w:hAnsi="Times New Roman" w:cs="Times New Roman"/>
          <w:color w:val="000000"/>
          <w:sz w:val="24"/>
          <w:szCs w:val="24"/>
        </w:rPr>
        <w:t>risk-taking compared to a control induction</w:t>
      </w:r>
      <w:ins w:id="273" w:author="Anthony Ross Otto, Dr" w:date="2017-10-03T11:41:00Z">
        <w:r w:rsidR="006B127D" w:rsidRPr="006B127D">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wherein participants were instructed to rely upon general impressions and putatively non-episodic memory processes. </w:t>
        </w:r>
      </w:ins>
      <w:ins w:id="274" w:author="Anthony Ross Otto, Dr" w:date="2017-10-03T11:42:00Z">
        <w:r w:rsidR="00F540AD">
          <w:rPr>
            <w:rFonts w:ascii="Times New Roman" w:hAnsi="Times New Roman" w:cs="Times New Roman"/>
            <w:color w:val="000000"/>
            <w:sz w:val="24"/>
            <w:szCs w:val="24"/>
          </w:rPr>
          <w:t>Further, the difference in risk preferences between these two conditions grew over time</w:t>
        </w:r>
      </w:ins>
      <w:del w:id="275" w:author="Anthony Ross Otto, Dr" w:date="2017-10-03T11:42:00Z">
        <w:r w:rsidR="00156468" w:rsidRPr="00256063" w:rsidDel="00F540AD">
          <w:rPr>
            <w:rFonts w:ascii="Times New Roman" w:hAnsi="Times New Roman" w:cs="Times New Roman"/>
            <w:color w:val="000000"/>
            <w:sz w:val="24"/>
            <w:szCs w:val="24"/>
          </w:rPr>
          <w:delText xml:space="preserve"> </w:delText>
        </w:r>
      </w:del>
      <w:del w:id="276" w:author="Anthony Ross Otto, Dr" w:date="2017-10-03T10:25:00Z">
        <w:r w:rsidR="00156468" w:rsidRPr="00256063" w:rsidDel="008B1F4E">
          <w:rPr>
            <w:rFonts w:ascii="Times New Roman" w:hAnsi="Times New Roman" w:cs="Times New Roman"/>
            <w:color w:val="000000"/>
            <w:sz w:val="24"/>
            <w:szCs w:val="24"/>
          </w:rPr>
          <w:delText>(see figure 2</w:delText>
        </w:r>
        <w:r w:rsidR="00B36813" w:rsidDel="008B1F4E">
          <w:rPr>
            <w:rFonts w:ascii="Times New Roman" w:hAnsi="Times New Roman" w:cs="Times New Roman"/>
            <w:color w:val="000000"/>
            <w:sz w:val="24"/>
            <w:szCs w:val="24"/>
          </w:rPr>
          <w:delText>A</w:delText>
        </w:r>
        <w:r w:rsidR="00156468" w:rsidRPr="00256063" w:rsidDel="008B1F4E">
          <w:rPr>
            <w:rFonts w:ascii="Times New Roman" w:hAnsi="Times New Roman" w:cs="Times New Roman"/>
            <w:color w:val="000000"/>
            <w:sz w:val="24"/>
            <w:szCs w:val="24"/>
          </w:rPr>
          <w:delText xml:space="preserve">). This </w:delText>
        </w:r>
      </w:del>
      <w:del w:id="277" w:author="Anthony Ross Otto, Dr" w:date="2017-10-03T11:42:00Z">
        <w:r w:rsidR="00156468" w:rsidRPr="00256063" w:rsidDel="00F540AD">
          <w:rPr>
            <w:rFonts w:ascii="Times New Roman" w:hAnsi="Times New Roman" w:cs="Times New Roman"/>
            <w:color w:val="000000"/>
            <w:sz w:val="24"/>
            <w:szCs w:val="24"/>
          </w:rPr>
          <w:delText>difference grows over time</w:delText>
        </w:r>
      </w:del>
      <w:r w:rsidR="00156468" w:rsidRPr="00256063">
        <w:rPr>
          <w:rFonts w:ascii="Times New Roman" w:hAnsi="Times New Roman" w:cs="Times New Roman"/>
          <w:color w:val="000000"/>
          <w:sz w:val="24"/>
          <w:szCs w:val="24"/>
        </w:rPr>
        <w:t xml:space="preserve">: </w:t>
      </w:r>
      <w:del w:id="278" w:author="Anthony Ross Otto, Dr" w:date="2017-10-03T11:42:00Z">
        <w:r w:rsidR="00156468" w:rsidRPr="00256063" w:rsidDel="00F540AD">
          <w:rPr>
            <w:rFonts w:ascii="Times New Roman" w:hAnsi="Times New Roman" w:cs="Times New Roman"/>
            <w:color w:val="000000"/>
            <w:sz w:val="24"/>
            <w:szCs w:val="24"/>
          </w:rPr>
          <w:delText>W</w:delText>
        </w:r>
      </w:del>
      <w:ins w:id="279" w:author="Anthony Ross Otto, Dr" w:date="2017-10-03T11:42:00Z">
        <w:r w:rsidR="00F540AD">
          <w:rPr>
            <w:rFonts w:ascii="Times New Roman" w:hAnsi="Times New Roman" w:cs="Times New Roman"/>
            <w:color w:val="000000"/>
            <w:sz w:val="24"/>
            <w:szCs w:val="24"/>
          </w:rPr>
          <w:t>w</w:t>
        </w:r>
      </w:ins>
      <w:r w:rsidR="00156468" w:rsidRPr="00256063">
        <w:rPr>
          <w:rFonts w:ascii="Times New Roman" w:hAnsi="Times New Roman" w:cs="Times New Roman"/>
          <w:color w:val="000000"/>
          <w:sz w:val="24"/>
          <w:szCs w:val="24"/>
        </w:rPr>
        <w:t xml:space="preserve">hile the episodic condition </w:t>
      </w:r>
      <w:del w:id="280" w:author="Anthony Ross Otto, Dr" w:date="2017-10-03T10:57:00Z">
        <w:r w:rsidR="00156468" w:rsidRPr="00256063" w:rsidDel="007A24CF">
          <w:rPr>
            <w:rFonts w:ascii="Times New Roman" w:hAnsi="Times New Roman" w:cs="Times New Roman"/>
            <w:color w:val="000000"/>
            <w:sz w:val="24"/>
            <w:szCs w:val="24"/>
          </w:rPr>
          <w:delText xml:space="preserve">seems </w:delText>
        </w:r>
      </w:del>
      <w:ins w:id="281" w:author="Anthony Ross Otto, Dr" w:date="2017-10-03T10:57:00Z">
        <w:r w:rsidR="007A24CF">
          <w:rPr>
            <w:rFonts w:ascii="Times New Roman" w:hAnsi="Times New Roman" w:cs="Times New Roman"/>
            <w:color w:val="000000"/>
            <w:sz w:val="24"/>
            <w:szCs w:val="24"/>
          </w:rPr>
          <w:t xml:space="preserve">appeared to engender </w:t>
        </w:r>
      </w:ins>
      <w:del w:id="282" w:author="Anthony Ross Otto, Dr" w:date="2017-10-03T10:57:00Z">
        <w:r w:rsidR="00156468" w:rsidRPr="00256063" w:rsidDel="007A24CF">
          <w:rPr>
            <w:rFonts w:ascii="Times New Roman" w:hAnsi="Times New Roman" w:cs="Times New Roman"/>
            <w:color w:val="000000"/>
            <w:sz w:val="24"/>
            <w:szCs w:val="24"/>
          </w:rPr>
          <w:delText xml:space="preserve">to be </w:delText>
        </w:r>
      </w:del>
      <w:r w:rsidR="00156468" w:rsidRPr="00256063">
        <w:rPr>
          <w:rFonts w:ascii="Times New Roman" w:hAnsi="Times New Roman" w:cs="Times New Roman"/>
          <w:color w:val="000000"/>
          <w:sz w:val="24"/>
          <w:szCs w:val="24"/>
        </w:rPr>
        <w:t xml:space="preserve">relatively </w:t>
      </w:r>
      <w:del w:id="283" w:author="Anthony Ross Otto, Dr" w:date="2017-10-03T10:56:00Z">
        <w:r w:rsidR="00156468" w:rsidRPr="00256063" w:rsidDel="007A24CF">
          <w:rPr>
            <w:rFonts w:ascii="Times New Roman" w:hAnsi="Times New Roman" w:cs="Times New Roman"/>
            <w:color w:val="000000"/>
            <w:sz w:val="24"/>
            <w:szCs w:val="24"/>
          </w:rPr>
          <w:delText xml:space="preserve">consistent </w:delText>
        </w:r>
      </w:del>
      <w:ins w:id="284" w:author="Anthony Ross Otto, Dr" w:date="2017-10-03T10:56:00Z">
        <w:r w:rsidR="007A24CF">
          <w:rPr>
            <w:rFonts w:ascii="Times New Roman" w:hAnsi="Times New Roman" w:cs="Times New Roman"/>
            <w:color w:val="000000"/>
            <w:sz w:val="24"/>
            <w:szCs w:val="24"/>
          </w:rPr>
          <w:t xml:space="preserve">stable </w:t>
        </w:r>
      </w:ins>
      <w:del w:id="285" w:author="Anthony Ross Otto, Dr" w:date="2017-10-03T10:57:00Z">
        <w:r w:rsidR="00156468" w:rsidRPr="00256063" w:rsidDel="007A24CF">
          <w:rPr>
            <w:rFonts w:ascii="Times New Roman" w:hAnsi="Times New Roman" w:cs="Times New Roman"/>
            <w:color w:val="000000"/>
            <w:sz w:val="24"/>
            <w:szCs w:val="24"/>
          </w:rPr>
          <w:delText xml:space="preserve">in </w:delText>
        </w:r>
      </w:del>
      <w:ins w:id="286" w:author="Anthony Ross Otto, Dr" w:date="2017-10-03T10:56:00Z">
        <w:r w:rsidR="007A24CF">
          <w:rPr>
            <w:rFonts w:ascii="Times New Roman" w:hAnsi="Times New Roman" w:cs="Times New Roman"/>
            <w:color w:val="000000"/>
            <w:sz w:val="24"/>
            <w:szCs w:val="24"/>
          </w:rPr>
          <w:t xml:space="preserve">their </w:t>
        </w:r>
      </w:ins>
      <w:r w:rsidR="00156468" w:rsidRPr="00256063">
        <w:rPr>
          <w:rFonts w:ascii="Times New Roman" w:hAnsi="Times New Roman" w:cs="Times New Roman"/>
          <w:color w:val="000000"/>
          <w:sz w:val="24"/>
          <w:szCs w:val="24"/>
        </w:rPr>
        <w:t xml:space="preserve">risk-preferences over time, </w:t>
      </w:r>
      <w:del w:id="287" w:author="Anthony Ross Otto, Dr" w:date="2017-10-03T10:56:00Z">
        <w:r w:rsidR="00156468" w:rsidRPr="00256063" w:rsidDel="007A24CF">
          <w:rPr>
            <w:rFonts w:ascii="Times New Roman" w:hAnsi="Times New Roman" w:cs="Times New Roman"/>
            <w:color w:val="000000"/>
            <w:sz w:val="24"/>
            <w:szCs w:val="24"/>
          </w:rPr>
          <w:delText xml:space="preserve">people </w:delText>
        </w:r>
      </w:del>
      <w:ins w:id="288" w:author="Anthony Ross Otto, Dr" w:date="2017-10-03T10:56:00Z">
        <w:r w:rsidR="007A24CF">
          <w:rPr>
            <w:rFonts w:ascii="Times New Roman" w:hAnsi="Times New Roman" w:cs="Times New Roman"/>
            <w:color w:val="000000"/>
            <w:sz w:val="24"/>
            <w:szCs w:val="24"/>
          </w:rPr>
          <w:t xml:space="preserve">participants </w:t>
        </w:r>
      </w:ins>
      <w:r w:rsidR="00156468" w:rsidRPr="00256063">
        <w:rPr>
          <w:rFonts w:ascii="Times New Roman" w:hAnsi="Times New Roman" w:cs="Times New Roman"/>
          <w:color w:val="000000"/>
          <w:sz w:val="24"/>
          <w:szCs w:val="24"/>
        </w:rPr>
        <w:t xml:space="preserve">in the control </w:t>
      </w:r>
      <w:r w:rsidR="00156468" w:rsidRPr="00256063">
        <w:rPr>
          <w:rFonts w:ascii="Times New Roman" w:hAnsi="Times New Roman" w:cs="Times New Roman"/>
          <w:color w:val="000000"/>
          <w:sz w:val="24"/>
          <w:szCs w:val="24"/>
        </w:rPr>
        <w:lastRenderedPageBreak/>
        <w:t xml:space="preserve">condition </w:t>
      </w:r>
      <w:ins w:id="289" w:author="Anthony Ross Otto, Dr" w:date="2017-10-03T10:57:00Z">
        <w:r w:rsidR="007A24CF">
          <w:rPr>
            <w:rFonts w:ascii="Times New Roman" w:hAnsi="Times New Roman" w:cs="Times New Roman"/>
            <w:color w:val="000000"/>
            <w:sz w:val="24"/>
            <w:szCs w:val="24"/>
          </w:rPr>
          <w:t xml:space="preserve">became progressively more risk-averse in their choices </w:t>
        </w:r>
      </w:ins>
      <w:del w:id="290" w:author="Anthony Ross Otto, Dr" w:date="2017-10-03T10:56:00Z">
        <w:r w:rsidR="00156468" w:rsidRPr="00256063" w:rsidDel="007A24CF">
          <w:rPr>
            <w:rFonts w:ascii="Times New Roman" w:hAnsi="Times New Roman" w:cs="Times New Roman"/>
            <w:color w:val="000000"/>
            <w:sz w:val="24"/>
            <w:szCs w:val="24"/>
          </w:rPr>
          <w:delText xml:space="preserve">tend to </w:delText>
        </w:r>
      </w:del>
      <w:del w:id="291" w:author="Anthony Ross Otto, Dr" w:date="2017-10-03T10:57:00Z">
        <w:r w:rsidR="00156468" w:rsidRPr="00256063" w:rsidDel="007A24CF">
          <w:rPr>
            <w:rFonts w:ascii="Times New Roman" w:hAnsi="Times New Roman" w:cs="Times New Roman"/>
            <w:color w:val="000000"/>
            <w:sz w:val="24"/>
            <w:szCs w:val="24"/>
          </w:rPr>
          <w:delText xml:space="preserve">progressively </w:delText>
        </w:r>
      </w:del>
      <w:del w:id="292" w:author="Anthony Ross Otto, Dr" w:date="2017-10-03T10:56:00Z">
        <w:r w:rsidR="00156468" w:rsidRPr="00256063" w:rsidDel="007A24CF">
          <w:rPr>
            <w:rFonts w:ascii="Times New Roman" w:hAnsi="Times New Roman" w:cs="Times New Roman"/>
            <w:color w:val="000000"/>
            <w:sz w:val="24"/>
            <w:szCs w:val="24"/>
          </w:rPr>
          <w:delText>avoid risk</w:delText>
        </w:r>
      </w:del>
      <w:del w:id="293" w:author="Anthony Ross Otto, Dr" w:date="2017-10-03T10:57:00Z">
        <w:r w:rsidR="00156468" w:rsidRPr="00256063" w:rsidDel="007A24CF">
          <w:rPr>
            <w:rFonts w:ascii="Times New Roman" w:hAnsi="Times New Roman" w:cs="Times New Roman"/>
            <w:color w:val="000000"/>
            <w:sz w:val="24"/>
            <w:szCs w:val="24"/>
          </w:rPr>
          <w:delText xml:space="preserve"> more </w:delText>
        </w:r>
      </w:del>
      <w:r w:rsidR="00156468" w:rsidRPr="00256063">
        <w:rPr>
          <w:rFonts w:ascii="Times New Roman" w:hAnsi="Times New Roman" w:cs="Times New Roman"/>
          <w:color w:val="000000"/>
          <w:sz w:val="24"/>
          <w:szCs w:val="24"/>
        </w:rPr>
        <w:t xml:space="preserve">after </w:t>
      </w:r>
      <w:del w:id="294" w:author="Anthony Ross Otto, Dr" w:date="2017-10-03T10:56:00Z">
        <w:r w:rsidR="00156468" w:rsidRPr="00256063" w:rsidDel="007A24CF">
          <w:rPr>
            <w:rFonts w:ascii="Times New Roman" w:hAnsi="Times New Roman" w:cs="Times New Roman"/>
            <w:color w:val="000000"/>
            <w:sz w:val="24"/>
            <w:szCs w:val="24"/>
          </w:rPr>
          <w:delText>making choices repeatedly</w:delText>
        </w:r>
      </w:del>
      <w:ins w:id="295" w:author="Anthony Ross Otto, Dr" w:date="2017-10-03T10:56:00Z">
        <w:r w:rsidR="007A24CF">
          <w:rPr>
            <w:rFonts w:ascii="Times New Roman" w:hAnsi="Times New Roman" w:cs="Times New Roman"/>
            <w:color w:val="000000"/>
            <w:sz w:val="24"/>
            <w:szCs w:val="24"/>
          </w:rPr>
          <w:t>an apparent initial period of exploration</w:t>
        </w:r>
      </w:ins>
      <w:r w:rsidR="00B36813">
        <w:rPr>
          <w:rFonts w:ascii="Times New Roman" w:hAnsi="Times New Roman" w:cs="Times New Roman"/>
          <w:color w:val="000000"/>
          <w:sz w:val="24"/>
          <w:szCs w:val="24"/>
        </w:rPr>
        <w:t xml:space="preserve"> (</w:t>
      </w:r>
      <w:del w:id="296" w:author="Anthony Ross Otto, Dr" w:date="2017-10-03T10:25:00Z">
        <w:r w:rsidR="00B36813" w:rsidDel="008B1F4E">
          <w:rPr>
            <w:rFonts w:ascii="Times New Roman" w:hAnsi="Times New Roman" w:cs="Times New Roman"/>
            <w:color w:val="000000"/>
            <w:sz w:val="24"/>
            <w:szCs w:val="24"/>
          </w:rPr>
          <w:delText>see f</w:delText>
        </w:r>
      </w:del>
      <w:ins w:id="297" w:author="Anthony Ross Otto, Dr" w:date="2017-10-03T10:25:00Z">
        <w:r w:rsidR="008B1F4E">
          <w:rPr>
            <w:rFonts w:ascii="Times New Roman" w:hAnsi="Times New Roman" w:cs="Times New Roman"/>
            <w:color w:val="000000"/>
            <w:sz w:val="24"/>
            <w:szCs w:val="24"/>
          </w:rPr>
          <w:t>F</w:t>
        </w:r>
      </w:ins>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ins w:id="298" w:author="Anthony Ross Otto, Dr" w:date="2017-10-03T11:05:00Z">
        <w:r w:rsidR="00806330">
          <w:rPr>
            <w:rFonts w:ascii="Times New Roman" w:hAnsi="Times New Roman" w:cs="Times New Roman"/>
            <w:color w:val="000000"/>
            <w:sz w:val="24"/>
            <w:szCs w:val="24"/>
          </w:rPr>
          <w:t xml:space="preserve"> </w:t>
        </w:r>
      </w:ins>
    </w:p>
    <w:p w14:paraId="7F6DBFDA" w14:textId="155F9241" w:rsidR="007C4233" w:rsidRDefault="003120CE" w:rsidP="00443A53">
      <w:pPr>
        <w:pStyle w:val="NormalWeb"/>
        <w:spacing w:line="480" w:lineRule="auto"/>
        <w:ind w:firstLine="720"/>
        <w:rPr>
          <w:ins w:id="299" w:author="Anthony Ross Otto, Dr" w:date="2017-10-03T11:53:00Z"/>
          <w:rFonts w:ascii="Times New Roman" w:hAnsi="Times New Roman" w:cs="Times New Roman"/>
          <w:color w:val="000000"/>
          <w:sz w:val="24"/>
          <w:szCs w:val="24"/>
        </w:rPr>
      </w:pPr>
      <w:ins w:id="300" w:author="Anthony Ross Otto, Dr" w:date="2017-10-03T12:12:00Z">
        <w:r>
          <w:rPr>
            <w:rFonts w:ascii="Times New Roman" w:hAnsi="Times New Roman" w:cs="Times New Roman"/>
            <w:color w:val="000000"/>
            <w:sz w:val="24"/>
            <w:szCs w:val="24"/>
          </w:rPr>
          <w:t>Applying a model-based</w:t>
        </w:r>
      </w:ins>
      <w:ins w:id="301" w:author="Anthony Ross Otto, Dr" w:date="2017-10-03T12:17:00Z">
        <w:r w:rsidR="005D2FFA">
          <w:rPr>
            <w:rFonts w:ascii="Times New Roman" w:hAnsi="Times New Roman" w:cs="Times New Roman"/>
            <w:color w:val="000000"/>
            <w:sz w:val="24"/>
            <w:szCs w:val="24"/>
          </w:rPr>
          <w:t xml:space="preserve"> approach to understanding how </w:t>
        </w:r>
      </w:ins>
      <w:ins w:id="302" w:author="Anthony Ross Otto, Dr" w:date="2017-10-03T12:19:00Z">
        <w:r w:rsidR="005D2FFA">
          <w:rPr>
            <w:rFonts w:ascii="Times New Roman" w:hAnsi="Times New Roman" w:cs="Times New Roman"/>
            <w:color w:val="000000"/>
            <w:sz w:val="24"/>
            <w:szCs w:val="24"/>
          </w:rPr>
          <w:t xml:space="preserve">PEs </w:t>
        </w:r>
      </w:ins>
      <w:ins w:id="303" w:author="Anthony Ross Otto, Dr" w:date="2017-10-03T12:17:00Z">
        <w:r w:rsidR="005D2FFA">
          <w:rPr>
            <w:rFonts w:ascii="Times New Roman" w:hAnsi="Times New Roman" w:cs="Times New Roman"/>
            <w:color w:val="000000"/>
            <w:sz w:val="24"/>
            <w:szCs w:val="24"/>
          </w:rPr>
          <w:t>shape</w:t>
        </w:r>
      </w:ins>
      <w:ins w:id="304" w:author="Anthony Ross Otto, Dr" w:date="2017-10-03T12:19:00Z">
        <w:r w:rsidR="005D2FFA">
          <w:rPr>
            <w:rFonts w:ascii="Times New Roman" w:hAnsi="Times New Roman" w:cs="Times New Roman"/>
            <w:color w:val="000000"/>
            <w:sz w:val="24"/>
            <w:szCs w:val="24"/>
          </w:rPr>
          <w:t>d</w:t>
        </w:r>
      </w:ins>
      <w:ins w:id="305" w:author="Anthony Ross Otto, Dr" w:date="2017-10-03T12:17:00Z">
        <w:r w:rsidR="005D2FFA">
          <w:rPr>
            <w:rFonts w:ascii="Times New Roman" w:hAnsi="Times New Roman" w:cs="Times New Roman"/>
            <w:color w:val="000000"/>
            <w:sz w:val="24"/>
            <w:szCs w:val="24"/>
          </w:rPr>
          <w:t xml:space="preserve"> </w:t>
        </w:r>
      </w:ins>
      <w:ins w:id="306" w:author="Anthony Ross Otto, Dr" w:date="2017-10-03T12:19:00Z">
        <w:r w:rsidR="005D2FFA">
          <w:rPr>
            <w:rFonts w:ascii="Times New Roman" w:hAnsi="Times New Roman" w:cs="Times New Roman"/>
            <w:color w:val="000000"/>
            <w:sz w:val="24"/>
            <w:szCs w:val="24"/>
          </w:rPr>
          <w:t>subsequent risk-taking</w:t>
        </w:r>
      </w:ins>
      <w:ins w:id="307" w:author="Anthony Ross Otto, Dr" w:date="2017-10-03T12:12:00Z">
        <w:r>
          <w:rPr>
            <w:rFonts w:ascii="Times New Roman" w:hAnsi="Times New Roman" w:cs="Times New Roman"/>
            <w:color w:val="000000"/>
            <w:sz w:val="24"/>
            <w:szCs w:val="24"/>
          </w:rPr>
          <w:t xml:space="preserve">, we revealed that </w:t>
        </w:r>
      </w:ins>
      <w:ins w:id="308" w:author="Anthony Ross Otto, Dr" w:date="2017-10-03T12:16:00Z">
        <w:r w:rsidR="005D2FFA">
          <w:rPr>
            <w:rFonts w:ascii="Times New Roman" w:hAnsi="Times New Roman" w:cs="Times New Roman"/>
            <w:color w:val="000000"/>
            <w:sz w:val="24"/>
            <w:szCs w:val="24"/>
          </w:rPr>
          <w:t xml:space="preserve">the </w:t>
        </w:r>
      </w:ins>
      <w:ins w:id="309" w:author="Anthony Ross Otto, Dr" w:date="2017-10-03T12:17:00Z">
        <w:r w:rsidR="005D2FFA">
          <w:rPr>
            <w:rFonts w:ascii="Times New Roman" w:hAnsi="Times New Roman" w:cs="Times New Roman"/>
            <w:color w:val="000000"/>
            <w:sz w:val="24"/>
            <w:szCs w:val="24"/>
          </w:rPr>
          <w:t>episodic specificity induction attenuated the typical ‘</w:t>
        </w:r>
      </w:ins>
      <w:ins w:id="310" w:author="Anthony Ross Otto, Dr" w:date="2017-10-03T12:18:00Z">
        <w:r w:rsidR="005D2FFA">
          <w:rPr>
            <w:rFonts w:ascii="Times New Roman" w:hAnsi="Times New Roman" w:cs="Times New Roman"/>
            <w:color w:val="000000"/>
            <w:sz w:val="24"/>
            <w:szCs w:val="24"/>
          </w:rPr>
          <w:t xml:space="preserve">negativity </w:t>
        </w:r>
        <w:proofErr w:type="spellStart"/>
        <w:r w:rsidR="005D2FFA">
          <w:rPr>
            <w:rFonts w:ascii="Times New Roman" w:hAnsi="Times New Roman" w:cs="Times New Roman"/>
            <w:color w:val="000000"/>
            <w:sz w:val="24"/>
            <w:szCs w:val="24"/>
          </w:rPr>
          <w:t>bias’</w:t>
        </w:r>
        <w:proofErr w:type="spellEnd"/>
        <w:r w:rsidR="005D2FFA">
          <w:rPr>
            <w:rFonts w:ascii="Times New Roman" w:hAnsi="Times New Roman" w:cs="Times New Roman"/>
            <w:color w:val="000000"/>
            <w:sz w:val="24"/>
            <w:szCs w:val="24"/>
          </w:rPr>
          <w:t xml:space="preserve">—whereby negative </w:t>
        </w:r>
      </w:ins>
      <w:ins w:id="311" w:author="Anthony Ross Otto, Dr" w:date="2017-10-03T12:19:00Z">
        <w:r w:rsidR="005D2FFA">
          <w:rPr>
            <w:rFonts w:ascii="Times New Roman" w:hAnsi="Times New Roman" w:cs="Times New Roman"/>
            <w:color w:val="000000"/>
            <w:sz w:val="24"/>
            <w:szCs w:val="24"/>
          </w:rPr>
          <w:t xml:space="preserve">PEs are more strongly weighted than positive PEs </w:t>
        </w:r>
        <w:r w:rsidR="005D2FFA">
          <w:rPr>
            <w:rFonts w:ascii="Times New Roman" w:hAnsi="Times New Roman" w:cs="Times New Roman"/>
            <w:color w:val="000000"/>
            <w:sz w:val="24"/>
            <w:szCs w:val="24"/>
          </w:rPr>
          <w:fldChar w:fldCharType="begin"/>
        </w:r>
        <w:r w:rsidR="005D2FFA">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ins>
      <w:r w:rsidR="005D2FFA">
        <w:rPr>
          <w:rFonts w:ascii="Times New Roman" w:hAnsi="Times New Roman" w:cs="Times New Roman"/>
          <w:color w:val="000000"/>
          <w:sz w:val="24"/>
          <w:szCs w:val="24"/>
        </w:rPr>
        <w:fldChar w:fldCharType="separate"/>
      </w:r>
      <w:ins w:id="312" w:author="Anthony Ross Otto, Dr" w:date="2017-10-03T12:19:00Z">
        <w:r w:rsidR="005D2FFA">
          <w:rPr>
            <w:rFonts w:ascii="Times New Roman" w:hAnsi="Times New Roman" w:cs="Times New Roman"/>
            <w:noProof/>
            <w:color w:val="000000"/>
            <w:sz w:val="24"/>
            <w:szCs w:val="24"/>
          </w:rPr>
          <w:t>(Christakou et al., 2013; Gershman, 2015)</w:t>
        </w:r>
        <w:r w:rsidR="005D2FFA">
          <w:rPr>
            <w:rFonts w:ascii="Times New Roman" w:hAnsi="Times New Roman" w:cs="Times New Roman"/>
            <w:color w:val="000000"/>
            <w:sz w:val="24"/>
            <w:szCs w:val="24"/>
          </w:rPr>
          <w:fldChar w:fldCharType="end"/>
        </w:r>
      </w:ins>
      <w:ins w:id="313" w:author="Anthony Ross Otto, Dr" w:date="2017-10-03T12:20:00Z">
        <w:r w:rsidR="005D2FFA">
          <w:rPr>
            <w:rFonts w:ascii="Times New Roman" w:hAnsi="Times New Roman" w:cs="Times New Roman"/>
            <w:color w:val="000000"/>
            <w:sz w:val="24"/>
            <w:szCs w:val="24"/>
          </w:rPr>
          <w:t xml:space="preserve">—which was observed in the control induction. </w:t>
        </w:r>
      </w:ins>
      <w:ins w:id="314" w:author="Anthony Ross Otto, Dr" w:date="2017-10-03T11:05:00Z">
        <w:r w:rsidR="00806330">
          <w:rPr>
            <w:rFonts w:ascii="Times New Roman" w:hAnsi="Times New Roman" w:cs="Times New Roman"/>
            <w:color w:val="000000"/>
            <w:sz w:val="24"/>
            <w:szCs w:val="24"/>
          </w:rPr>
          <w:t xml:space="preserve">Further, </w:t>
        </w:r>
      </w:ins>
      <w:ins w:id="315" w:author="Anthony Ross Otto, Dr" w:date="2017-10-03T11:06:00Z">
        <w:r w:rsidR="00806330">
          <w:rPr>
            <w:rFonts w:ascii="Times New Roman" w:hAnsi="Times New Roman" w:cs="Times New Roman"/>
            <w:color w:val="000000"/>
            <w:sz w:val="24"/>
            <w:szCs w:val="24"/>
          </w:rPr>
          <w:t xml:space="preserve">participants in the episodic specificity condition </w:t>
        </w:r>
      </w:ins>
      <w:ins w:id="316" w:author="Anthony Ross Otto, Dr" w:date="2017-10-03T11:15:00Z">
        <w:r w:rsidR="006D5520">
          <w:rPr>
            <w:rFonts w:ascii="Times New Roman" w:hAnsi="Times New Roman" w:cs="Times New Roman"/>
            <w:color w:val="000000"/>
            <w:sz w:val="24"/>
            <w:szCs w:val="24"/>
          </w:rPr>
          <w:t xml:space="preserve">were more likely </w:t>
        </w:r>
      </w:ins>
      <w:ins w:id="317" w:author="Anthony Ross Otto, Dr" w:date="2017-10-03T11:06:00Z">
        <w:r w:rsidR="00806330">
          <w:rPr>
            <w:rFonts w:ascii="Times New Roman" w:hAnsi="Times New Roman" w:cs="Times New Roman"/>
            <w:color w:val="000000"/>
            <w:sz w:val="24"/>
            <w:szCs w:val="24"/>
          </w:rPr>
          <w:t xml:space="preserve">to recall the positive </w:t>
        </w:r>
      </w:ins>
      <w:ins w:id="318" w:author="Anthony Ross Otto, Dr" w:date="2017-10-03T11:15:00Z">
        <w:r w:rsidR="006D5520">
          <w:rPr>
            <w:rFonts w:ascii="Times New Roman" w:hAnsi="Times New Roman" w:cs="Times New Roman"/>
            <w:color w:val="000000"/>
            <w:sz w:val="24"/>
            <w:szCs w:val="24"/>
          </w:rPr>
          <w:t xml:space="preserve">extreme </w:t>
        </w:r>
      </w:ins>
      <w:ins w:id="319" w:author="Anthony Ross Otto, Dr" w:date="2017-10-03T11:06:00Z">
        <w:r w:rsidR="00806330">
          <w:rPr>
            <w:rFonts w:ascii="Times New Roman" w:hAnsi="Times New Roman" w:cs="Times New Roman"/>
            <w:color w:val="000000"/>
            <w:sz w:val="24"/>
            <w:szCs w:val="24"/>
          </w:rPr>
          <w:t xml:space="preserve">outcome </w:t>
        </w:r>
      </w:ins>
      <w:ins w:id="320" w:author="Anthony Ross Otto, Dr" w:date="2017-10-03T11:15:00Z">
        <w:r w:rsidR="006D5520">
          <w:rPr>
            <w:rFonts w:ascii="Times New Roman" w:hAnsi="Times New Roman" w:cs="Times New Roman"/>
            <w:color w:val="000000"/>
            <w:sz w:val="24"/>
            <w:szCs w:val="24"/>
          </w:rPr>
          <w:t xml:space="preserve">when asked about the risky action suggesting </w:t>
        </w:r>
      </w:ins>
      <w:ins w:id="321" w:author="Anthony Ross Otto, Dr" w:date="2017-10-03T11:16:00Z">
        <w:r w:rsidR="006D5520">
          <w:rPr>
            <w:rFonts w:ascii="Times New Roman" w:hAnsi="Times New Roman" w:cs="Times New Roman"/>
            <w:color w:val="000000"/>
            <w:sz w:val="24"/>
            <w:szCs w:val="24"/>
          </w:rPr>
          <w:t xml:space="preserve">a memory bias whereby these extreme positive outcomes are </w:t>
        </w:r>
      </w:ins>
      <w:ins w:id="322" w:author="Anthony Ross Otto, Dr" w:date="2017-10-03T11:15:00Z">
        <w:r w:rsidR="006D5520">
          <w:rPr>
            <w:rFonts w:ascii="Times New Roman" w:hAnsi="Times New Roman" w:cs="Times New Roman"/>
            <w:color w:val="000000"/>
            <w:sz w:val="24"/>
            <w:szCs w:val="24"/>
          </w:rPr>
          <w:t xml:space="preserve">overweighted—indeed, the </w:t>
        </w:r>
      </w:ins>
      <w:ins w:id="323" w:author="Anthony Ross Otto, Dr" w:date="2017-10-03T11:17:00Z">
        <w:r w:rsidR="006D5520">
          <w:rPr>
            <w:rFonts w:ascii="Times New Roman" w:hAnsi="Times New Roman" w:cs="Times New Roman"/>
            <w:color w:val="000000"/>
            <w:sz w:val="24"/>
            <w:szCs w:val="24"/>
          </w:rPr>
          <w:t xml:space="preserve">true rate of positive and negative outcome </w:t>
        </w:r>
      </w:ins>
      <w:ins w:id="324" w:author="Anthony Ross Otto, Dr" w:date="2017-10-03T11:18:00Z">
        <w:r w:rsidR="006D5520">
          <w:rPr>
            <w:rFonts w:ascii="Times New Roman" w:hAnsi="Times New Roman" w:cs="Times New Roman"/>
            <w:color w:val="000000"/>
            <w:sz w:val="24"/>
            <w:szCs w:val="24"/>
          </w:rPr>
          <w:t>occurrences</w:t>
        </w:r>
      </w:ins>
      <w:ins w:id="325" w:author="Anthony Ross Otto, Dr" w:date="2017-10-03T11:17:00Z">
        <w:r w:rsidR="006D5520">
          <w:rPr>
            <w:rFonts w:ascii="Times New Roman" w:hAnsi="Times New Roman" w:cs="Times New Roman"/>
            <w:color w:val="000000"/>
            <w:sz w:val="24"/>
            <w:szCs w:val="24"/>
          </w:rPr>
          <w:t xml:space="preserve"> was 50/50. </w:t>
        </w:r>
      </w:ins>
      <w:ins w:id="326" w:author="Anthony Ross Otto, Dr" w:date="2017-10-03T11:18:00Z">
        <w:r w:rsidR="00F52FE8">
          <w:rPr>
            <w:rFonts w:ascii="Times New Roman" w:hAnsi="Times New Roman" w:cs="Times New Roman"/>
            <w:color w:val="000000"/>
            <w:sz w:val="24"/>
            <w:szCs w:val="24"/>
          </w:rPr>
          <w:t>This memory bias was ab</w:t>
        </w:r>
        <w:r w:rsidR="006B127D">
          <w:rPr>
            <w:rFonts w:ascii="Times New Roman" w:hAnsi="Times New Roman" w:cs="Times New Roman"/>
            <w:color w:val="000000"/>
            <w:sz w:val="24"/>
            <w:szCs w:val="24"/>
          </w:rPr>
          <w:t xml:space="preserve">sent in the control </w:t>
        </w:r>
      </w:ins>
      <w:ins w:id="327" w:author="Anthony Ross Otto, Dr" w:date="2017-10-03T11:39:00Z">
        <w:r w:rsidR="006B127D">
          <w:rPr>
            <w:rFonts w:ascii="Times New Roman" w:hAnsi="Times New Roman" w:cs="Times New Roman"/>
            <w:color w:val="000000"/>
            <w:sz w:val="24"/>
            <w:szCs w:val="24"/>
          </w:rPr>
          <w:t>condition</w:t>
        </w:r>
      </w:ins>
      <w:ins w:id="328" w:author="Anthony Ross Otto, Dr" w:date="2017-10-03T11:18:00Z">
        <w:r w:rsidR="006B127D">
          <w:rPr>
            <w:rFonts w:ascii="Times New Roman" w:hAnsi="Times New Roman" w:cs="Times New Roman"/>
            <w:color w:val="000000"/>
            <w:sz w:val="24"/>
            <w:szCs w:val="24"/>
          </w:rPr>
          <w:t>,</w:t>
        </w:r>
      </w:ins>
      <w:ins w:id="329" w:author="Anthony Ross Otto, Dr" w:date="2017-10-03T11:39:00Z">
        <w:r w:rsidR="006B127D">
          <w:rPr>
            <w:rFonts w:ascii="Times New Roman" w:hAnsi="Times New Roman" w:cs="Times New Roman"/>
            <w:color w:val="000000"/>
            <w:sz w:val="24"/>
            <w:szCs w:val="24"/>
          </w:rPr>
          <w:t xml:space="preserve"> in which participants </w:t>
        </w:r>
      </w:ins>
      <w:ins w:id="330" w:author="Anthony Ross Otto, Dr" w:date="2017-10-03T11:44:00Z">
        <w:r w:rsidR="00801DBC">
          <w:rPr>
            <w:rFonts w:ascii="Times New Roman" w:hAnsi="Times New Roman" w:cs="Times New Roman"/>
            <w:color w:val="000000"/>
            <w:sz w:val="24"/>
            <w:szCs w:val="24"/>
          </w:rPr>
          <w:t>putatively relied</w:t>
        </w:r>
      </w:ins>
      <w:ins w:id="331" w:author="Anthony Ross Otto, Dr" w:date="2017-10-03T11:39:00Z">
        <w:r w:rsidR="006B127D">
          <w:rPr>
            <w:rFonts w:ascii="Times New Roman" w:hAnsi="Times New Roman" w:cs="Times New Roman"/>
            <w:color w:val="000000"/>
            <w:sz w:val="24"/>
            <w:szCs w:val="24"/>
          </w:rPr>
          <w:t xml:space="preserve"> upon general </w:t>
        </w:r>
      </w:ins>
      <w:ins w:id="332" w:author="Anthony Ross Otto, Dr" w:date="2017-10-03T11:18:00Z">
        <w:r w:rsidR="006B127D">
          <w:rPr>
            <w:rFonts w:ascii="Times New Roman" w:hAnsi="Times New Roman" w:cs="Times New Roman"/>
            <w:color w:val="000000"/>
            <w:sz w:val="24"/>
            <w:szCs w:val="24"/>
          </w:rPr>
          <w:t xml:space="preserve">and non-episodic </w:t>
        </w:r>
      </w:ins>
      <w:ins w:id="333" w:author="Anthony Ross Otto, Dr" w:date="2017-10-03T11:44:00Z">
        <w:r w:rsidR="00801DBC">
          <w:rPr>
            <w:rFonts w:ascii="Times New Roman" w:hAnsi="Times New Roman" w:cs="Times New Roman"/>
            <w:color w:val="000000"/>
            <w:sz w:val="24"/>
            <w:szCs w:val="24"/>
          </w:rPr>
          <w:t xml:space="preserve">memory </w:t>
        </w:r>
      </w:ins>
      <w:ins w:id="334" w:author="Anthony Ross Otto, Dr" w:date="2017-10-03T11:18:00Z">
        <w:r w:rsidR="006B127D">
          <w:rPr>
            <w:rFonts w:ascii="Times New Roman" w:hAnsi="Times New Roman" w:cs="Times New Roman"/>
            <w:color w:val="000000"/>
            <w:sz w:val="24"/>
            <w:szCs w:val="24"/>
          </w:rPr>
          <w:t>processes</w:t>
        </w:r>
      </w:ins>
      <w:ins w:id="335" w:author="Anthony Ross Otto, Dr" w:date="2017-10-03T11:44:00Z">
        <w:r w:rsidR="00801DBC">
          <w:rPr>
            <w:rFonts w:ascii="Times New Roman" w:hAnsi="Times New Roman" w:cs="Times New Roman"/>
            <w:color w:val="000000"/>
            <w:sz w:val="24"/>
            <w:szCs w:val="24"/>
          </w:rPr>
          <w:t>.</w:t>
        </w:r>
      </w:ins>
      <w:ins w:id="336" w:author="Anthony Ross Otto, Dr" w:date="2017-10-03T11:53:00Z">
        <w:r w:rsidR="007C4233">
          <w:rPr>
            <w:rFonts w:ascii="Times New Roman" w:hAnsi="Times New Roman" w:cs="Times New Roman"/>
            <w:color w:val="000000"/>
            <w:sz w:val="24"/>
            <w:szCs w:val="24"/>
          </w:rPr>
          <w:t xml:space="preserve"> </w:t>
        </w:r>
      </w:ins>
      <w:ins w:id="337" w:author="Anthony Ross Otto, Dr" w:date="2017-10-03T11:45:00Z">
        <w:r w:rsidR="00906F16">
          <w:rPr>
            <w:rFonts w:ascii="Times New Roman" w:hAnsi="Times New Roman" w:cs="Times New Roman"/>
            <w:color w:val="000000"/>
            <w:sz w:val="24"/>
            <w:szCs w:val="24"/>
          </w:rPr>
          <w:t>Taken together</w:t>
        </w:r>
      </w:ins>
      <w:ins w:id="338" w:author="Anthony Ross Otto, Dr" w:date="2017-10-03T11:44:00Z">
        <w:r w:rsidR="00906F16">
          <w:rPr>
            <w:rFonts w:ascii="Times New Roman" w:hAnsi="Times New Roman" w:cs="Times New Roman"/>
            <w:color w:val="000000"/>
            <w:sz w:val="24"/>
            <w:szCs w:val="24"/>
          </w:rPr>
          <w:t xml:space="preserve">, these </w:t>
        </w:r>
      </w:ins>
      <w:ins w:id="339" w:author="Anthony Ross Otto, Dr" w:date="2017-10-03T11:46:00Z">
        <w:r w:rsidR="00443A53">
          <w:rPr>
            <w:rFonts w:ascii="Times New Roman" w:hAnsi="Times New Roman" w:cs="Times New Roman"/>
            <w:color w:val="000000"/>
            <w:sz w:val="24"/>
            <w:szCs w:val="24"/>
          </w:rPr>
          <w:t xml:space="preserve">results </w:t>
        </w:r>
      </w:ins>
      <w:ins w:id="340" w:author="Anthony Ross Otto, Dr" w:date="2017-10-03T11:45:00Z">
        <w:r w:rsidR="00906F16">
          <w:rPr>
            <w:rFonts w:ascii="Times New Roman" w:hAnsi="Times New Roman" w:cs="Times New Roman"/>
            <w:color w:val="000000"/>
            <w:sz w:val="24"/>
            <w:szCs w:val="24"/>
          </w:rPr>
          <w:t>suggest that episodic memory processes play a critical role in the construction of risk preferences from direct experience.</w:t>
        </w:r>
      </w:ins>
      <w:ins w:id="341" w:author="Anthony Ross Otto, Dr" w:date="2017-10-03T11:52:00Z">
        <w:r w:rsidR="007C4233">
          <w:rPr>
            <w:rFonts w:ascii="Times New Roman" w:hAnsi="Times New Roman" w:cs="Times New Roman"/>
            <w:color w:val="000000"/>
            <w:sz w:val="24"/>
            <w:szCs w:val="24"/>
          </w:rPr>
          <w:t xml:space="preserve"> </w:t>
        </w:r>
      </w:ins>
    </w:p>
    <w:p w14:paraId="73379314" w14:textId="579E9580" w:rsidR="00186E67" w:rsidDel="007C4233" w:rsidRDefault="007C4233" w:rsidP="007C4233">
      <w:pPr>
        <w:pStyle w:val="NormalWeb"/>
        <w:spacing w:line="480" w:lineRule="auto"/>
        <w:ind w:firstLine="720"/>
        <w:rPr>
          <w:del w:id="342" w:author="Anthony Ross Otto, Dr" w:date="2017-10-03T11:53:00Z"/>
          <w:rFonts w:ascii="Times New Roman" w:hAnsi="Times New Roman" w:cs="Times New Roman"/>
          <w:color w:val="000000"/>
          <w:sz w:val="24"/>
          <w:szCs w:val="24"/>
        </w:rPr>
      </w:pPr>
      <w:ins w:id="343" w:author="Anthony Ross Otto, Dr" w:date="2017-10-03T11:53:00Z">
        <w:r>
          <w:rPr>
            <w:rFonts w:ascii="Times New Roman" w:hAnsi="Times New Roman" w:cs="Times New Roman"/>
            <w:color w:val="000000"/>
            <w:sz w:val="24"/>
            <w:szCs w:val="24"/>
          </w:rPr>
          <w:t>These findings are also interesting in</w:t>
        </w:r>
      </w:ins>
      <w:ins w:id="344" w:author="Anthony Ross Otto, Dr" w:date="2017-10-03T11:46:00Z">
        <w:r w:rsidR="00443A53">
          <w:rPr>
            <w:rFonts w:ascii="Times New Roman" w:hAnsi="Times New Roman" w:cs="Times New Roman"/>
            <w:color w:val="000000"/>
            <w:sz w:val="24"/>
            <w:szCs w:val="24"/>
          </w:rPr>
          <w:t xml:space="preserve"> light of </w:t>
        </w:r>
      </w:ins>
      <w:ins w:id="345" w:author="Anthony Ross Otto, Dr" w:date="2017-10-03T11:47:00Z">
        <w:r w:rsidR="00443A53">
          <w:rPr>
            <w:rFonts w:ascii="Times New Roman" w:hAnsi="Times New Roman" w:cs="Times New Roman"/>
            <w:color w:val="000000"/>
            <w:sz w:val="24"/>
            <w:szCs w:val="24"/>
          </w:rPr>
          <w:t xml:space="preserve">the results </w:t>
        </w:r>
        <w:r w:rsidR="005258A0">
          <w:rPr>
            <w:rFonts w:ascii="Times New Roman" w:hAnsi="Times New Roman" w:cs="Times New Roman"/>
            <w:color w:val="000000"/>
            <w:sz w:val="24"/>
            <w:szCs w:val="24"/>
          </w:rPr>
          <w:t xml:space="preserve">of </w:t>
        </w:r>
      </w:ins>
      <w:ins w:id="346" w:author="Anthony Ross Otto, Dr" w:date="2017-10-03T10:58:00Z">
        <w:r w:rsidR="00420FF9">
          <w:rPr>
            <w:rFonts w:ascii="Times New Roman" w:hAnsi="Times New Roman" w:cs="Times New Roman"/>
            <w:color w:val="000000"/>
            <w:sz w:val="24"/>
            <w:szCs w:val="24"/>
          </w:rPr>
          <w:t xml:space="preserve">Madan </w:t>
        </w:r>
      </w:ins>
      <w:ins w:id="347" w:author="Anthony Ross Otto, Dr" w:date="2017-10-03T11:46:00Z">
        <w:r w:rsidR="00443A53">
          <w:rPr>
            <w:rFonts w:ascii="Times New Roman" w:hAnsi="Times New Roman" w:cs="Times New Roman"/>
            <w:color w:val="000000"/>
            <w:sz w:val="24"/>
            <w:szCs w:val="24"/>
          </w:rPr>
          <w:t xml:space="preserve">et al. </w:t>
        </w:r>
      </w:ins>
      <w:ins w:id="348" w:author="Anthony Ross Otto, Dr" w:date="2017-10-03T10:58:00Z">
        <w:r>
          <w:rPr>
            <w:rFonts w:ascii="Times New Roman" w:hAnsi="Times New Roman" w:cs="Times New Roman"/>
            <w:color w:val="000000"/>
            <w:sz w:val="24"/>
            <w:szCs w:val="24"/>
          </w:rPr>
          <w:t>(2013</w:t>
        </w:r>
        <w:r w:rsidR="004F2480">
          <w:rPr>
            <w:rFonts w:ascii="Times New Roman" w:hAnsi="Times New Roman" w:cs="Times New Roman"/>
            <w:color w:val="000000"/>
            <w:sz w:val="24"/>
            <w:szCs w:val="24"/>
          </w:rPr>
          <w:t>)</w:t>
        </w:r>
      </w:ins>
      <w:ins w:id="349" w:author="Anthony Ross Otto, Dr" w:date="2017-10-03T11:46:00Z">
        <w:r w:rsidR="00443A53">
          <w:rPr>
            <w:rFonts w:ascii="Times New Roman" w:hAnsi="Times New Roman" w:cs="Times New Roman"/>
            <w:color w:val="000000"/>
            <w:sz w:val="24"/>
            <w:szCs w:val="24"/>
          </w:rPr>
          <w:t xml:space="preserve"> and </w:t>
        </w:r>
        <w:proofErr w:type="spellStart"/>
        <w:r w:rsidR="00443A53">
          <w:rPr>
            <w:rFonts w:ascii="Times New Roman" w:hAnsi="Times New Roman" w:cs="Times New Roman"/>
            <w:color w:val="000000"/>
            <w:sz w:val="24"/>
            <w:szCs w:val="24"/>
          </w:rPr>
          <w:t>Ludvig</w:t>
        </w:r>
        <w:proofErr w:type="spellEnd"/>
        <w:r w:rsidR="00443A53">
          <w:rPr>
            <w:rFonts w:ascii="Times New Roman" w:hAnsi="Times New Roman" w:cs="Times New Roman"/>
            <w:color w:val="000000"/>
            <w:sz w:val="24"/>
            <w:szCs w:val="24"/>
          </w:rPr>
          <w:t xml:space="preserve"> et al. (2015)</w:t>
        </w:r>
      </w:ins>
      <w:ins w:id="350" w:author="Anthony Ross Otto, Dr" w:date="2017-10-03T10:58:00Z">
        <w:r>
          <w:rPr>
            <w:rFonts w:ascii="Times New Roman" w:hAnsi="Times New Roman" w:cs="Times New Roman"/>
            <w:color w:val="000000"/>
            <w:sz w:val="24"/>
            <w:szCs w:val="24"/>
          </w:rPr>
          <w:t>.</w:t>
        </w:r>
      </w:ins>
      <w:ins w:id="351" w:author="Anthony Ross Otto, Dr" w:date="2017-10-03T12:04:00Z">
        <w:r w:rsidR="00F80690">
          <w:rPr>
            <w:rFonts w:ascii="Times New Roman" w:hAnsi="Times New Roman" w:cs="Times New Roman"/>
            <w:color w:val="000000"/>
            <w:sz w:val="24"/>
            <w:szCs w:val="24"/>
          </w:rPr>
          <w:t xml:space="preserve"> In</w:t>
        </w:r>
      </w:ins>
      <w:ins w:id="352" w:author="Anthony Ross Otto, Dr" w:date="2017-10-03T12:05:00Z">
        <w:r w:rsidR="00F80690">
          <w:rPr>
            <w:rFonts w:ascii="Times New Roman" w:hAnsi="Times New Roman" w:cs="Times New Roman"/>
            <w:color w:val="000000"/>
            <w:sz w:val="24"/>
            <w:szCs w:val="24"/>
          </w:rPr>
          <w:t xml:space="preserve"> the gains conditions of these studies (which our procedure replicates), </w:t>
        </w:r>
      </w:ins>
      <w:del w:id="353" w:author="Anthony Ross Otto, Dr" w:date="2017-10-03T10:38:00Z">
        <w:r w:rsidR="00156468" w:rsidRPr="00256063" w:rsidDel="005C1DD2">
          <w:rPr>
            <w:rFonts w:ascii="Times New Roman" w:hAnsi="Times New Roman" w:cs="Times New Roman"/>
            <w:color w:val="000000"/>
            <w:sz w:val="24"/>
            <w:szCs w:val="24"/>
          </w:rPr>
          <w:delText xml:space="preserve"> </w:delText>
        </w:r>
        <w:r w:rsidR="00B36813" w:rsidDel="005C1DD2">
          <w:rPr>
            <w:rFonts w:ascii="Times New Roman" w:hAnsi="Times New Roman" w:cs="Times New Roman"/>
            <w:color w:val="000000"/>
            <w:sz w:val="24"/>
            <w:szCs w:val="24"/>
          </w:rPr>
          <w:delText xml:space="preserve">The </w:delText>
        </w:r>
      </w:del>
      <w:del w:id="354" w:author="Anthony Ross Otto, Dr" w:date="2017-10-03T11:53:00Z">
        <w:r w:rsidR="00B36813" w:rsidDel="007C4233">
          <w:rPr>
            <w:rFonts w:ascii="Times New Roman" w:hAnsi="Times New Roman" w:cs="Times New Roman"/>
            <w:color w:val="000000"/>
            <w:sz w:val="24"/>
            <w:szCs w:val="24"/>
          </w:rPr>
          <w:delText xml:space="preserve">positive outcome was </w:delText>
        </w:r>
      </w:del>
      <w:del w:id="355" w:author="Anthony Ross Otto, Dr" w:date="2017-10-03T10:38:00Z">
        <w:r w:rsidR="00B36813" w:rsidDel="005C1DD2">
          <w:rPr>
            <w:rFonts w:ascii="Times New Roman" w:hAnsi="Times New Roman" w:cs="Times New Roman"/>
            <w:color w:val="000000"/>
            <w:sz w:val="24"/>
            <w:szCs w:val="24"/>
          </w:rPr>
          <w:delText xml:space="preserve">also </w:delText>
        </w:r>
      </w:del>
      <w:del w:id="356" w:author="Anthony Ross Otto, Dr" w:date="2017-10-03T11:53:00Z">
        <w:r w:rsidR="00156468" w:rsidRPr="00256063" w:rsidDel="007C4233">
          <w:rPr>
            <w:rFonts w:ascii="Times New Roman" w:hAnsi="Times New Roman" w:cs="Times New Roman"/>
            <w:color w:val="000000"/>
            <w:sz w:val="24"/>
            <w:szCs w:val="24"/>
          </w:rPr>
          <w:delText xml:space="preserve">more salient for </w:delText>
        </w:r>
      </w:del>
      <w:del w:id="357" w:author="Anthony Ross Otto, Dr" w:date="2017-10-03T10:38:00Z">
        <w:r w:rsidR="00156468" w:rsidRPr="00256063" w:rsidDel="005C1DD2">
          <w:rPr>
            <w:rFonts w:ascii="Times New Roman" w:hAnsi="Times New Roman" w:cs="Times New Roman"/>
            <w:color w:val="000000"/>
            <w:sz w:val="24"/>
            <w:szCs w:val="24"/>
          </w:rPr>
          <w:delText xml:space="preserve">the </w:delText>
        </w:r>
        <w:r w:rsidR="00B36813" w:rsidDel="005C1DD2">
          <w:rPr>
            <w:rFonts w:ascii="Times New Roman" w:hAnsi="Times New Roman" w:cs="Times New Roman"/>
            <w:color w:val="000000"/>
            <w:sz w:val="24"/>
            <w:szCs w:val="24"/>
          </w:rPr>
          <w:delText xml:space="preserve">episodic condition </w:delText>
        </w:r>
      </w:del>
      <w:del w:id="358" w:author="Anthony Ross Otto, Dr" w:date="2017-10-03T11:53:00Z">
        <w:r w:rsidR="00B36813" w:rsidDel="007C4233">
          <w:rPr>
            <w:rFonts w:ascii="Times New Roman" w:hAnsi="Times New Roman" w:cs="Times New Roman"/>
            <w:color w:val="000000"/>
            <w:sz w:val="24"/>
            <w:szCs w:val="24"/>
          </w:rPr>
          <w:delText>(see figure 3A</w:delText>
        </w:r>
        <w:r w:rsidR="00156468" w:rsidRPr="00256063" w:rsidDel="007C4233">
          <w:rPr>
            <w:rFonts w:ascii="Times New Roman" w:hAnsi="Times New Roman" w:cs="Times New Roman"/>
            <w:color w:val="000000"/>
            <w:sz w:val="24"/>
            <w:szCs w:val="24"/>
          </w:rPr>
          <w:delText>)</w:delText>
        </w:r>
        <w:r w:rsidR="00186E67" w:rsidDel="007C4233">
          <w:rPr>
            <w:rFonts w:ascii="Times New Roman" w:hAnsi="Times New Roman" w:cs="Times New Roman"/>
            <w:color w:val="000000"/>
            <w:sz w:val="24"/>
            <w:szCs w:val="24"/>
          </w:rPr>
          <w:delText>, even though it did not serve as a significant predictor of risky decisions (see figure 3B)</w:delText>
        </w:r>
        <w:r w:rsidR="00156468" w:rsidRPr="00256063" w:rsidDel="007C4233">
          <w:rPr>
            <w:rFonts w:ascii="Times New Roman" w:hAnsi="Times New Roman" w:cs="Times New Roman"/>
            <w:color w:val="000000"/>
            <w:sz w:val="24"/>
            <w:szCs w:val="24"/>
          </w:rPr>
          <w:delText xml:space="preserve">.  </w:delText>
        </w:r>
      </w:del>
    </w:p>
    <w:p w14:paraId="092876CB" w14:textId="7B3C5499" w:rsidR="00156468" w:rsidRDefault="00186E67" w:rsidP="00186E67">
      <w:pPr>
        <w:pStyle w:val="NormalWeb"/>
        <w:spacing w:line="480" w:lineRule="auto"/>
        <w:ind w:firstLine="720"/>
        <w:rPr>
          <w:rFonts w:ascii="Times New Roman" w:hAnsi="Times New Roman" w:cs="Times New Roman"/>
          <w:color w:val="000000"/>
          <w:sz w:val="24"/>
          <w:szCs w:val="24"/>
        </w:rPr>
      </w:pPr>
      <w:del w:id="359" w:author="Anthony Ross Otto, Dr" w:date="2017-10-03T12:05:00Z">
        <w:r w:rsidDel="00F80690">
          <w:rPr>
            <w:rFonts w:ascii="Times New Roman" w:hAnsi="Times New Roman" w:cs="Times New Roman"/>
            <w:color w:val="000000"/>
            <w:sz w:val="24"/>
            <w:szCs w:val="24"/>
          </w:rPr>
          <w:delText>R</w:delText>
        </w:r>
      </w:del>
      <w:ins w:id="360" w:author="Anthony Ross Otto, Dr" w:date="2017-10-03T12:05:00Z">
        <w:r w:rsidR="00F80690">
          <w:rPr>
            <w:rFonts w:ascii="Times New Roman" w:hAnsi="Times New Roman" w:cs="Times New Roman"/>
            <w:color w:val="000000"/>
            <w:sz w:val="24"/>
            <w:szCs w:val="24"/>
          </w:rPr>
          <w:t>r</w:t>
        </w:r>
      </w:ins>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change over time in the original study from Madan</w:t>
      </w:r>
      <w:del w:id="361" w:author="Anthony Ross Otto, Dr" w:date="2017-10-03T11:58:00Z">
        <w:r w:rsidR="00156468" w:rsidRPr="00256063" w:rsidDel="00DB1EDD">
          <w:rPr>
            <w:rFonts w:ascii="Times New Roman" w:hAnsi="Times New Roman" w:cs="Times New Roman"/>
            <w:color w:val="000000"/>
            <w:sz w:val="24"/>
            <w:szCs w:val="24"/>
          </w:rPr>
          <w:delText>, Ludvig and Spetch</w:delText>
        </w:r>
      </w:del>
      <w:ins w:id="362" w:author="Anthony Ross Otto, Dr" w:date="2017-10-03T11:58:00Z">
        <w:r w:rsidR="00DB1EDD">
          <w:rPr>
            <w:rFonts w:ascii="Times New Roman" w:hAnsi="Times New Roman" w:cs="Times New Roman"/>
            <w:color w:val="000000"/>
            <w:sz w:val="24"/>
            <w:szCs w:val="24"/>
          </w:rPr>
          <w:t xml:space="preserve"> et al</w:t>
        </w:r>
      </w:ins>
      <w:r w:rsidR="00156468" w:rsidRPr="00256063">
        <w:rPr>
          <w:rFonts w:ascii="Times New Roman" w:hAnsi="Times New Roman" w:cs="Times New Roman"/>
          <w:color w:val="000000"/>
          <w:sz w:val="24"/>
          <w:szCs w:val="24"/>
        </w:rPr>
        <w:t xml:space="preserve"> (2013). Because of this, we wondered whether the difference between the two groups might have been due not to the episodic specificity </w:t>
      </w:r>
      <w:r w:rsidR="00156468" w:rsidRPr="00256063">
        <w:rPr>
          <w:rFonts w:ascii="Times New Roman" w:hAnsi="Times New Roman" w:cs="Times New Roman"/>
          <w:color w:val="000000"/>
          <w:sz w:val="24"/>
          <w:szCs w:val="24"/>
        </w:rPr>
        <w:lastRenderedPageBreak/>
        <w:t xml:space="preserve">induction but to the control induction (which still probes general impressions). </w:t>
      </w:r>
      <w:commentRangeStart w:id="363"/>
      <w:r w:rsidR="00156468" w:rsidRPr="00256063">
        <w:rPr>
          <w:rFonts w:ascii="Times New Roman" w:hAnsi="Times New Roman" w:cs="Times New Roman"/>
          <w:color w:val="000000"/>
          <w:sz w:val="24"/>
          <w:szCs w:val="24"/>
        </w:rPr>
        <w:t xml:space="preserve">In </w:t>
      </w:r>
      <w:ins w:id="364" w:author="Anthony Ross Otto, Dr" w:date="2017-10-03T11:57:00Z">
        <w:r w:rsidR="00DB1EDD">
          <w:rPr>
            <w:rFonts w:ascii="Times New Roman" w:hAnsi="Times New Roman" w:cs="Times New Roman"/>
            <w:color w:val="000000"/>
            <w:sz w:val="24"/>
            <w:szCs w:val="24"/>
          </w:rPr>
          <w:t>E</w:t>
        </w:r>
      </w:ins>
      <w:del w:id="365" w:author="Anthony Ross Otto, Dr" w:date="2017-10-03T11:57:00Z">
        <w:r w:rsidR="00156468" w:rsidRPr="00256063" w:rsidDel="00DB1EDD">
          <w:rPr>
            <w:rFonts w:ascii="Times New Roman" w:hAnsi="Times New Roman" w:cs="Times New Roman"/>
            <w:color w:val="000000"/>
            <w:sz w:val="24"/>
            <w:szCs w:val="24"/>
          </w:rPr>
          <w:delText>e</w:delText>
        </w:r>
      </w:del>
      <w:r w:rsidR="00156468" w:rsidRPr="00256063">
        <w:rPr>
          <w:rFonts w:ascii="Times New Roman" w:hAnsi="Times New Roman" w:cs="Times New Roman"/>
          <w:color w:val="000000"/>
          <w:sz w:val="24"/>
          <w:szCs w:val="24"/>
        </w:rPr>
        <w:t xml:space="preserve">xperiment 2, </w:t>
      </w:r>
      <w:del w:id="366" w:author="Anthony Ross Otto, Dr" w:date="2017-10-03T11:57:00Z">
        <w:r w:rsidR="00156468" w:rsidRPr="00256063" w:rsidDel="00DB1EDD">
          <w:rPr>
            <w:rFonts w:ascii="Times New Roman" w:hAnsi="Times New Roman" w:cs="Times New Roman"/>
            <w:color w:val="000000"/>
            <w:sz w:val="24"/>
            <w:szCs w:val="24"/>
          </w:rPr>
          <w:delText xml:space="preserve">we found that a baseline </w:delText>
        </w:r>
        <w:r w:rsidR="00040243" w:rsidDel="00DB1EDD">
          <w:rPr>
            <w:rFonts w:ascii="Times New Roman" w:hAnsi="Times New Roman" w:cs="Times New Roman"/>
            <w:color w:val="000000"/>
            <w:sz w:val="24"/>
            <w:szCs w:val="24"/>
          </w:rPr>
          <w:delText xml:space="preserve">induction with </w:delText>
        </w:r>
      </w:del>
      <w:ins w:id="367" w:author="Anthony Ross Otto, Dr" w:date="2017-10-03T11:57:00Z">
        <w:del w:id="368" w:author="David St-Amand" w:date="2017-10-04T14:44:00Z">
          <w:r w:rsidR="00DB1EDD" w:rsidDel="008D3129">
            <w:rPr>
              <w:rFonts w:ascii="Times New Roman" w:hAnsi="Times New Roman" w:cs="Times New Roman"/>
              <w:color w:val="000000"/>
              <w:sz w:val="24"/>
              <w:szCs w:val="24"/>
            </w:rPr>
            <w:delText xml:space="preserve">that </w:delText>
          </w:r>
        </w:del>
        <w:r w:rsidR="00DB1EDD">
          <w:rPr>
            <w:rFonts w:ascii="Times New Roman" w:hAnsi="Times New Roman" w:cs="Times New Roman"/>
            <w:color w:val="000000"/>
            <w:sz w:val="24"/>
            <w:szCs w:val="24"/>
          </w:rPr>
          <w:t xml:space="preserve">the absence of an </w:t>
        </w:r>
      </w:ins>
      <w:del w:id="369" w:author="Anthony Ross Otto, Dr" w:date="2017-10-03T11:57:00Z">
        <w:r w:rsidR="00040243" w:rsidDel="00DB1EDD">
          <w:rPr>
            <w:rFonts w:ascii="Times New Roman" w:hAnsi="Times New Roman" w:cs="Times New Roman"/>
            <w:color w:val="000000"/>
            <w:sz w:val="24"/>
            <w:szCs w:val="24"/>
          </w:rPr>
          <w:delText xml:space="preserve">no </w:delText>
        </w:r>
      </w:del>
      <w:r w:rsidR="00040243">
        <w:rPr>
          <w:rFonts w:ascii="Times New Roman" w:hAnsi="Times New Roman" w:cs="Times New Roman"/>
          <w:color w:val="000000"/>
          <w:sz w:val="24"/>
          <w:szCs w:val="24"/>
        </w:rPr>
        <w:t xml:space="preserve">induction </w:t>
      </w:r>
      <w:ins w:id="370" w:author="Anthony Ross Otto, Dr" w:date="2017-10-03T11:57:00Z">
        <w:r w:rsidR="00DB1EDD">
          <w:rPr>
            <w:rFonts w:ascii="Times New Roman" w:hAnsi="Times New Roman" w:cs="Times New Roman"/>
            <w:color w:val="000000"/>
            <w:sz w:val="24"/>
            <w:szCs w:val="24"/>
          </w:rPr>
          <w:t xml:space="preserve">procedure </w:t>
        </w:r>
      </w:ins>
      <w:ins w:id="371" w:author="David St-Amand" w:date="2017-10-04T14:44:00Z">
        <w:r w:rsidR="008D3129">
          <w:rPr>
            <w:rFonts w:ascii="Times New Roman" w:hAnsi="Times New Roman" w:cs="Times New Roman"/>
            <w:color w:val="000000"/>
            <w:sz w:val="24"/>
            <w:szCs w:val="24"/>
          </w:rPr>
          <w:t xml:space="preserve">did not </w:t>
        </w:r>
      </w:ins>
      <w:r w:rsidR="00040243">
        <w:rPr>
          <w:rFonts w:ascii="Times New Roman" w:hAnsi="Times New Roman" w:cs="Times New Roman"/>
          <w:color w:val="000000"/>
          <w:sz w:val="24"/>
          <w:szCs w:val="24"/>
        </w:rPr>
        <w:t>le</w:t>
      </w:r>
      <w:del w:id="372" w:author="Anthony Ross Otto, Dr" w:date="2017-10-03T11:57:00Z">
        <w:r w:rsidR="00040243" w:rsidDel="00DB1EDD">
          <w:rPr>
            <w:rFonts w:ascii="Times New Roman" w:hAnsi="Times New Roman" w:cs="Times New Roman"/>
            <w:color w:val="000000"/>
            <w:sz w:val="24"/>
            <w:szCs w:val="24"/>
          </w:rPr>
          <w:delText>a</w:delText>
        </w:r>
      </w:del>
      <w:r w:rsidR="00040243">
        <w:rPr>
          <w:rFonts w:ascii="Times New Roman" w:hAnsi="Times New Roman" w:cs="Times New Roman"/>
          <w:color w:val="000000"/>
          <w:sz w:val="24"/>
          <w:szCs w:val="24"/>
        </w:rPr>
        <w:t>d to</w:t>
      </w:r>
      <w:ins w:id="373" w:author="David St-Amand" w:date="2017-10-04T14:44:00Z">
        <w:r w:rsidR="008D3129">
          <w:rPr>
            <w:rFonts w:ascii="Times New Roman" w:hAnsi="Times New Roman" w:cs="Times New Roman"/>
            <w:color w:val="000000"/>
            <w:sz w:val="24"/>
            <w:szCs w:val="24"/>
          </w:rPr>
          <w:t xml:space="preserve"> </w:t>
        </w:r>
        <w:proofErr w:type="spellStart"/>
        <w:r w:rsidR="008D3129">
          <w:rPr>
            <w:rFonts w:ascii="Times New Roman" w:hAnsi="Times New Roman" w:cs="Times New Roman"/>
            <w:color w:val="000000"/>
            <w:sz w:val="24"/>
            <w:szCs w:val="24"/>
          </w:rPr>
          <w:t>less</w:t>
        </w:r>
      </w:ins>
      <w:del w:id="374" w:author="David St-Amand" w:date="2017-10-04T14:44:00Z">
        <w:r w:rsidR="00040243" w:rsidDel="008D3129">
          <w:rPr>
            <w:rFonts w:ascii="Times New Roman" w:hAnsi="Times New Roman" w:cs="Times New Roman"/>
            <w:color w:val="000000"/>
            <w:sz w:val="24"/>
            <w:szCs w:val="24"/>
          </w:rPr>
          <w:delText xml:space="preserve"> more </w:delText>
        </w:r>
      </w:del>
      <w:r w:rsidR="00040243">
        <w:rPr>
          <w:rFonts w:ascii="Times New Roman" w:hAnsi="Times New Roman" w:cs="Times New Roman"/>
          <w:color w:val="000000"/>
          <w:sz w:val="24"/>
          <w:szCs w:val="24"/>
        </w:rPr>
        <w:t>risk</w:t>
      </w:r>
      <w:proofErr w:type="spellEnd"/>
      <w:r w:rsidR="00040243">
        <w:rPr>
          <w:rFonts w:ascii="Times New Roman" w:hAnsi="Times New Roman" w:cs="Times New Roman"/>
          <w:color w:val="000000"/>
          <w:sz w:val="24"/>
          <w:szCs w:val="24"/>
        </w:rPr>
        <w:t>-taking than the</w:t>
      </w:r>
      <w:ins w:id="375" w:author="David St-Amand" w:date="2017-10-04T14:44:00Z">
        <w:r w:rsidR="008D3129">
          <w:rPr>
            <w:rFonts w:ascii="Times New Roman" w:hAnsi="Times New Roman" w:cs="Times New Roman"/>
            <w:color w:val="000000"/>
            <w:sz w:val="24"/>
            <w:szCs w:val="24"/>
          </w:rPr>
          <w:t xml:space="preserve"> </w:t>
        </w:r>
        <w:proofErr w:type="spellStart"/>
        <w:r w:rsidR="008D3129">
          <w:rPr>
            <w:rFonts w:ascii="Times New Roman" w:hAnsi="Times New Roman" w:cs="Times New Roman"/>
            <w:color w:val="000000"/>
            <w:sz w:val="24"/>
            <w:szCs w:val="24"/>
          </w:rPr>
          <w:t>episodic</w:t>
        </w:r>
      </w:ins>
      <w:del w:id="376" w:author="David St-Amand" w:date="2017-10-04T14:44:00Z">
        <w:r w:rsidR="00040243" w:rsidDel="008D3129">
          <w:rPr>
            <w:rFonts w:ascii="Times New Roman" w:hAnsi="Times New Roman" w:cs="Times New Roman"/>
            <w:color w:val="000000"/>
            <w:sz w:val="24"/>
            <w:szCs w:val="24"/>
          </w:rPr>
          <w:delText xml:space="preserve"> control </w:delText>
        </w:r>
      </w:del>
      <w:r w:rsidR="00040243">
        <w:rPr>
          <w:rFonts w:ascii="Times New Roman" w:hAnsi="Times New Roman" w:cs="Times New Roman"/>
          <w:color w:val="000000"/>
          <w:sz w:val="24"/>
          <w:szCs w:val="24"/>
        </w:rPr>
        <w:t>induction</w:t>
      </w:r>
      <w:proofErr w:type="spellEnd"/>
      <w:ins w:id="377" w:author="Anthony Ross Otto, Dr" w:date="2017-10-03T11:57:00Z">
        <w:r w:rsidR="00DB1EDD">
          <w:rPr>
            <w:rFonts w:ascii="Times New Roman" w:hAnsi="Times New Roman" w:cs="Times New Roman"/>
            <w:color w:val="000000"/>
            <w:sz w:val="24"/>
            <w:szCs w:val="24"/>
          </w:rPr>
          <w:t xml:space="preserve"> in Experiment 1</w:t>
        </w:r>
      </w:ins>
      <w:r w:rsidR="0078000C">
        <w:rPr>
          <w:rFonts w:ascii="Times New Roman" w:hAnsi="Times New Roman" w:cs="Times New Roman"/>
          <w:color w:val="000000"/>
          <w:sz w:val="24"/>
          <w:szCs w:val="24"/>
        </w:rPr>
        <w:t xml:space="preserve"> (</w:t>
      </w:r>
      <w:del w:id="378" w:author="Anthony Ross Otto, Dr" w:date="2017-10-03T11:57:00Z">
        <w:r w:rsidR="0078000C" w:rsidDel="00DB1EDD">
          <w:rPr>
            <w:rFonts w:ascii="Times New Roman" w:hAnsi="Times New Roman" w:cs="Times New Roman"/>
            <w:color w:val="000000"/>
            <w:sz w:val="24"/>
            <w:szCs w:val="24"/>
          </w:rPr>
          <w:delText>see f</w:delText>
        </w:r>
      </w:del>
      <w:ins w:id="379" w:author="Anthony Ross Otto, Dr" w:date="2017-10-03T11:57:00Z">
        <w:r w:rsidR="00DB1EDD">
          <w:rPr>
            <w:rFonts w:ascii="Times New Roman" w:hAnsi="Times New Roman" w:cs="Times New Roman"/>
            <w:color w:val="000000"/>
            <w:sz w:val="24"/>
            <w:szCs w:val="24"/>
          </w:rPr>
          <w:t>F</w:t>
        </w:r>
      </w:ins>
      <w:r w:rsidR="0078000C">
        <w:rPr>
          <w:rFonts w:ascii="Times New Roman" w:hAnsi="Times New Roman" w:cs="Times New Roman"/>
          <w:color w:val="000000"/>
          <w:sz w:val="24"/>
          <w:szCs w:val="24"/>
        </w:rPr>
        <w:t>igure 2</w:t>
      </w:r>
      <w:del w:id="380" w:author="Anthony Ross Otto, Dr" w:date="2017-10-03T11:57:00Z">
        <w:r w:rsidR="00AA03D7" w:rsidDel="00DB1EDD">
          <w:rPr>
            <w:rFonts w:ascii="Times New Roman" w:hAnsi="Times New Roman" w:cs="Times New Roman"/>
            <w:color w:val="000000"/>
            <w:sz w:val="24"/>
            <w:szCs w:val="24"/>
          </w:rPr>
          <w:delText>A</w:delText>
        </w:r>
      </w:del>
      <w:r w:rsidR="0078000C">
        <w:rPr>
          <w:rFonts w:ascii="Times New Roman" w:hAnsi="Times New Roman" w:cs="Times New Roman"/>
          <w:color w:val="000000"/>
          <w:sz w:val="24"/>
          <w:szCs w:val="24"/>
        </w:rPr>
        <w:t>)</w:t>
      </w:r>
      <w:r w:rsidR="00AA03D7">
        <w:rPr>
          <w:rFonts w:ascii="Times New Roman" w:hAnsi="Times New Roman" w:cs="Times New Roman"/>
          <w:color w:val="000000"/>
          <w:sz w:val="24"/>
          <w:szCs w:val="24"/>
        </w:rPr>
        <w:t>.</w:t>
      </w:r>
      <w:r w:rsidR="00156468">
        <w:rPr>
          <w:rFonts w:ascii="Times New Roman" w:hAnsi="Times New Roman" w:cs="Times New Roman"/>
          <w:color w:val="000000"/>
          <w:sz w:val="24"/>
          <w:szCs w:val="24"/>
        </w:rPr>
        <w:t xml:space="preserve"> This suggests that the differences between </w:t>
      </w:r>
      <w:del w:id="381" w:author="Anthony Ross Otto, Dr" w:date="2017-10-03T11:57:00Z">
        <w:r w:rsidR="00156468" w:rsidDel="00DB1EDD">
          <w:rPr>
            <w:rFonts w:ascii="Times New Roman" w:hAnsi="Times New Roman" w:cs="Times New Roman"/>
            <w:color w:val="000000"/>
            <w:sz w:val="24"/>
            <w:szCs w:val="24"/>
          </w:rPr>
          <w:delText>bo</w:delText>
        </w:r>
        <w:r w:rsidDel="00DB1EDD">
          <w:rPr>
            <w:rFonts w:ascii="Times New Roman" w:hAnsi="Times New Roman" w:cs="Times New Roman"/>
            <w:color w:val="000000"/>
            <w:sz w:val="24"/>
            <w:szCs w:val="24"/>
          </w:rPr>
          <w:delText xml:space="preserve">th </w:delText>
        </w:r>
      </w:del>
      <w:ins w:id="382" w:author="Anthony Ross Otto, Dr" w:date="2017-10-03T11:57:00Z">
        <w:r w:rsidR="00DB1EDD">
          <w:rPr>
            <w:rFonts w:ascii="Times New Roman" w:hAnsi="Times New Roman" w:cs="Times New Roman"/>
            <w:color w:val="000000"/>
            <w:sz w:val="24"/>
            <w:szCs w:val="24"/>
          </w:rPr>
          <w:t xml:space="preserve">the episodic and control induction </w:t>
        </w:r>
      </w:ins>
      <w:r>
        <w:rPr>
          <w:rFonts w:ascii="Times New Roman" w:hAnsi="Times New Roman" w:cs="Times New Roman"/>
          <w:color w:val="000000"/>
          <w:sz w:val="24"/>
          <w:szCs w:val="24"/>
        </w:rPr>
        <w:t>condition</w:t>
      </w:r>
      <w:ins w:id="383" w:author="Anthony Ross Otto, Dr" w:date="2017-10-03T11:57:00Z">
        <w:r w:rsidR="00DB1EDD">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of </w:t>
      </w:r>
      <w:del w:id="384" w:author="Anthony Ross Otto, Dr" w:date="2017-10-03T11:57:00Z">
        <w:r w:rsidDel="00DB1EDD">
          <w:rPr>
            <w:rFonts w:ascii="Times New Roman" w:hAnsi="Times New Roman" w:cs="Times New Roman"/>
            <w:color w:val="000000"/>
            <w:sz w:val="24"/>
            <w:szCs w:val="24"/>
          </w:rPr>
          <w:delText>e</w:delText>
        </w:r>
      </w:del>
      <w:ins w:id="385" w:author="Anthony Ross Otto, Dr" w:date="2017-10-03T11:57:00Z">
        <w:r w:rsidR="00DB1EDD">
          <w:rPr>
            <w:rFonts w:ascii="Times New Roman" w:hAnsi="Times New Roman" w:cs="Times New Roman"/>
            <w:color w:val="000000"/>
            <w:sz w:val="24"/>
            <w:szCs w:val="24"/>
          </w:rPr>
          <w:t>E</w:t>
        </w:r>
      </w:ins>
      <w:r>
        <w:rPr>
          <w:rFonts w:ascii="Times New Roman" w:hAnsi="Times New Roman" w:cs="Times New Roman"/>
          <w:color w:val="000000"/>
          <w:sz w:val="24"/>
          <w:szCs w:val="24"/>
        </w:rPr>
        <w:t xml:space="preserve">xperiment 1 might </w:t>
      </w:r>
      <w:ins w:id="386" w:author="David St-Amand" w:date="2017-10-04T14:44:00Z">
        <w:r w:rsidR="008D3129">
          <w:rPr>
            <w:rFonts w:ascii="Times New Roman" w:hAnsi="Times New Roman" w:cs="Times New Roman"/>
            <w:color w:val="000000"/>
            <w:sz w:val="24"/>
            <w:szCs w:val="24"/>
          </w:rPr>
          <w:t xml:space="preserve">possibly </w:t>
        </w:r>
      </w:ins>
      <w:ins w:id="387" w:author="Anthony Ross Otto, Dr" w:date="2017-10-03T11:58:00Z">
        <w:r w:rsidR="00DB1EDD">
          <w:rPr>
            <w:rFonts w:ascii="Times New Roman" w:hAnsi="Times New Roman" w:cs="Times New Roman"/>
            <w:color w:val="000000"/>
            <w:sz w:val="24"/>
            <w:szCs w:val="24"/>
          </w:rPr>
          <w:t xml:space="preserve">not be the result </w:t>
        </w:r>
      </w:ins>
      <w:del w:id="388" w:author="Anthony Ross Otto, Dr" w:date="2017-10-03T11:58:00Z">
        <w:r w:rsidDel="00DB1EDD">
          <w:rPr>
            <w:rFonts w:ascii="Times New Roman" w:hAnsi="Times New Roman" w:cs="Times New Roman"/>
            <w:color w:val="000000"/>
            <w:sz w:val="24"/>
            <w:szCs w:val="24"/>
          </w:rPr>
          <w:delText>have been</w:delText>
        </w:r>
        <w:r w:rsidR="00156468" w:rsidDel="00DB1EDD">
          <w:rPr>
            <w:rFonts w:ascii="Times New Roman" w:hAnsi="Times New Roman" w:cs="Times New Roman"/>
            <w:color w:val="000000"/>
            <w:sz w:val="24"/>
            <w:szCs w:val="24"/>
          </w:rPr>
          <w:delText xml:space="preserve"> due</w:delText>
        </w:r>
        <w:r w:rsidDel="00DB1EDD">
          <w:rPr>
            <w:rFonts w:ascii="Times New Roman" w:hAnsi="Times New Roman" w:cs="Times New Roman"/>
            <w:color w:val="000000"/>
            <w:sz w:val="24"/>
            <w:szCs w:val="24"/>
          </w:rPr>
          <w:delText xml:space="preserve"> not</w:delText>
        </w:r>
        <w:r w:rsidR="00156468" w:rsidDel="00DB1EDD">
          <w:rPr>
            <w:rFonts w:ascii="Times New Roman" w:hAnsi="Times New Roman" w:cs="Times New Roman"/>
            <w:color w:val="000000"/>
            <w:sz w:val="24"/>
            <w:szCs w:val="24"/>
          </w:rPr>
          <w:delText xml:space="preserve"> to </w:delText>
        </w:r>
      </w:del>
      <w:ins w:id="389" w:author="Anthony Ross Otto, Dr" w:date="2017-10-03T11:58:00Z">
        <w:r w:rsidR="00DB1EDD">
          <w:rPr>
            <w:rFonts w:ascii="Times New Roman" w:hAnsi="Times New Roman" w:cs="Times New Roman"/>
            <w:color w:val="000000"/>
            <w:sz w:val="24"/>
            <w:szCs w:val="24"/>
          </w:rPr>
          <w:t xml:space="preserve">of </w:t>
        </w:r>
      </w:ins>
      <w:r w:rsidR="00156468">
        <w:rPr>
          <w:rFonts w:ascii="Times New Roman" w:hAnsi="Times New Roman" w:cs="Times New Roman"/>
          <w:color w:val="000000"/>
          <w:sz w:val="24"/>
          <w:szCs w:val="24"/>
        </w:rPr>
        <w:t xml:space="preserve">the episodic specificity induction enhancing risk-taking, but to the control condition lowering risk-taking. </w:t>
      </w:r>
      <w:commentRangeEnd w:id="363"/>
      <w:r w:rsidR="008C7FC2">
        <w:rPr>
          <w:rStyle w:val="CommentReference"/>
          <w:rFonts w:asciiTheme="minorHAnsi" w:hAnsiTheme="minorHAnsi" w:cstheme="minorBidi"/>
          <w:lang w:val="en-CA"/>
        </w:rPr>
        <w:commentReference w:id="363"/>
      </w:r>
    </w:p>
    <w:p w14:paraId="7061F6C6" w14:textId="77777777"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Why would this happen? When learning a task purely from experience, the only information we have are previous outcomes and we are forced to rely on our memory of these outcomes. One possibility is that learning choices from experience already requires and induces episodic memory, and the episodic specificity induction could not enhance the use of episodic memory beyond that point. However, even though the control induction was meant as a control, it requires participants to recall information in a general manner. </w:t>
      </w:r>
      <w:r w:rsidRPr="005E6257">
        <w:rPr>
          <w:rFonts w:ascii="Times New Roman" w:hAnsi="Times New Roman" w:cs="Times New Roman"/>
          <w:color w:val="000000"/>
          <w:sz w:val="24"/>
          <w:szCs w:val="24"/>
        </w:rPr>
        <w:t>I</w:t>
      </w:r>
      <w:r>
        <w:rPr>
          <w:rFonts w:ascii="Times New Roman" w:hAnsi="Times New Roman" w:cs="Times New Roman"/>
          <w:color w:val="000000"/>
          <w:sz w:val="24"/>
          <w:szCs w:val="24"/>
        </w:rPr>
        <w:t>t is possible that doing so dampens the normal use of episodic retrieval or enhances semantic retrieval in learning from experience. This would be coherent with results by Madan et al. (2013), which were closer to the baseline and the episodic conditions than to the control condition.</w:t>
      </w:r>
    </w:p>
    <w:p w14:paraId="7945107F" w14:textId="78F9D7D0"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Madore, Gaesser and Schacter (2014) have previously addressed this issue by showing that the episodic specificity induction increases the number of internal (episodic) details recalled but not the number of external (semantic) details even in a second control condition where participants had to solve mathematical problems. However, this second control group had a small sample size (N = 12) and there was no explicit comparison between the two control conditions to see whether these were significantly different from </w:t>
      </w:r>
      <w:r>
        <w:rPr>
          <w:rFonts w:ascii="Times New Roman" w:hAnsi="Times New Roman" w:cs="Times New Roman"/>
          <w:color w:val="000000"/>
          <w:sz w:val="24"/>
          <w:szCs w:val="24"/>
        </w:rPr>
        <w:lastRenderedPageBreak/>
        <w:t xml:space="preserve">each other. The task we used measured something quite different (learning from experience) and it is also possible that the control induction interacted with our task but not theirs. </w:t>
      </w:r>
    </w:p>
    <w:p w14:paraId="21470FC7" w14:textId="21025A76" w:rsidR="00DF788B" w:rsidRPr="00AB7DD9" w:rsidDel="00D3531A" w:rsidRDefault="00AA03D7" w:rsidP="00AB7DD9">
      <w:pPr>
        <w:pStyle w:val="NormalWeb"/>
        <w:spacing w:line="480" w:lineRule="auto"/>
        <w:ind w:firstLine="720"/>
        <w:rPr>
          <w:del w:id="390" w:author="Anthony Ross Otto, Dr" w:date="2017-10-03T12:06:00Z"/>
          <w:rFonts w:ascii="Times New Roman" w:hAnsi="Times New Roman" w:cs="Times New Roman"/>
          <w:color w:val="000000"/>
          <w:sz w:val="24"/>
          <w:szCs w:val="24"/>
        </w:rPr>
      </w:pPr>
      <w:del w:id="391" w:author="Anthony Ross Otto, Dr" w:date="2017-10-03T12:06:00Z">
        <w:r w:rsidDel="00D3531A">
          <w:rPr>
            <w:rFonts w:ascii="Times New Roman" w:hAnsi="Times New Roman" w:cs="Times New Roman"/>
            <w:color w:val="000000"/>
            <w:sz w:val="24"/>
            <w:szCs w:val="24"/>
          </w:rPr>
          <w:delText xml:space="preserve">The mixed-model regression approach assumes learning to be linear. One limitation of this study is that linearity of risk-taking over time does not seem to hold for the control and baseline conditions (see figure 2B). Breaking this assumption might have prevented us to detect difference in learning across groups. </w:delText>
        </w:r>
      </w:del>
    </w:p>
    <w:p w14:paraId="739D8247" w14:textId="0C4D1A04" w:rsidR="0078000C" w:rsidRDefault="0078000C" w:rsidP="00662E46">
      <w:pPr>
        <w:spacing w:line="480" w:lineRule="auto"/>
        <w:rPr>
          <w:ins w:id="392" w:author="Anthony Ross Otto, Dr" w:date="2017-10-03T10:32:00Z"/>
          <w:rFonts w:ascii="Times New Roman" w:hAnsi="Times New Roman" w:cs="Times New Roman"/>
          <w:sz w:val="24"/>
          <w:szCs w:val="24"/>
          <w:lang w:val="en-US"/>
        </w:rPr>
      </w:pPr>
      <w:r w:rsidRPr="00662E46">
        <w:rPr>
          <w:rFonts w:ascii="Times New Roman" w:hAnsi="Times New Roman" w:cs="Times New Roman"/>
          <w:sz w:val="24"/>
          <w:szCs w:val="24"/>
          <w:lang w:val="en-US"/>
        </w:rPr>
        <w:tab/>
      </w:r>
      <w:commentRangeStart w:id="393"/>
      <w:r w:rsidR="00662E46" w:rsidRPr="00662E46">
        <w:rPr>
          <w:rFonts w:ascii="Times New Roman" w:hAnsi="Times New Roman" w:cs="Times New Roman"/>
          <w:sz w:val="24"/>
          <w:szCs w:val="24"/>
          <w:lang w:val="en-US"/>
        </w:rPr>
        <w:t xml:space="preserve">Regarding recall, we could only replicate overweighting of the positive outcome in memory for the episodic condition but not for the baseline condition (see figure 3A). </w:t>
      </w:r>
      <w:r w:rsidR="00662E46">
        <w:rPr>
          <w:rFonts w:ascii="Times New Roman" w:hAnsi="Times New Roman" w:cs="Times New Roman"/>
          <w:sz w:val="24"/>
          <w:szCs w:val="24"/>
          <w:lang w:val="en-US"/>
        </w:rPr>
        <w:t xml:space="preserve">Similarly, the tendency for participants who reported the positive outcome to be more risk-seeking could only be observed in the baseline condition (see figure 3B). </w:t>
      </w:r>
      <w:commentRangeEnd w:id="393"/>
      <w:r w:rsidR="00D3531A">
        <w:rPr>
          <w:rStyle w:val="CommentReference"/>
        </w:rPr>
        <w:commentReference w:id="393"/>
      </w:r>
    </w:p>
    <w:p w14:paraId="4E6E29AF" w14:textId="77777777" w:rsidR="00CB5313" w:rsidRDefault="00CB5313" w:rsidP="00662E46">
      <w:pPr>
        <w:spacing w:line="480" w:lineRule="auto"/>
        <w:rPr>
          <w:ins w:id="394" w:author="Anthony Ross Otto, Dr" w:date="2017-10-03T12:06:00Z"/>
          <w:rFonts w:ascii="Times New Roman" w:hAnsi="Times New Roman" w:cs="Times New Roman"/>
          <w:sz w:val="24"/>
          <w:szCs w:val="24"/>
          <w:lang w:val="en-US"/>
        </w:rPr>
      </w:pPr>
    </w:p>
    <w:p w14:paraId="725524D3" w14:textId="6F342712" w:rsidR="00D3531A" w:rsidRDefault="00D3531A" w:rsidP="00662E46">
      <w:pPr>
        <w:spacing w:line="480" w:lineRule="auto"/>
        <w:rPr>
          <w:ins w:id="395" w:author="David St-Amand" w:date="2017-10-04T22:03:00Z"/>
          <w:rFonts w:ascii="Times New Roman" w:hAnsi="Times New Roman" w:cs="Times New Roman"/>
          <w:sz w:val="24"/>
          <w:szCs w:val="24"/>
          <w:lang w:val="en-US"/>
        </w:rPr>
      </w:pPr>
    </w:p>
    <w:p w14:paraId="3ECBDD71" w14:textId="2DFB144A" w:rsidR="009269E2" w:rsidRDefault="009269E2" w:rsidP="00662E46">
      <w:pPr>
        <w:spacing w:line="480" w:lineRule="auto"/>
        <w:rPr>
          <w:ins w:id="396" w:author="David St-Amand" w:date="2017-10-04T22:03:00Z"/>
          <w:rFonts w:ascii="Times New Roman" w:hAnsi="Times New Roman" w:cs="Times New Roman"/>
          <w:sz w:val="24"/>
          <w:szCs w:val="24"/>
          <w:lang w:val="en-US"/>
        </w:rPr>
      </w:pPr>
    </w:p>
    <w:p w14:paraId="1446255D" w14:textId="62142964" w:rsidR="009269E2" w:rsidRDefault="009269E2" w:rsidP="00662E46">
      <w:pPr>
        <w:spacing w:line="480" w:lineRule="auto"/>
        <w:rPr>
          <w:ins w:id="397" w:author="David St-Amand" w:date="2017-10-04T22:03:00Z"/>
          <w:rFonts w:ascii="Times New Roman" w:hAnsi="Times New Roman" w:cs="Times New Roman"/>
          <w:sz w:val="24"/>
          <w:szCs w:val="24"/>
          <w:lang w:val="en-US"/>
        </w:rPr>
      </w:pPr>
    </w:p>
    <w:p w14:paraId="69AF5216" w14:textId="05ED0C75" w:rsidR="009269E2" w:rsidRDefault="009269E2" w:rsidP="00662E46">
      <w:pPr>
        <w:spacing w:line="480" w:lineRule="auto"/>
        <w:rPr>
          <w:ins w:id="398" w:author="Anthony Ross Otto, Dr" w:date="2017-10-03T10:32:00Z"/>
          <w:rFonts w:ascii="Times New Roman" w:hAnsi="Times New Roman" w:cs="Times New Roman"/>
          <w:sz w:val="24"/>
          <w:szCs w:val="24"/>
          <w:lang w:val="en-US"/>
        </w:rPr>
      </w:pPr>
    </w:p>
    <w:p w14:paraId="73420A65" w14:textId="4DFC5457" w:rsidR="00CB5313" w:rsidRDefault="00B92C5F">
      <w:pPr>
        <w:spacing w:line="480" w:lineRule="auto"/>
        <w:jc w:val="center"/>
        <w:rPr>
          <w:ins w:id="399" w:author="David St-Amand" w:date="2017-10-04T22:05:00Z"/>
          <w:rFonts w:ascii="Times New Roman" w:hAnsi="Times New Roman" w:cs="Times New Roman"/>
          <w:b/>
          <w:sz w:val="24"/>
          <w:szCs w:val="24"/>
          <w:lang w:val="en-US"/>
        </w:rPr>
        <w:pPrChange w:id="400" w:author="Anthony Ross Otto, Dr" w:date="2017-10-03T10:32:00Z">
          <w:pPr>
            <w:spacing w:line="480" w:lineRule="auto"/>
          </w:pPr>
        </w:pPrChange>
      </w:pPr>
      <w:commentRangeStart w:id="401"/>
      <w:ins w:id="402" w:author="Anthony Ross Otto, Dr" w:date="2017-10-03T10:32:00Z">
        <w:r>
          <w:rPr>
            <w:rFonts w:ascii="Times New Roman" w:hAnsi="Times New Roman" w:cs="Times New Roman"/>
            <w:b/>
            <w:sz w:val="24"/>
            <w:szCs w:val="24"/>
            <w:lang w:val="en-US"/>
          </w:rPr>
          <w:t>References</w:t>
        </w:r>
        <w:commentRangeEnd w:id="401"/>
        <w:r>
          <w:rPr>
            <w:rStyle w:val="CommentReference"/>
          </w:rPr>
          <w:commentReference w:id="401"/>
        </w:r>
      </w:ins>
    </w:p>
    <w:p w14:paraId="7F977688" w14:textId="6BC79653" w:rsidR="00626469" w:rsidRPr="00626469" w:rsidRDefault="00626469" w:rsidP="00626469">
      <w:pPr>
        <w:pStyle w:val="Bibliography"/>
        <w:spacing w:line="480" w:lineRule="auto"/>
        <w:rPr>
          <w:ins w:id="403" w:author="David St-Amand" w:date="2017-10-04T22:18:00Z"/>
          <w:rFonts w:ascii="Arial" w:hAnsi="Arial" w:cs="Arial"/>
          <w:sz w:val="20"/>
          <w:szCs w:val="20"/>
          <w:rPrChange w:id="404" w:author="David St-Amand" w:date="2017-10-04T22:18:00Z">
            <w:rPr>
              <w:ins w:id="405" w:author="David St-Amand" w:date="2017-10-04T22:18:00Z"/>
              <w:rFonts w:ascii="Arial" w:hAnsi="Arial" w:cs="Arial"/>
              <w:color w:val="222222"/>
              <w:sz w:val="20"/>
              <w:szCs w:val="20"/>
              <w:shd w:val="clear" w:color="auto" w:fill="FFFFFF"/>
            </w:rPr>
          </w:rPrChange>
        </w:rPr>
        <w:pPrChange w:id="406" w:author="David St-Amand" w:date="2017-10-04T22:18:00Z">
          <w:pPr>
            <w:spacing w:line="480" w:lineRule="auto"/>
          </w:pPr>
        </w:pPrChange>
      </w:pPr>
      <w:proofErr w:type="spellStart"/>
      <w:ins w:id="407" w:author="David St-Amand" w:date="2017-10-04T22:18:00Z">
        <w:r w:rsidRPr="00626469">
          <w:rPr>
            <w:rFonts w:ascii="Arial" w:hAnsi="Arial" w:cs="Arial"/>
            <w:sz w:val="20"/>
            <w:szCs w:val="20"/>
            <w:rPrChange w:id="408" w:author="David St-Amand" w:date="2017-10-04T22:18:00Z">
              <w:rPr>
                <w:rFonts w:cs="Times New Roman"/>
              </w:rPr>
            </w:rPrChange>
          </w:rPr>
          <w:t>Christakou</w:t>
        </w:r>
        <w:proofErr w:type="spellEnd"/>
        <w:r w:rsidRPr="00626469">
          <w:rPr>
            <w:rFonts w:ascii="Arial" w:hAnsi="Arial" w:cs="Arial"/>
            <w:sz w:val="20"/>
            <w:szCs w:val="20"/>
            <w:rPrChange w:id="409" w:author="David St-Amand" w:date="2017-10-04T22:18:00Z">
              <w:rPr>
                <w:rFonts w:cs="Times New Roman"/>
              </w:rPr>
            </w:rPrChange>
          </w:rPr>
          <w:t xml:space="preserve">, A., </w:t>
        </w:r>
        <w:proofErr w:type="spellStart"/>
        <w:r w:rsidRPr="00626469">
          <w:rPr>
            <w:rFonts w:ascii="Arial" w:hAnsi="Arial" w:cs="Arial"/>
            <w:sz w:val="20"/>
            <w:szCs w:val="20"/>
            <w:rPrChange w:id="410" w:author="David St-Amand" w:date="2017-10-04T22:18:00Z">
              <w:rPr>
                <w:rFonts w:cs="Times New Roman"/>
              </w:rPr>
            </w:rPrChange>
          </w:rPr>
          <w:t>Gershman</w:t>
        </w:r>
        <w:proofErr w:type="spellEnd"/>
        <w:r w:rsidRPr="00626469">
          <w:rPr>
            <w:rFonts w:ascii="Arial" w:hAnsi="Arial" w:cs="Arial"/>
            <w:sz w:val="20"/>
            <w:szCs w:val="20"/>
            <w:rPrChange w:id="411" w:author="David St-Amand" w:date="2017-10-04T22:18:00Z">
              <w:rPr>
                <w:rFonts w:cs="Times New Roman"/>
              </w:rPr>
            </w:rPrChange>
          </w:rPr>
          <w:t xml:space="preserve">, S. J., </w:t>
        </w:r>
        <w:proofErr w:type="spellStart"/>
        <w:r w:rsidRPr="00626469">
          <w:rPr>
            <w:rFonts w:ascii="Arial" w:hAnsi="Arial" w:cs="Arial"/>
            <w:sz w:val="20"/>
            <w:szCs w:val="20"/>
            <w:rPrChange w:id="412" w:author="David St-Amand" w:date="2017-10-04T22:18:00Z">
              <w:rPr>
                <w:rFonts w:cs="Times New Roman"/>
              </w:rPr>
            </w:rPrChange>
          </w:rPr>
          <w:t>Niv</w:t>
        </w:r>
        <w:proofErr w:type="spellEnd"/>
        <w:r w:rsidRPr="00626469">
          <w:rPr>
            <w:rFonts w:ascii="Arial" w:hAnsi="Arial" w:cs="Arial"/>
            <w:sz w:val="20"/>
            <w:szCs w:val="20"/>
            <w:rPrChange w:id="413" w:author="David St-Amand" w:date="2017-10-04T22:18:00Z">
              <w:rPr>
                <w:rFonts w:cs="Times New Roman"/>
              </w:rPr>
            </w:rPrChange>
          </w:rPr>
          <w:t xml:space="preserve">, Y., Simmons, A., Brammer, M., &amp; </w:t>
        </w:r>
        <w:proofErr w:type="spellStart"/>
        <w:r w:rsidRPr="00626469">
          <w:rPr>
            <w:rFonts w:ascii="Arial" w:hAnsi="Arial" w:cs="Arial"/>
            <w:sz w:val="20"/>
            <w:szCs w:val="20"/>
            <w:rPrChange w:id="414" w:author="David St-Amand" w:date="2017-10-04T22:18:00Z">
              <w:rPr>
                <w:rFonts w:cs="Times New Roman"/>
              </w:rPr>
            </w:rPrChange>
          </w:rPr>
          <w:t>Rubia</w:t>
        </w:r>
        <w:proofErr w:type="spellEnd"/>
        <w:r w:rsidRPr="00626469">
          <w:rPr>
            <w:rFonts w:ascii="Arial" w:hAnsi="Arial" w:cs="Arial"/>
            <w:sz w:val="20"/>
            <w:szCs w:val="20"/>
            <w:rPrChange w:id="415" w:author="David St-Amand" w:date="2017-10-04T22:18:00Z">
              <w:rPr>
                <w:rFonts w:cs="Times New Roman"/>
              </w:rPr>
            </w:rPrChange>
          </w:rPr>
          <w:t xml:space="preserve">, K. (2013). Neural and Psychological Maturation of Decision-making in Adolescence and Young Adulthood. </w:t>
        </w:r>
        <w:r w:rsidRPr="00626469">
          <w:rPr>
            <w:rFonts w:ascii="Arial" w:hAnsi="Arial" w:cs="Arial"/>
            <w:i/>
            <w:iCs/>
            <w:sz w:val="20"/>
            <w:szCs w:val="20"/>
            <w:rPrChange w:id="416" w:author="David St-Amand" w:date="2017-10-04T22:18:00Z">
              <w:rPr>
                <w:rFonts w:cs="Times New Roman"/>
                <w:i/>
                <w:iCs/>
              </w:rPr>
            </w:rPrChange>
          </w:rPr>
          <w:t>Journal of Cognitive Neuroscience</w:t>
        </w:r>
        <w:r w:rsidRPr="00626469">
          <w:rPr>
            <w:rFonts w:ascii="Arial" w:hAnsi="Arial" w:cs="Arial"/>
            <w:sz w:val="20"/>
            <w:szCs w:val="20"/>
            <w:rPrChange w:id="417" w:author="David St-Amand" w:date="2017-10-04T22:18:00Z">
              <w:rPr>
                <w:rFonts w:cs="Times New Roman"/>
              </w:rPr>
            </w:rPrChange>
          </w:rPr>
          <w:t xml:space="preserve">, </w:t>
        </w:r>
        <w:r w:rsidRPr="00626469">
          <w:rPr>
            <w:rFonts w:ascii="Arial" w:hAnsi="Arial" w:cs="Arial"/>
            <w:i/>
            <w:iCs/>
            <w:sz w:val="20"/>
            <w:szCs w:val="20"/>
            <w:rPrChange w:id="418" w:author="David St-Amand" w:date="2017-10-04T22:18:00Z">
              <w:rPr>
                <w:rFonts w:cs="Times New Roman"/>
                <w:i/>
                <w:iCs/>
              </w:rPr>
            </w:rPrChange>
          </w:rPr>
          <w:t>25</w:t>
        </w:r>
        <w:r w:rsidRPr="00626469">
          <w:rPr>
            <w:rFonts w:ascii="Arial" w:hAnsi="Arial" w:cs="Arial"/>
            <w:sz w:val="20"/>
            <w:szCs w:val="20"/>
            <w:rPrChange w:id="419" w:author="David St-Amand" w:date="2017-10-04T22:18:00Z">
              <w:rPr>
                <w:rFonts w:cs="Times New Roman"/>
              </w:rPr>
            </w:rPrChange>
          </w:rPr>
          <w:t>(11), 1807–1823. https://doi.org/10.1162/jocn_a_00447</w:t>
        </w:r>
      </w:ins>
    </w:p>
    <w:p w14:paraId="643C777A" w14:textId="43892684" w:rsidR="009C3827" w:rsidRDefault="009C3827" w:rsidP="009C3827">
      <w:pPr>
        <w:spacing w:line="480" w:lineRule="auto"/>
        <w:rPr>
          <w:ins w:id="420" w:author="David St-Amand" w:date="2017-10-04T22:15:00Z"/>
          <w:rFonts w:ascii="Arial" w:hAnsi="Arial" w:cs="Arial"/>
          <w:color w:val="222222"/>
          <w:sz w:val="20"/>
          <w:szCs w:val="20"/>
          <w:shd w:val="clear" w:color="auto" w:fill="FFFFFF"/>
        </w:rPr>
      </w:pPr>
      <w:ins w:id="421" w:author="David St-Amand" w:date="2017-10-04T22:05:00Z">
        <w:r>
          <w:rPr>
            <w:rFonts w:ascii="Arial" w:hAnsi="Arial" w:cs="Arial"/>
            <w:color w:val="222222"/>
            <w:sz w:val="20"/>
            <w:szCs w:val="20"/>
            <w:shd w:val="clear" w:color="auto" w:fill="FFFFFF"/>
          </w:rPr>
          <w:t xml:space="preserve">Duncan, K. D.,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(2016). Memory states influence value-based decisions.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(11), 1420.</w:t>
        </w:r>
      </w:ins>
    </w:p>
    <w:p w14:paraId="1035D8D8" w14:textId="77777777" w:rsidR="00626469" w:rsidRPr="00626469" w:rsidRDefault="00626469" w:rsidP="00626469">
      <w:pPr>
        <w:pStyle w:val="Bibliography"/>
        <w:spacing w:line="480" w:lineRule="auto"/>
        <w:rPr>
          <w:ins w:id="422" w:author="David St-Amand" w:date="2017-10-04T22:15:00Z"/>
          <w:rFonts w:ascii="Arial" w:hAnsi="Arial" w:cs="Arial"/>
          <w:sz w:val="20"/>
          <w:szCs w:val="20"/>
          <w:rPrChange w:id="423" w:author="David St-Amand" w:date="2017-10-04T22:15:00Z">
            <w:rPr>
              <w:ins w:id="424" w:author="David St-Amand" w:date="2017-10-04T22:15:00Z"/>
              <w:rFonts w:cs="Times New Roman"/>
            </w:rPr>
          </w:rPrChange>
        </w:rPr>
        <w:pPrChange w:id="425" w:author="David St-Amand" w:date="2017-10-04T22:15:00Z">
          <w:pPr>
            <w:pStyle w:val="Bibliography"/>
          </w:pPr>
        </w:pPrChange>
      </w:pPr>
      <w:proofErr w:type="spellStart"/>
      <w:ins w:id="426" w:author="David St-Amand" w:date="2017-10-04T22:15:00Z">
        <w:r w:rsidRPr="00626469">
          <w:rPr>
            <w:rFonts w:ascii="Arial" w:hAnsi="Arial" w:cs="Arial"/>
            <w:sz w:val="20"/>
            <w:szCs w:val="20"/>
            <w:rPrChange w:id="427" w:author="David St-Amand" w:date="2017-10-04T22:15:00Z">
              <w:rPr>
                <w:rFonts w:cs="Times New Roman"/>
              </w:rPr>
            </w:rPrChange>
          </w:rPr>
          <w:lastRenderedPageBreak/>
          <w:t>Gershman</w:t>
        </w:r>
        <w:proofErr w:type="spellEnd"/>
        <w:r w:rsidRPr="00626469">
          <w:rPr>
            <w:rFonts w:ascii="Arial" w:hAnsi="Arial" w:cs="Arial"/>
            <w:sz w:val="20"/>
            <w:szCs w:val="20"/>
            <w:rPrChange w:id="428" w:author="David St-Amand" w:date="2017-10-04T22:15:00Z">
              <w:rPr>
                <w:rFonts w:cs="Times New Roman"/>
              </w:rPr>
            </w:rPrChange>
          </w:rPr>
          <w:t xml:space="preserve">, S. J. (2015). Do learning rates adapt to the distribution of rewards? </w:t>
        </w:r>
        <w:r w:rsidRPr="00626469">
          <w:rPr>
            <w:rFonts w:ascii="Arial" w:hAnsi="Arial" w:cs="Arial"/>
            <w:i/>
            <w:iCs/>
            <w:sz w:val="20"/>
            <w:szCs w:val="20"/>
            <w:rPrChange w:id="429" w:author="David St-Amand" w:date="2017-10-04T22:15:00Z">
              <w:rPr>
                <w:rFonts w:cs="Times New Roman"/>
                <w:i/>
                <w:iCs/>
              </w:rPr>
            </w:rPrChange>
          </w:rPr>
          <w:t>Psychonomic Bulletin &amp; Review</w:t>
        </w:r>
        <w:r w:rsidRPr="00626469">
          <w:rPr>
            <w:rFonts w:ascii="Arial" w:hAnsi="Arial" w:cs="Arial"/>
            <w:sz w:val="20"/>
            <w:szCs w:val="20"/>
            <w:rPrChange w:id="430" w:author="David St-Amand" w:date="2017-10-04T22:15:00Z">
              <w:rPr>
                <w:rFonts w:cs="Times New Roman"/>
              </w:rPr>
            </w:rPrChange>
          </w:rPr>
          <w:t xml:space="preserve">, </w:t>
        </w:r>
        <w:r w:rsidRPr="00626469">
          <w:rPr>
            <w:rFonts w:ascii="Arial" w:hAnsi="Arial" w:cs="Arial"/>
            <w:i/>
            <w:iCs/>
            <w:sz w:val="20"/>
            <w:szCs w:val="20"/>
            <w:rPrChange w:id="431" w:author="David St-Amand" w:date="2017-10-04T22:15:00Z">
              <w:rPr>
                <w:rFonts w:cs="Times New Roman"/>
                <w:i/>
                <w:iCs/>
              </w:rPr>
            </w:rPrChange>
          </w:rPr>
          <w:t>22</w:t>
        </w:r>
        <w:r w:rsidRPr="00626469">
          <w:rPr>
            <w:rFonts w:ascii="Arial" w:hAnsi="Arial" w:cs="Arial"/>
            <w:sz w:val="20"/>
            <w:szCs w:val="20"/>
            <w:rPrChange w:id="432" w:author="David St-Amand" w:date="2017-10-04T22:15:00Z">
              <w:rPr>
                <w:rFonts w:cs="Times New Roman"/>
              </w:rPr>
            </w:rPrChange>
          </w:rPr>
          <w:t>(5), 1320–1327. https://doi.org/10.3758/s13423-014-0790-3</w:t>
        </w:r>
      </w:ins>
    </w:p>
    <w:p w14:paraId="5818C063" w14:textId="7CCC9A47" w:rsidR="00626469" w:rsidRPr="00626469" w:rsidRDefault="00626469" w:rsidP="00626469">
      <w:pPr>
        <w:spacing w:line="480" w:lineRule="auto"/>
        <w:rPr>
          <w:ins w:id="433" w:author="David St-Amand" w:date="2017-10-04T21:50:00Z"/>
          <w:rFonts w:ascii="Arial" w:hAnsi="Arial" w:cs="Arial"/>
          <w:sz w:val="20"/>
          <w:szCs w:val="20"/>
          <w:lang w:val="en-US"/>
          <w:rPrChange w:id="434" w:author="David St-Amand" w:date="2017-10-04T22:15:00Z">
            <w:rPr>
              <w:ins w:id="435" w:author="David St-Amand" w:date="2017-10-04T21:50:00Z"/>
              <w:rFonts w:ascii="Times New Roman" w:hAnsi="Times New Roman" w:cs="Times New Roman"/>
              <w:b/>
              <w:sz w:val="24"/>
              <w:szCs w:val="24"/>
              <w:lang w:val="en-US"/>
            </w:rPr>
          </w:rPrChange>
        </w:rPr>
      </w:pPr>
      <w:proofErr w:type="spellStart"/>
      <w:ins w:id="436" w:author="David St-Amand" w:date="2017-10-04T22:15:00Z">
        <w:r w:rsidRPr="00626469">
          <w:rPr>
            <w:rFonts w:ascii="Arial" w:hAnsi="Arial" w:cs="Arial"/>
            <w:sz w:val="20"/>
            <w:szCs w:val="20"/>
            <w:rPrChange w:id="437" w:author="David St-Amand" w:date="2017-10-04T22:15:00Z">
              <w:rPr>
                <w:rFonts w:cs="Times New Roman"/>
              </w:rPr>
            </w:rPrChange>
          </w:rPr>
          <w:t>Nelder</w:t>
        </w:r>
        <w:proofErr w:type="spellEnd"/>
        <w:r w:rsidRPr="00626469">
          <w:rPr>
            <w:rFonts w:ascii="Arial" w:hAnsi="Arial" w:cs="Arial"/>
            <w:sz w:val="20"/>
            <w:szCs w:val="20"/>
            <w:rPrChange w:id="438" w:author="David St-Amand" w:date="2017-10-04T22:15:00Z">
              <w:rPr>
                <w:rFonts w:cs="Times New Roman"/>
              </w:rPr>
            </w:rPrChange>
          </w:rPr>
          <w:t xml:space="preserve">, J. A., &amp; Mead, R. (1998). A simplex method for function minimisation. </w:t>
        </w:r>
        <w:r w:rsidRPr="00626469">
          <w:rPr>
            <w:rFonts w:ascii="Arial" w:hAnsi="Arial" w:cs="Arial"/>
            <w:i/>
            <w:iCs/>
            <w:sz w:val="20"/>
            <w:szCs w:val="20"/>
            <w:rPrChange w:id="439" w:author="David St-Amand" w:date="2017-10-04T22:15:00Z">
              <w:rPr>
                <w:rFonts w:cs="Times New Roman"/>
                <w:i/>
                <w:iCs/>
              </w:rPr>
            </w:rPrChange>
          </w:rPr>
          <w:t>Computer Journal</w:t>
        </w:r>
        <w:r w:rsidRPr="00626469">
          <w:rPr>
            <w:rFonts w:ascii="Arial" w:hAnsi="Arial" w:cs="Arial"/>
            <w:sz w:val="20"/>
            <w:szCs w:val="20"/>
            <w:rPrChange w:id="440" w:author="David St-Amand" w:date="2017-10-04T22:15:00Z">
              <w:rPr>
                <w:rFonts w:cs="Times New Roman"/>
              </w:rPr>
            </w:rPrChange>
          </w:rPr>
          <w:t xml:space="preserve">, </w:t>
        </w:r>
        <w:r w:rsidRPr="00626469">
          <w:rPr>
            <w:rFonts w:ascii="Arial" w:hAnsi="Arial" w:cs="Arial"/>
            <w:i/>
            <w:iCs/>
            <w:sz w:val="20"/>
            <w:szCs w:val="20"/>
            <w:rPrChange w:id="441" w:author="David St-Amand" w:date="2017-10-04T22:15:00Z">
              <w:rPr>
                <w:rFonts w:cs="Times New Roman"/>
                <w:i/>
                <w:iCs/>
              </w:rPr>
            </w:rPrChange>
          </w:rPr>
          <w:t>7</w:t>
        </w:r>
        <w:r w:rsidRPr="00626469">
          <w:rPr>
            <w:rFonts w:ascii="Arial" w:hAnsi="Arial" w:cs="Arial"/>
            <w:sz w:val="20"/>
            <w:szCs w:val="20"/>
            <w:rPrChange w:id="442" w:author="David St-Amand" w:date="2017-10-04T22:15:00Z">
              <w:rPr>
                <w:rFonts w:cs="Times New Roman"/>
              </w:rPr>
            </w:rPrChange>
          </w:rPr>
          <w:t>, 308–313</w:t>
        </w:r>
      </w:ins>
    </w:p>
    <w:p w14:paraId="4A745424" w14:textId="72E5A692" w:rsidR="009269E2" w:rsidRDefault="009269E2" w:rsidP="00B55ADB">
      <w:pPr>
        <w:spacing w:line="480" w:lineRule="auto"/>
        <w:rPr>
          <w:ins w:id="443" w:author="David St-Amand" w:date="2017-10-04T22:03:00Z"/>
          <w:rFonts w:ascii="Arial" w:hAnsi="Arial" w:cs="Arial"/>
          <w:color w:val="222222"/>
          <w:sz w:val="20"/>
          <w:szCs w:val="20"/>
          <w:shd w:val="clear" w:color="auto" w:fill="FFFFFF"/>
        </w:rPr>
      </w:pPr>
      <w:proofErr w:type="spellStart"/>
      <w:ins w:id="444" w:author="David St-Amand" w:date="2017-10-04T22:03:00Z">
        <w:r>
          <w:rPr>
            <w:rFonts w:ascii="Arial" w:hAnsi="Arial" w:cs="Arial"/>
            <w:color w:val="222222"/>
            <w:sz w:val="20"/>
            <w:szCs w:val="20"/>
            <w:shd w:val="clear" w:color="auto" w:fill="FFFFFF"/>
          </w:rPr>
          <w:t>Hertwig</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Erev</w:t>
        </w:r>
        <w:proofErr w:type="spellEnd"/>
        <w:r>
          <w:rPr>
            <w:rFonts w:ascii="Arial" w:hAnsi="Arial" w:cs="Arial"/>
            <w:color w:val="222222"/>
            <w:sz w:val="20"/>
            <w:szCs w:val="20"/>
            <w:shd w:val="clear" w:color="auto" w:fill="FFFFFF"/>
          </w:rPr>
          <w:t>, I. (2009). The description–experience gap in risky choice. </w:t>
        </w:r>
        <w:r>
          <w:rPr>
            <w:rFonts w:ascii="Arial" w:hAnsi="Arial" w:cs="Arial"/>
            <w:i/>
            <w:iCs/>
            <w:color w:val="222222"/>
            <w:sz w:val="20"/>
            <w:szCs w:val="20"/>
            <w:shd w:val="clear" w:color="auto" w:fill="FFFFFF"/>
          </w:rPr>
          <w:t>Trends in cognitive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(12), 517-523.</w:t>
        </w:r>
      </w:ins>
    </w:p>
    <w:p w14:paraId="1A352184" w14:textId="5DCADC5A" w:rsidR="004C2358" w:rsidRDefault="004C2358" w:rsidP="00B55ADB">
      <w:pPr>
        <w:spacing w:line="480" w:lineRule="auto"/>
        <w:rPr>
          <w:ins w:id="445" w:author="David St-Amand" w:date="2017-10-04T22:01:00Z"/>
          <w:rFonts w:ascii="Arial" w:hAnsi="Arial" w:cs="Arial"/>
          <w:color w:val="222222"/>
          <w:sz w:val="20"/>
          <w:szCs w:val="20"/>
          <w:shd w:val="clear" w:color="auto" w:fill="FFFFFF"/>
        </w:rPr>
      </w:pPr>
      <w:ins w:id="446" w:author="David St-Amand" w:date="2017-10-04T21:54:00Z">
        <w:r>
          <w:rPr>
            <w:rFonts w:ascii="Arial" w:hAnsi="Arial" w:cs="Arial"/>
            <w:color w:val="222222"/>
            <w:sz w:val="20"/>
            <w:szCs w:val="20"/>
            <w:shd w:val="clear" w:color="auto" w:fill="FFFFFF"/>
          </w:rPr>
          <w:t>Jing, H. G., Madore, K. P., &amp; Schacter, D. L. (2016). Worrying about the future: An episodic specificity induction impacts problem solving, reappraisal, and well-being.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(4), 402.</w:t>
        </w:r>
      </w:ins>
    </w:p>
    <w:p w14:paraId="7500B4C8" w14:textId="665C10F8" w:rsidR="003C240C" w:rsidRDefault="003C240C" w:rsidP="00B55ADB">
      <w:pPr>
        <w:spacing w:line="480" w:lineRule="auto"/>
        <w:rPr>
          <w:ins w:id="447" w:author="David St-Amand" w:date="2017-10-04T22:00:00Z"/>
          <w:rFonts w:ascii="Arial" w:hAnsi="Arial" w:cs="Arial"/>
          <w:color w:val="222222"/>
          <w:sz w:val="20"/>
          <w:szCs w:val="20"/>
          <w:shd w:val="clear" w:color="auto" w:fill="FFFFFF"/>
        </w:rPr>
      </w:pPr>
      <w:ins w:id="448" w:author="David St-Amand" w:date="2017-10-04T22:01:00Z">
        <w:r>
          <w:rPr>
            <w:rFonts w:ascii="Arial" w:hAnsi="Arial" w:cs="Arial"/>
            <w:color w:val="222222"/>
            <w:sz w:val="20"/>
            <w:szCs w:val="20"/>
            <w:shd w:val="clear" w:color="auto" w:fill="FFFFFF"/>
          </w:rPr>
          <w:t>Kahneman, D., &amp; Tversky, A. (1979). Prospect theory: An analysis of decision under risk.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263-291.</w:t>
        </w:r>
      </w:ins>
    </w:p>
    <w:p w14:paraId="4BD551E6" w14:textId="331F4D63" w:rsidR="00651DF7" w:rsidRDefault="00651DF7" w:rsidP="00B55ADB">
      <w:pPr>
        <w:spacing w:line="480" w:lineRule="auto"/>
        <w:rPr>
          <w:ins w:id="449" w:author="David St-Amand" w:date="2017-10-04T22:00:00Z"/>
          <w:rFonts w:ascii="Arial" w:hAnsi="Arial" w:cs="Arial"/>
          <w:color w:val="222222"/>
          <w:sz w:val="20"/>
          <w:szCs w:val="20"/>
          <w:shd w:val="clear" w:color="auto" w:fill="FFFFFF"/>
        </w:rPr>
      </w:pPr>
      <w:proofErr w:type="spellStart"/>
      <w:ins w:id="450" w:author="David St-Amand" w:date="2017-10-04T22:00:00Z">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Extreme outcomes sway risky decisions from experience. </w:t>
        </w:r>
        <w:r>
          <w:rPr>
            <w:rFonts w:ascii="Arial" w:hAnsi="Arial" w:cs="Arial"/>
            <w:i/>
            <w:iCs/>
            <w:color w:val="222222"/>
            <w:sz w:val="20"/>
            <w:szCs w:val="20"/>
            <w:shd w:val="clear" w:color="auto" w:fill="FFFFFF"/>
          </w:rPr>
          <w:t>Journal of Behavioral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146-156.</w:t>
        </w:r>
      </w:ins>
    </w:p>
    <w:p w14:paraId="52E8B0E5" w14:textId="02BA8C01" w:rsidR="00651DF7" w:rsidRDefault="00651DF7" w:rsidP="00B55ADB">
      <w:pPr>
        <w:spacing w:line="480" w:lineRule="auto"/>
        <w:rPr>
          <w:ins w:id="451" w:author="David St-Amand" w:date="2017-10-04T21:54:00Z"/>
          <w:rFonts w:ascii="Arial" w:hAnsi="Arial" w:cs="Arial"/>
          <w:color w:val="222222"/>
          <w:sz w:val="20"/>
          <w:szCs w:val="20"/>
          <w:shd w:val="clear" w:color="auto" w:fill="FFFFFF"/>
        </w:rPr>
      </w:pPr>
      <w:ins w:id="452" w:author="David St-Amand" w:date="2017-10-04T22:00:00Z">
        <w:r>
          <w:rPr>
            <w:rFonts w:ascii="Arial" w:hAnsi="Arial" w:cs="Arial"/>
            <w:color w:val="222222"/>
            <w:sz w:val="20"/>
            <w:szCs w:val="20"/>
            <w:shd w:val="clear" w:color="auto" w:fill="FFFFFF"/>
          </w:rPr>
          <w:t xml:space="preserve">Madan, C. R., </w:t>
        </w: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Remembering the best and worst of times: Memories for extreme outcomes bias risky decisions. </w:t>
        </w:r>
        <w:r>
          <w:rPr>
            <w:rFonts w:ascii="Arial" w:hAnsi="Arial" w:cs="Arial"/>
            <w:i/>
            <w:iCs/>
            <w:color w:val="222222"/>
            <w:sz w:val="20"/>
            <w:szCs w:val="20"/>
            <w:shd w:val="clear" w:color="auto" w:fill="FFFFFF"/>
          </w:rPr>
          <w:t>Psychonomic bulletin &amp;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629-636.</w:t>
        </w:r>
      </w:ins>
    </w:p>
    <w:p w14:paraId="1B297036" w14:textId="47260FB3" w:rsidR="004C2358" w:rsidRDefault="004C2358" w:rsidP="00B55ADB">
      <w:pPr>
        <w:spacing w:line="480" w:lineRule="auto"/>
        <w:rPr>
          <w:ins w:id="453" w:author="David St-Amand" w:date="2017-10-04T21:52:00Z"/>
          <w:rFonts w:ascii="Arial" w:hAnsi="Arial" w:cs="Arial"/>
          <w:color w:val="222222"/>
          <w:sz w:val="20"/>
          <w:szCs w:val="20"/>
          <w:shd w:val="clear" w:color="auto" w:fill="FFFFFF"/>
        </w:rPr>
      </w:pPr>
      <w:ins w:id="454" w:author="David St-Amand" w:date="2017-10-04T21:52:00Z">
        <w:r>
          <w:rPr>
            <w:rFonts w:ascii="Arial" w:hAnsi="Arial" w:cs="Arial"/>
            <w:color w:val="222222"/>
            <w:sz w:val="20"/>
            <w:szCs w:val="20"/>
            <w:shd w:val="clear" w:color="auto" w:fill="FFFFFF"/>
          </w:rPr>
          <w:t>Madore, K. P., Addis, D. R., &amp; Schacter, D. L. (2015). Creativity and memory: effects of an episodic-specificity induction on divergent thinking.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(9), 1461-1468.</w:t>
        </w:r>
      </w:ins>
    </w:p>
    <w:p w14:paraId="407A0BD6" w14:textId="491AB349" w:rsidR="00B55ADB" w:rsidRDefault="00B55ADB" w:rsidP="00B55ADB">
      <w:pPr>
        <w:spacing w:line="480" w:lineRule="auto"/>
        <w:rPr>
          <w:ins w:id="455" w:author="David St-Amand" w:date="2017-10-04T21:58:00Z"/>
          <w:rFonts w:ascii="Arial" w:hAnsi="Arial" w:cs="Arial"/>
          <w:color w:val="222222"/>
          <w:sz w:val="20"/>
          <w:szCs w:val="20"/>
          <w:shd w:val="clear" w:color="auto" w:fill="FFFFFF"/>
        </w:rPr>
      </w:pPr>
      <w:ins w:id="456" w:author="David St-Amand" w:date="2017-10-04T21:51:00Z">
        <w:r>
          <w:rPr>
            <w:rFonts w:ascii="Arial" w:hAnsi="Arial" w:cs="Arial"/>
            <w:color w:val="222222"/>
            <w:sz w:val="20"/>
            <w:szCs w:val="20"/>
            <w:shd w:val="clear" w:color="auto" w:fill="FFFFFF"/>
          </w:rPr>
          <w:t>Madore, K. P., Gaesser, B., &amp; Schacter, D. L. (2014). Constructive episodic simulation: Dissociable effects of a specificity induction on remembering, imagining, and describing in young and older adults.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609.</w:t>
        </w:r>
      </w:ins>
    </w:p>
    <w:p w14:paraId="205CCA05" w14:textId="54288B90" w:rsidR="00651DF7" w:rsidRDefault="00651DF7" w:rsidP="00B55ADB">
      <w:pPr>
        <w:spacing w:line="480" w:lineRule="auto"/>
        <w:rPr>
          <w:ins w:id="457" w:author="David St-Amand" w:date="2017-10-04T21:52:00Z"/>
          <w:rFonts w:ascii="Arial" w:hAnsi="Arial" w:cs="Arial"/>
          <w:color w:val="222222"/>
          <w:sz w:val="20"/>
          <w:szCs w:val="20"/>
          <w:shd w:val="clear" w:color="auto" w:fill="FFFFFF"/>
        </w:rPr>
      </w:pPr>
      <w:ins w:id="458" w:author="David St-Amand" w:date="2017-10-04T21:58:00Z">
        <w:r>
          <w:rPr>
            <w:rFonts w:ascii="Arial" w:hAnsi="Arial" w:cs="Arial"/>
            <w:color w:val="222222"/>
            <w:sz w:val="20"/>
            <w:szCs w:val="20"/>
            <w:shd w:val="clear" w:color="auto" w:fill="FFFFFF"/>
          </w:rPr>
          <w:t>Madore, K. P., Jing, H. G., &amp; Schacter, D. L. (2016). Divergent creative thinking in young and older adults: Extending the effects of an episodic specificity induction. </w:t>
        </w:r>
        <w:r>
          <w:rPr>
            <w:rFonts w:ascii="Arial" w:hAnsi="Arial" w:cs="Arial"/>
            <w:i/>
            <w:iCs/>
            <w:color w:val="222222"/>
            <w:sz w:val="20"/>
            <w:szCs w:val="20"/>
            <w:shd w:val="clear" w:color="auto" w:fill="FFFFFF"/>
          </w:rPr>
          <w:t>Memory &amp;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974-988.</w:t>
        </w:r>
      </w:ins>
    </w:p>
    <w:p w14:paraId="4C48E4E1" w14:textId="3D6324E0" w:rsidR="004C2358" w:rsidRDefault="004C2358" w:rsidP="00B55ADB">
      <w:pPr>
        <w:spacing w:line="480" w:lineRule="auto"/>
        <w:rPr>
          <w:ins w:id="459" w:author="David St-Amand" w:date="2017-10-04T21:55:00Z"/>
          <w:rFonts w:ascii="Arial" w:hAnsi="Arial" w:cs="Arial"/>
          <w:color w:val="222222"/>
          <w:sz w:val="20"/>
          <w:szCs w:val="20"/>
          <w:shd w:val="clear" w:color="auto" w:fill="FFFFFF"/>
        </w:rPr>
      </w:pPr>
      <w:ins w:id="460" w:author="David St-Amand" w:date="2017-10-04T21:52:00Z">
        <w:r>
          <w:rPr>
            <w:rFonts w:ascii="Arial" w:hAnsi="Arial" w:cs="Arial"/>
            <w:color w:val="222222"/>
            <w:sz w:val="20"/>
            <w:szCs w:val="20"/>
            <w:shd w:val="clear" w:color="auto" w:fill="FFFFFF"/>
          </w:rPr>
          <w:lastRenderedPageBreak/>
          <w:t>Madore, K. P., &amp; Schacter, D. L. (2014). An episodic specificity induction enhances means-end problem solving in young and older adults. </w:t>
        </w:r>
        <w:r>
          <w:rPr>
            <w:rFonts w:ascii="Arial" w:hAnsi="Arial" w:cs="Arial"/>
            <w:i/>
            <w:iCs/>
            <w:color w:val="222222"/>
            <w:sz w:val="20"/>
            <w:szCs w:val="20"/>
            <w:shd w:val="clear" w:color="auto" w:fill="FFFFFF"/>
          </w:rPr>
          <w:t>Psychology and 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(4), 913.</w:t>
        </w:r>
      </w:ins>
    </w:p>
    <w:p w14:paraId="1F8A82D0" w14:textId="46593845" w:rsidR="004C2358" w:rsidRDefault="004C2358" w:rsidP="00B55ADB">
      <w:pPr>
        <w:spacing w:line="480" w:lineRule="auto"/>
        <w:rPr>
          <w:ins w:id="461" w:author="David St-Amand" w:date="2017-10-04T21:57:00Z"/>
          <w:rFonts w:ascii="Arial" w:hAnsi="Arial" w:cs="Arial"/>
          <w:color w:val="222222"/>
          <w:sz w:val="20"/>
          <w:szCs w:val="20"/>
          <w:shd w:val="clear" w:color="auto" w:fill="FFFFFF"/>
        </w:rPr>
      </w:pPr>
      <w:ins w:id="462" w:author="David St-Amand" w:date="2017-10-04T21:55:00Z">
        <w:r>
          <w:rPr>
            <w:rFonts w:ascii="Arial" w:hAnsi="Arial" w:cs="Arial"/>
            <w:color w:val="222222"/>
            <w:sz w:val="20"/>
            <w:szCs w:val="20"/>
            <w:shd w:val="clear" w:color="auto" w:fill="FFFFFF"/>
          </w:rPr>
          <w:t>Madore, K. P., &amp; Schacter, D. L. (2016). Remembering the past and imagining the future: Selective effects of an episodic specificity induction on detail generation. </w:t>
        </w:r>
        <w:r>
          <w:rPr>
            <w:rFonts w:ascii="Arial" w:hAnsi="Arial" w:cs="Arial"/>
            <w:i/>
            <w:iCs/>
            <w:color w:val="222222"/>
            <w:sz w:val="20"/>
            <w:szCs w:val="20"/>
            <w:shd w:val="clear" w:color="auto" w:fill="FFFFFF"/>
          </w:rPr>
          <w:t>The Quarterly 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 285-298.</w:t>
        </w:r>
      </w:ins>
    </w:p>
    <w:p w14:paraId="67D091E5" w14:textId="31977F32" w:rsidR="004C2358" w:rsidRDefault="004C2358" w:rsidP="00B55ADB">
      <w:pPr>
        <w:spacing w:line="480" w:lineRule="auto"/>
        <w:rPr>
          <w:ins w:id="463" w:author="David St-Amand" w:date="2017-10-04T22:07:00Z"/>
          <w:rFonts w:ascii="Arial" w:hAnsi="Arial" w:cs="Arial"/>
          <w:color w:val="222222"/>
          <w:sz w:val="20"/>
          <w:szCs w:val="20"/>
          <w:shd w:val="clear" w:color="auto" w:fill="FFFFFF"/>
        </w:rPr>
      </w:pPr>
      <w:ins w:id="464" w:author="David St-Amand" w:date="2017-10-04T21:57:00Z">
        <w:r>
          <w:rPr>
            <w:rFonts w:ascii="Arial" w:hAnsi="Arial" w:cs="Arial"/>
            <w:color w:val="222222"/>
            <w:sz w:val="20"/>
            <w:szCs w:val="20"/>
            <w:shd w:val="clear" w:color="auto" w:fill="FFFFFF"/>
          </w:rPr>
          <w:t xml:space="preserve">Madore, K. P., </w:t>
        </w:r>
        <w:proofErr w:type="spellStart"/>
        <w:r>
          <w:rPr>
            <w:rFonts w:ascii="Arial" w:hAnsi="Arial" w:cs="Arial"/>
            <w:color w:val="222222"/>
            <w:sz w:val="20"/>
            <w:szCs w:val="20"/>
            <w:shd w:val="clear" w:color="auto" w:fill="FFFFFF"/>
          </w:rPr>
          <w:t>Szpunar</w:t>
        </w:r>
        <w:proofErr w:type="spellEnd"/>
        <w:r>
          <w:rPr>
            <w:rFonts w:ascii="Arial" w:hAnsi="Arial" w:cs="Arial"/>
            <w:color w:val="222222"/>
            <w:sz w:val="20"/>
            <w:szCs w:val="20"/>
            <w:shd w:val="clear" w:color="auto" w:fill="FFFFFF"/>
          </w:rPr>
          <w:t>, K. K., Addis, D. R., &amp; Schacter, D. L. (2016). Episodic specificity induction impacts activity in a core brain network during construction of imagined future experiences.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201612278.</w:t>
        </w:r>
      </w:ins>
    </w:p>
    <w:p w14:paraId="1BF77CBB" w14:textId="5C8B0D0C" w:rsidR="0035491A" w:rsidRDefault="0035491A" w:rsidP="00B55ADB">
      <w:pPr>
        <w:spacing w:line="480" w:lineRule="auto"/>
        <w:rPr>
          <w:ins w:id="465" w:author="David St-Amand" w:date="2017-10-04T22:02:00Z"/>
          <w:rFonts w:ascii="Arial" w:hAnsi="Arial" w:cs="Arial"/>
          <w:color w:val="222222"/>
          <w:sz w:val="20"/>
          <w:szCs w:val="20"/>
          <w:shd w:val="clear" w:color="auto" w:fill="FFFFFF"/>
        </w:rPr>
      </w:pPr>
      <w:proofErr w:type="spellStart"/>
      <w:ins w:id="466" w:author="David St-Amand" w:date="2017-10-04T22:07:00Z">
        <w:r w:rsidRPr="0035491A">
          <w:rPr>
            <w:rFonts w:ascii="Arial" w:hAnsi="Arial" w:cs="Arial"/>
            <w:color w:val="222222"/>
            <w:sz w:val="20"/>
            <w:szCs w:val="20"/>
            <w:shd w:val="clear" w:color="auto" w:fill="FFFFFF"/>
            <w:lang w:val="fr-CA"/>
            <w:rPrChange w:id="467" w:author="David St-Amand" w:date="2017-10-04T22:07:00Z">
              <w:rPr>
                <w:rFonts w:ascii="Arial" w:hAnsi="Arial" w:cs="Arial"/>
                <w:color w:val="222222"/>
                <w:sz w:val="20"/>
                <w:szCs w:val="20"/>
                <w:shd w:val="clear" w:color="auto" w:fill="FFFFFF"/>
              </w:rPr>
            </w:rPrChange>
          </w:rPr>
          <w:t>Memon</w:t>
        </w:r>
        <w:proofErr w:type="spellEnd"/>
        <w:r w:rsidRPr="0035491A">
          <w:rPr>
            <w:rFonts w:ascii="Arial" w:hAnsi="Arial" w:cs="Arial"/>
            <w:color w:val="222222"/>
            <w:sz w:val="20"/>
            <w:szCs w:val="20"/>
            <w:shd w:val="clear" w:color="auto" w:fill="FFFFFF"/>
            <w:lang w:val="fr-CA"/>
            <w:rPrChange w:id="468" w:author="David St-Amand" w:date="2017-10-04T22:07:00Z">
              <w:rPr>
                <w:rFonts w:ascii="Arial" w:hAnsi="Arial" w:cs="Arial"/>
                <w:color w:val="222222"/>
                <w:sz w:val="20"/>
                <w:szCs w:val="20"/>
                <w:shd w:val="clear" w:color="auto" w:fill="FFFFFF"/>
              </w:rPr>
            </w:rPrChange>
          </w:rPr>
          <w:t xml:space="preserve">, A., Meissner, C. A., &amp; Fraser, J. (2010). </w:t>
        </w:r>
        <w:r>
          <w:rPr>
            <w:rFonts w:ascii="Arial" w:hAnsi="Arial" w:cs="Arial"/>
            <w:color w:val="222222"/>
            <w:sz w:val="20"/>
            <w:szCs w:val="20"/>
            <w:shd w:val="clear" w:color="auto" w:fill="FFFFFF"/>
          </w:rPr>
          <w:t>The Cognitive Interview: A meta-analytic review and study space analysis of the past 25 years.</w:t>
        </w:r>
      </w:ins>
    </w:p>
    <w:p w14:paraId="34A62EE6" w14:textId="5F925FF5" w:rsidR="009269E2" w:rsidRDefault="009269E2" w:rsidP="00B55ADB">
      <w:pPr>
        <w:spacing w:line="480" w:lineRule="auto"/>
        <w:rPr>
          <w:ins w:id="469" w:author="David St-Amand" w:date="2017-10-04T22:14:00Z"/>
          <w:rFonts w:ascii="Arial" w:hAnsi="Arial" w:cs="Arial"/>
          <w:color w:val="222222"/>
          <w:sz w:val="20"/>
          <w:szCs w:val="20"/>
          <w:shd w:val="clear" w:color="auto" w:fill="FFFFFF"/>
        </w:rPr>
      </w:pPr>
      <w:proofErr w:type="spellStart"/>
      <w:ins w:id="470" w:author="David St-Amand" w:date="2017-10-04T22:02:00Z">
        <w:r>
          <w:rPr>
            <w:rFonts w:ascii="Arial" w:hAnsi="Arial" w:cs="Arial"/>
            <w:color w:val="222222"/>
            <w:sz w:val="20"/>
            <w:szCs w:val="20"/>
            <w:shd w:val="clear" w:color="auto" w:fill="FFFFFF"/>
          </w:rPr>
          <w:t>Murty</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FeldmanHall</w:t>
        </w:r>
        <w:proofErr w:type="spellEnd"/>
        <w:r>
          <w:rPr>
            <w:rFonts w:ascii="Arial" w:hAnsi="Arial" w:cs="Arial"/>
            <w:color w:val="222222"/>
            <w:sz w:val="20"/>
            <w:szCs w:val="20"/>
            <w:shd w:val="clear" w:color="auto" w:fill="FFFFFF"/>
          </w:rPr>
          <w:t xml:space="preserve">, O., Hunter, L. E., Phelps, E. A., &amp; </w:t>
        </w:r>
        <w:proofErr w:type="spellStart"/>
        <w:r>
          <w:rPr>
            <w:rFonts w:ascii="Arial" w:hAnsi="Arial" w:cs="Arial"/>
            <w:color w:val="222222"/>
            <w:sz w:val="20"/>
            <w:szCs w:val="20"/>
            <w:shd w:val="clear" w:color="auto" w:fill="FFFFFF"/>
          </w:rPr>
          <w:t>Davachi</w:t>
        </w:r>
        <w:proofErr w:type="spellEnd"/>
        <w:r>
          <w:rPr>
            <w:rFonts w:ascii="Arial" w:hAnsi="Arial" w:cs="Arial"/>
            <w:color w:val="222222"/>
            <w:sz w:val="20"/>
            <w:szCs w:val="20"/>
            <w:shd w:val="clear" w:color="auto" w:fill="FFFFFF"/>
          </w:rPr>
          <w:t>, L. (2016). Episodic memories predict adaptive value-based decision-making.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(5), 548.</w:t>
        </w:r>
      </w:ins>
    </w:p>
    <w:p w14:paraId="0D78151F" w14:textId="28453AF8" w:rsidR="00477F6B" w:rsidRDefault="00477F6B" w:rsidP="00B55ADB">
      <w:pPr>
        <w:spacing w:line="480" w:lineRule="auto"/>
        <w:rPr>
          <w:ins w:id="471" w:author="David St-Amand" w:date="2017-10-04T22:09:00Z"/>
          <w:rFonts w:ascii="Arial" w:hAnsi="Arial" w:cs="Arial"/>
          <w:color w:val="222222"/>
          <w:sz w:val="20"/>
          <w:szCs w:val="20"/>
          <w:shd w:val="clear" w:color="auto" w:fill="FFFFFF"/>
        </w:rPr>
      </w:pPr>
      <w:proofErr w:type="spellStart"/>
      <w:ins w:id="472" w:author="David St-Amand" w:date="2017-10-04T22:14:00Z">
        <w:r>
          <w:rPr>
            <w:rFonts w:ascii="Arial" w:hAnsi="Arial" w:cs="Arial"/>
            <w:color w:val="222222"/>
            <w:sz w:val="20"/>
            <w:szCs w:val="20"/>
            <w:shd w:val="clear" w:color="auto" w:fill="FFFFFF"/>
          </w:rPr>
          <w:t>Niv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Edlund</w:t>
        </w:r>
        <w:proofErr w:type="spellEnd"/>
        <w:r>
          <w:rPr>
            <w:rFonts w:ascii="Arial" w:hAnsi="Arial" w:cs="Arial"/>
            <w:color w:val="222222"/>
            <w:sz w:val="20"/>
            <w:szCs w:val="20"/>
            <w:shd w:val="clear" w:color="auto" w:fill="FFFFFF"/>
          </w:rPr>
          <w:t xml:space="preserve">, J. A., Dayan, P., &amp; </w:t>
        </w:r>
        <w:proofErr w:type="spellStart"/>
        <w:r>
          <w:rPr>
            <w:rFonts w:ascii="Arial" w:hAnsi="Arial" w:cs="Arial"/>
            <w:color w:val="222222"/>
            <w:sz w:val="20"/>
            <w:szCs w:val="20"/>
            <w:shd w:val="clear" w:color="auto" w:fill="FFFFFF"/>
          </w:rPr>
          <w:t>O'Doherty</w:t>
        </w:r>
        <w:proofErr w:type="spellEnd"/>
        <w:r>
          <w:rPr>
            <w:rFonts w:ascii="Arial" w:hAnsi="Arial" w:cs="Arial"/>
            <w:color w:val="222222"/>
            <w:sz w:val="20"/>
            <w:szCs w:val="20"/>
            <w:shd w:val="clear" w:color="auto" w:fill="FFFFFF"/>
          </w:rPr>
          <w:t>, J. P. (2012). Neural prediction errors reveal a risk-sensitive reinforcement-learning process in the human brain.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551-562.</w:t>
        </w:r>
      </w:ins>
    </w:p>
    <w:p w14:paraId="09D2D62A" w14:textId="66F1E705" w:rsidR="000468B3" w:rsidRDefault="000468B3" w:rsidP="00B55ADB">
      <w:pPr>
        <w:spacing w:line="480" w:lineRule="auto"/>
        <w:rPr>
          <w:ins w:id="473" w:author="David St-Amand" w:date="2017-10-04T22:16:00Z"/>
          <w:rFonts w:ascii="Arial" w:hAnsi="Arial" w:cs="Arial"/>
          <w:color w:val="222222"/>
          <w:sz w:val="20"/>
          <w:szCs w:val="20"/>
          <w:shd w:val="clear" w:color="auto" w:fill="FFFFFF"/>
        </w:rPr>
      </w:pPr>
      <w:proofErr w:type="spellStart"/>
      <w:ins w:id="474" w:author="David St-Amand" w:date="2017-10-04T22:09:00Z">
        <w:r>
          <w:rPr>
            <w:rFonts w:ascii="Arial" w:hAnsi="Arial" w:cs="Arial"/>
            <w:color w:val="222222"/>
            <w:sz w:val="20"/>
            <w:szCs w:val="20"/>
            <w:shd w:val="clear" w:color="auto" w:fill="FFFFFF"/>
          </w:rPr>
          <w:t>Shteingart</w:t>
        </w:r>
        <w:proofErr w:type="spellEnd"/>
        <w:r>
          <w:rPr>
            <w:rFonts w:ascii="Arial" w:hAnsi="Arial" w:cs="Arial"/>
            <w:color w:val="222222"/>
            <w:sz w:val="20"/>
            <w:szCs w:val="20"/>
            <w:shd w:val="clear" w:color="auto" w:fill="FFFFFF"/>
          </w:rPr>
          <w:t>, H., Neiman, T., &amp; Loewenstein, Y. (2013). The role of first impression in operant learning.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 476.</w:t>
        </w:r>
      </w:ins>
    </w:p>
    <w:p w14:paraId="6938936A" w14:textId="6B92F909" w:rsidR="00626469" w:rsidRPr="00626469" w:rsidRDefault="00626469" w:rsidP="00626469">
      <w:pPr>
        <w:spacing w:line="480" w:lineRule="auto"/>
        <w:rPr>
          <w:ins w:id="475" w:author="David St-Amand" w:date="2017-10-04T22:04:00Z"/>
          <w:rFonts w:ascii="Arial" w:hAnsi="Arial" w:cs="Arial"/>
          <w:color w:val="222222"/>
          <w:sz w:val="20"/>
          <w:szCs w:val="20"/>
          <w:shd w:val="clear" w:color="auto" w:fill="FFFFFF"/>
        </w:rPr>
      </w:pPr>
      <w:ins w:id="476" w:author="David St-Amand" w:date="2017-10-04T22:16:00Z">
        <w:r w:rsidRPr="00626469">
          <w:rPr>
            <w:rFonts w:ascii="Arial" w:hAnsi="Arial" w:cs="Arial"/>
            <w:sz w:val="20"/>
            <w:szCs w:val="20"/>
            <w:rPrChange w:id="477" w:author="David St-Amand" w:date="2017-10-04T22:16:00Z">
              <w:rPr>
                <w:rFonts w:cs="Times New Roman"/>
              </w:rPr>
            </w:rPrChange>
          </w:rPr>
          <w:t xml:space="preserve">Sutton, R. S., &amp; </w:t>
        </w:r>
        <w:proofErr w:type="spellStart"/>
        <w:r w:rsidRPr="00626469">
          <w:rPr>
            <w:rFonts w:ascii="Arial" w:hAnsi="Arial" w:cs="Arial"/>
            <w:sz w:val="20"/>
            <w:szCs w:val="20"/>
            <w:rPrChange w:id="478" w:author="David St-Amand" w:date="2017-10-04T22:16:00Z">
              <w:rPr>
                <w:rFonts w:cs="Times New Roman"/>
              </w:rPr>
            </w:rPrChange>
          </w:rPr>
          <w:t>Barto</w:t>
        </w:r>
        <w:proofErr w:type="spellEnd"/>
        <w:r w:rsidRPr="00626469">
          <w:rPr>
            <w:rFonts w:ascii="Arial" w:hAnsi="Arial" w:cs="Arial"/>
            <w:sz w:val="20"/>
            <w:szCs w:val="20"/>
            <w:rPrChange w:id="479" w:author="David St-Amand" w:date="2017-10-04T22:16:00Z">
              <w:rPr>
                <w:rFonts w:cs="Times New Roman"/>
              </w:rPr>
            </w:rPrChange>
          </w:rPr>
          <w:t xml:space="preserve">, A. G. (1998). </w:t>
        </w:r>
        <w:r w:rsidRPr="00626469">
          <w:rPr>
            <w:rFonts w:ascii="Arial" w:hAnsi="Arial" w:cs="Arial"/>
            <w:i/>
            <w:iCs/>
            <w:sz w:val="20"/>
            <w:szCs w:val="20"/>
            <w:rPrChange w:id="480" w:author="David St-Amand" w:date="2017-10-04T22:16:00Z">
              <w:rPr>
                <w:rFonts w:cs="Times New Roman"/>
                <w:i/>
                <w:iCs/>
              </w:rPr>
            </w:rPrChange>
          </w:rPr>
          <w:t>Reinforcement Learning</w:t>
        </w:r>
        <w:r w:rsidRPr="00626469">
          <w:rPr>
            <w:rFonts w:ascii="Arial" w:hAnsi="Arial" w:cs="Arial"/>
            <w:sz w:val="20"/>
            <w:szCs w:val="20"/>
            <w:rPrChange w:id="481" w:author="David St-Amand" w:date="2017-10-04T22:16:00Z">
              <w:rPr>
                <w:rFonts w:cs="Times New Roman"/>
              </w:rPr>
            </w:rPrChange>
          </w:rPr>
          <w:t>. Cambridge, MA: MIT Press</w:t>
        </w:r>
      </w:ins>
    </w:p>
    <w:p w14:paraId="259F5579" w14:textId="3A396B58" w:rsidR="00666879" w:rsidRDefault="00666879" w:rsidP="00B55ADB">
      <w:pPr>
        <w:spacing w:line="480" w:lineRule="auto"/>
        <w:rPr>
          <w:ins w:id="482" w:author="David St-Amand" w:date="2017-10-04T22:08:00Z"/>
          <w:rFonts w:ascii="Arial" w:hAnsi="Arial" w:cs="Arial"/>
          <w:color w:val="222222"/>
          <w:sz w:val="20"/>
          <w:szCs w:val="20"/>
          <w:shd w:val="clear" w:color="auto" w:fill="FFFFFF"/>
        </w:rPr>
      </w:pPr>
      <w:proofErr w:type="spellStart"/>
      <w:ins w:id="483" w:author="David St-Amand" w:date="2017-10-04T22:04:00Z">
        <w:r>
          <w:rPr>
            <w:rFonts w:ascii="Arial" w:hAnsi="Arial" w:cs="Arial"/>
            <w:color w:val="222222"/>
            <w:sz w:val="20"/>
            <w:szCs w:val="20"/>
            <w:shd w:val="clear" w:color="auto" w:fill="FFFFFF"/>
          </w:rPr>
          <w:t>Talarico</w:t>
        </w:r>
        <w:proofErr w:type="spellEnd"/>
        <w:r>
          <w:rPr>
            <w:rFonts w:ascii="Arial" w:hAnsi="Arial" w:cs="Arial"/>
            <w:color w:val="222222"/>
            <w:sz w:val="20"/>
            <w:szCs w:val="20"/>
            <w:shd w:val="clear" w:color="auto" w:fill="FFFFFF"/>
          </w:rPr>
          <w:t>, J. M., &amp; Rubin, D. C. (2003). Confidence, not consistency, characterizes flashbulb memories.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455-461.</w:t>
        </w:r>
      </w:ins>
    </w:p>
    <w:p w14:paraId="47D7F16D" w14:textId="179B8FA4" w:rsidR="003F34BA" w:rsidRDefault="003F34BA" w:rsidP="00B55ADB">
      <w:pPr>
        <w:spacing w:line="480" w:lineRule="auto"/>
        <w:rPr>
          <w:ins w:id="484" w:author="David St-Amand" w:date="2017-10-04T22:06:00Z"/>
          <w:rFonts w:ascii="Arial" w:hAnsi="Arial" w:cs="Arial"/>
          <w:color w:val="222222"/>
          <w:sz w:val="20"/>
          <w:szCs w:val="20"/>
          <w:shd w:val="clear" w:color="auto" w:fill="FFFFFF"/>
        </w:rPr>
      </w:pPr>
      <w:ins w:id="485" w:author="David St-Amand" w:date="2017-10-04T22:08:00Z">
        <w:r>
          <w:rPr>
            <w:rFonts w:ascii="Arial" w:hAnsi="Arial" w:cs="Arial"/>
            <w:color w:val="222222"/>
            <w:sz w:val="20"/>
            <w:szCs w:val="20"/>
            <w:shd w:val="clear" w:color="auto" w:fill="FFFFFF"/>
          </w:rPr>
          <w:t xml:space="preserve">Watson, D., Clark, L. A., &amp; </w:t>
        </w:r>
        <w:proofErr w:type="spellStart"/>
        <w:r>
          <w:rPr>
            <w:rFonts w:ascii="Arial" w:hAnsi="Arial" w:cs="Arial"/>
            <w:color w:val="222222"/>
            <w:sz w:val="20"/>
            <w:szCs w:val="20"/>
            <w:shd w:val="clear" w:color="auto" w:fill="FFFFFF"/>
          </w:rPr>
          <w:t>Tellegen</w:t>
        </w:r>
        <w:proofErr w:type="spellEnd"/>
        <w:r>
          <w:rPr>
            <w:rFonts w:ascii="Arial" w:hAnsi="Arial" w:cs="Arial"/>
            <w:color w:val="222222"/>
            <w:sz w:val="20"/>
            <w:szCs w:val="20"/>
            <w:shd w:val="clear" w:color="auto" w:fill="FFFFFF"/>
          </w:rPr>
          <w:t>, A. (1988). Development and validation of brief measures of positive and negative affect: the PANAS scales.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(6), 1063.</w:t>
        </w:r>
      </w:ins>
    </w:p>
    <w:p w14:paraId="05CA07CA" w14:textId="69D47D41" w:rsidR="00C76453" w:rsidRPr="00B92C5F" w:rsidRDefault="00C76453" w:rsidP="00B55ADB">
      <w:pPr>
        <w:spacing w:line="480" w:lineRule="auto"/>
        <w:rPr>
          <w:rFonts w:ascii="Times New Roman" w:hAnsi="Times New Roman" w:cs="Times New Roman"/>
          <w:b/>
          <w:sz w:val="24"/>
          <w:szCs w:val="24"/>
          <w:lang w:val="en-US"/>
          <w:rPrChange w:id="486" w:author="Anthony Ross Otto, Dr" w:date="2017-10-03T10:32:00Z">
            <w:rPr>
              <w:rFonts w:ascii="Times New Roman" w:hAnsi="Times New Roman" w:cs="Times New Roman"/>
              <w:sz w:val="24"/>
              <w:szCs w:val="24"/>
              <w:lang w:val="en-US"/>
            </w:rPr>
          </w:rPrChange>
        </w:rPr>
      </w:pPr>
      <w:proofErr w:type="spellStart"/>
      <w:ins w:id="487" w:author="David St-Amand" w:date="2017-10-04T22:06:00Z">
        <w:r>
          <w:rPr>
            <w:rFonts w:ascii="Arial" w:hAnsi="Arial" w:cs="Arial"/>
            <w:color w:val="222222"/>
            <w:sz w:val="20"/>
            <w:szCs w:val="20"/>
            <w:shd w:val="clear" w:color="auto" w:fill="FFFFFF"/>
          </w:rPr>
          <w:lastRenderedPageBreak/>
          <w:t>Wimmer</w:t>
        </w:r>
        <w:proofErr w:type="spellEnd"/>
        <w:r>
          <w:rPr>
            <w:rFonts w:ascii="Arial" w:hAnsi="Arial" w:cs="Arial"/>
            <w:color w:val="222222"/>
            <w:sz w:val="20"/>
            <w:szCs w:val="20"/>
            <w:shd w:val="clear" w:color="auto" w:fill="FFFFFF"/>
          </w:rPr>
          <w:t xml:space="preserve">, G. E.,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(2012). Preference by association: how memory mechanisms in the hippocampus bias decisions.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338</w:t>
        </w:r>
        <w:r>
          <w:rPr>
            <w:rFonts w:ascii="Arial" w:hAnsi="Arial" w:cs="Arial"/>
            <w:color w:val="222222"/>
            <w:sz w:val="20"/>
            <w:szCs w:val="20"/>
            <w:shd w:val="clear" w:color="auto" w:fill="FFFFFF"/>
          </w:rPr>
          <w:t>(6104), 270-273.</w:t>
        </w:r>
      </w:ins>
    </w:p>
    <w:sectPr w:rsidR="00C76453" w:rsidRPr="00B92C5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Ross Otto, Dr" w:date="2017-10-03T10:06:00Z" w:initials="aro">
    <w:p w14:paraId="6CAE15AB" w14:textId="603EA0AA" w:rsidR="003353D1" w:rsidRDefault="003353D1">
      <w:pPr>
        <w:pStyle w:val="CommentText"/>
      </w:pPr>
      <w:r>
        <w:rPr>
          <w:rStyle w:val="CommentReference"/>
        </w:rPr>
        <w:annotationRef/>
      </w:r>
      <w:r>
        <w:t>Tentative title?</w:t>
      </w:r>
    </w:p>
  </w:comment>
  <w:comment w:id="5" w:author="Anthony Ross Otto, Dr" w:date="2017-09-26T13:07:00Z" w:initials="aro">
    <w:p w14:paraId="7FC2D320" w14:textId="77777777" w:rsidR="003353D1" w:rsidRDefault="003353D1" w:rsidP="0091463D">
      <w:pPr>
        <w:pStyle w:val="CommentText"/>
      </w:pPr>
      <w:r>
        <w:rPr>
          <w:rStyle w:val="CommentReference"/>
        </w:rPr>
        <w:annotationRef/>
      </w:r>
    </w:p>
  </w:comment>
  <w:comment w:id="9" w:author="Anthony Ross Otto, Dr" w:date="2017-10-03T11:35:00Z" w:initials="aro">
    <w:p w14:paraId="3F22BB4C" w14:textId="7E95D900" w:rsidR="003353D1" w:rsidRDefault="003353D1">
      <w:pPr>
        <w:pStyle w:val="CommentText"/>
      </w:pPr>
      <w:r>
        <w:rPr>
          <w:rStyle w:val="CommentReference"/>
        </w:rPr>
        <w:annotationRef/>
      </w:r>
      <w:r>
        <w:t xml:space="preserve">Full reference: </w:t>
      </w:r>
    </w:p>
    <w:p w14:paraId="5892460A" w14:textId="77777777" w:rsidR="003353D1" w:rsidRDefault="003353D1">
      <w:pPr>
        <w:pStyle w:val="CommentText"/>
      </w:pPr>
    </w:p>
    <w:p w14:paraId="68A860CF" w14:textId="77777777" w:rsidR="004C2358" w:rsidRDefault="003353D1" w:rsidP="00A5141B">
      <w:pPr>
        <w:spacing w:after="0" w:line="480" w:lineRule="auto"/>
        <w:ind w:hanging="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Schacter, D. L., Welker, M., Schacter, D. L., &amp; Madore, K. P. (</w:t>
      </w:r>
      <w:r w:rsidR="004C2358">
        <w:rPr>
          <w:rFonts w:ascii="Times New Roman" w:eastAsia="Times New Roman" w:hAnsi="Times New Roman" w:cs="Times New Roman"/>
          <w:sz w:val="24"/>
          <w:szCs w:val="24"/>
          <w:lang w:val="en-US"/>
        </w:rPr>
        <w:t>0</w:t>
      </w:r>
    </w:p>
    <w:p w14:paraId="24EEE430" w14:textId="7ACDDB0B" w:rsidR="003353D1" w:rsidRPr="00A5141B" w:rsidRDefault="003353D1" w:rsidP="004C2358">
      <w:pPr>
        <w:spacing w:after="0" w:line="480" w:lineRule="auto"/>
        <w:ind w:left="-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 xml:space="preserve">). Remembering the past and imagining the future: Identifying and enhancing the contribution of episodic memory. </w:t>
      </w:r>
      <w:r w:rsidRPr="00A5141B">
        <w:rPr>
          <w:rFonts w:ascii="Times New Roman" w:eastAsia="Times New Roman" w:hAnsi="Times New Roman" w:cs="Times New Roman"/>
          <w:i/>
          <w:iCs/>
          <w:sz w:val="24"/>
          <w:szCs w:val="24"/>
          <w:lang w:val="en-US"/>
        </w:rPr>
        <w:t>Memory Studies</w:t>
      </w:r>
      <w:r w:rsidRPr="00A5141B">
        <w:rPr>
          <w:rFonts w:ascii="Times New Roman" w:eastAsia="Times New Roman" w:hAnsi="Times New Roman" w:cs="Times New Roman"/>
          <w:sz w:val="24"/>
          <w:szCs w:val="24"/>
          <w:lang w:val="en-US"/>
        </w:rPr>
        <w:t xml:space="preserve">, </w:t>
      </w:r>
      <w:r w:rsidRPr="00A5141B">
        <w:rPr>
          <w:rFonts w:ascii="Times New Roman" w:eastAsia="Times New Roman" w:hAnsi="Times New Roman" w:cs="Times New Roman"/>
          <w:i/>
          <w:iCs/>
          <w:sz w:val="24"/>
          <w:szCs w:val="24"/>
          <w:lang w:val="en-US"/>
        </w:rPr>
        <w:t>9</w:t>
      </w:r>
      <w:r w:rsidRPr="00A5141B">
        <w:rPr>
          <w:rFonts w:ascii="Times New Roman" w:eastAsia="Times New Roman" w:hAnsi="Times New Roman" w:cs="Times New Roman"/>
          <w:sz w:val="24"/>
          <w:szCs w:val="24"/>
          <w:lang w:val="en-US"/>
        </w:rPr>
        <w:t>(3), 245–255. https://doi.org/10.1177/1750698016645230</w:t>
      </w:r>
    </w:p>
    <w:p w14:paraId="49008110" w14:textId="33642711" w:rsidR="003353D1" w:rsidRPr="00A5141B" w:rsidRDefault="003353D1" w:rsidP="00A5141B">
      <w:pPr>
        <w:spacing w:after="0" w:line="240" w:lineRule="auto"/>
        <w:ind w:hanging="480"/>
        <w:rPr>
          <w:rFonts w:ascii="Times New Roman" w:eastAsia="Times New Roman" w:hAnsi="Times New Roman" w:cs="Times New Roman"/>
          <w:sz w:val="24"/>
          <w:szCs w:val="24"/>
          <w:lang w:val="en-US"/>
        </w:rPr>
      </w:pPr>
    </w:p>
    <w:p w14:paraId="55B2E05E" w14:textId="77777777" w:rsidR="003353D1" w:rsidRDefault="003353D1">
      <w:pPr>
        <w:pStyle w:val="CommentText"/>
      </w:pPr>
    </w:p>
  </w:comment>
  <w:comment w:id="14" w:author="David St-Amand" w:date="2017-10-01T20:12:00Z" w:initials="DS">
    <w:p w14:paraId="702A7E10" w14:textId="77777777" w:rsidR="003353D1" w:rsidRDefault="003353D1" w:rsidP="0091463D">
      <w:pPr>
        <w:pStyle w:val="CommentText"/>
      </w:pPr>
      <w:r>
        <w:rPr>
          <w:rStyle w:val="CommentReference"/>
        </w:rPr>
        <w:annotationRef/>
      </w:r>
    </w:p>
  </w:comment>
  <w:comment w:id="15" w:author="David St-Amand" w:date="2017-10-01T20:20:00Z" w:initials="DS">
    <w:p w14:paraId="29332D5E" w14:textId="77777777" w:rsidR="003353D1" w:rsidRDefault="003353D1" w:rsidP="0091463D">
      <w:pPr>
        <w:pStyle w:val="CommentText"/>
      </w:pPr>
      <w:r>
        <w:rPr>
          <w:rStyle w:val="CommentReference"/>
        </w:rPr>
        <w:annotationRef/>
      </w:r>
      <w:r>
        <w:t>Moved to previous paragraph</w:t>
      </w:r>
    </w:p>
  </w:comment>
  <w:comment w:id="16" w:author="David St-Amand" w:date="2017-10-01T20:19:00Z" w:initials="DS">
    <w:p w14:paraId="2B6024E0" w14:textId="77777777" w:rsidR="003353D1" w:rsidRDefault="003353D1" w:rsidP="0091463D">
      <w:pPr>
        <w:pStyle w:val="CommentText"/>
      </w:pPr>
      <w:r>
        <w:rPr>
          <w:rStyle w:val="CommentReference"/>
        </w:rPr>
        <w:annotationRef/>
      </w:r>
      <w:r>
        <w:t>Moved to previous paragraph</w:t>
      </w:r>
    </w:p>
  </w:comment>
  <w:comment w:id="17" w:author="Anthony Ross Otto, Dr" w:date="2017-09-14T10:20:00Z" w:initials="aro">
    <w:p w14:paraId="227361EB" w14:textId="77777777" w:rsidR="003353D1" w:rsidRDefault="003353D1" w:rsidP="0091463D">
      <w:pPr>
        <w:pStyle w:val="CommentText"/>
      </w:pPr>
      <w:r>
        <w:rPr>
          <w:rStyle w:val="CommentReference"/>
        </w:rPr>
        <w:annotationRef/>
      </w:r>
      <w:r>
        <w:t>Rationale/logic belongs in the intro</w:t>
      </w:r>
    </w:p>
  </w:comment>
  <w:comment w:id="26" w:author="Anthony Ross Otto, Dr" w:date="2017-08-22T11:41:00Z" w:initials="aro">
    <w:p w14:paraId="3F804538" w14:textId="77777777" w:rsidR="003353D1" w:rsidRDefault="003353D1" w:rsidP="0091463D">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36EC4ECF" w14:textId="77777777" w:rsidR="003353D1" w:rsidRDefault="003353D1" w:rsidP="0091463D">
      <w:pPr>
        <w:pStyle w:val="CommentText"/>
      </w:pPr>
    </w:p>
    <w:p w14:paraId="22983065" w14:textId="77777777" w:rsidR="003353D1" w:rsidRDefault="003353D1" w:rsidP="0091463D">
      <w:pPr>
        <w:pStyle w:val="CommentText"/>
      </w:pPr>
      <w:r>
        <w:t>What questionnaires / demographics did they complete?</w:t>
      </w:r>
    </w:p>
  </w:comment>
  <w:comment w:id="39" w:author="Anthony Ross Otto, Dr" w:date="2017-10-03T10:08:00Z" w:initials="aro">
    <w:p w14:paraId="5DA68B59" w14:textId="1FBAC238" w:rsidR="003353D1" w:rsidRDefault="003353D1">
      <w:pPr>
        <w:pStyle w:val="CommentText"/>
      </w:pPr>
      <w:r>
        <w:rPr>
          <w:rStyle w:val="CommentReference"/>
        </w:rPr>
        <w:annotationRef/>
      </w:r>
      <w:r>
        <w:t xml:space="preserve">But what was the objective criteria? There needs to be a rule with a number (be it about p(risky) in the first N trials or SDs of risk preferences). </w:t>
      </w:r>
    </w:p>
  </w:comment>
  <w:comment w:id="42" w:author="Anthony Ross Otto, Dr" w:date="2017-08-22T11:52:00Z" w:initials="aro">
    <w:p w14:paraId="173A7923" w14:textId="77777777" w:rsidR="003353D1" w:rsidRDefault="003353D1"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43" w:author="Anthony Ross Otto, Dr" w:date="2017-09-14T10:31:00Z" w:initials="aro">
    <w:p w14:paraId="3945F2CE" w14:textId="77777777" w:rsidR="003353D1" w:rsidRDefault="003353D1" w:rsidP="0091463D">
      <w:pPr>
        <w:pStyle w:val="CommentText"/>
      </w:pPr>
      <w:r>
        <w:rPr>
          <w:rStyle w:val="CommentReference"/>
        </w:rPr>
        <w:annotationRef/>
      </w:r>
      <w:r>
        <w:t xml:space="preserve">Do the published studies use at least similar types of clips? That would make a stronger case for using these videos </w:t>
      </w:r>
    </w:p>
    <w:p w14:paraId="4B80A06D" w14:textId="77777777" w:rsidR="003353D1" w:rsidRDefault="003353D1" w:rsidP="0091463D">
      <w:pPr>
        <w:pStyle w:val="CommentText"/>
      </w:pPr>
    </w:p>
    <w:p w14:paraId="20975C67" w14:textId="77777777" w:rsidR="003353D1" w:rsidRDefault="003353D1" w:rsidP="0091463D">
      <w:pPr>
        <w:pStyle w:val="CommentText"/>
      </w:pPr>
      <w:r>
        <w:t>At present it looks like we’re asking the reader to take a big leap of faith</w:t>
      </w:r>
    </w:p>
  </w:comment>
  <w:comment w:id="44" w:author="David St-Amand" w:date="2017-09-24T20:01:00Z" w:initials="DS">
    <w:p w14:paraId="69C096FC" w14:textId="77777777" w:rsidR="003353D1" w:rsidRDefault="003353D1" w:rsidP="0091463D">
      <w:pPr>
        <w:pStyle w:val="CommentText"/>
      </w:pPr>
      <w:r>
        <w:rPr>
          <w:rStyle w:val="CommentReference"/>
        </w:rPr>
        <w:annotationRef/>
      </w:r>
      <w:r>
        <w:t xml:space="preserve">The videos previously used are somewhat similar, but are not about Mr. Bean (nor are they funny or entertaining). </w:t>
      </w:r>
    </w:p>
  </w:comment>
  <w:comment w:id="53" w:author="Anthony Ross Otto, Dr" w:date="2017-08-22T11:43:00Z" w:initials="aro">
    <w:p w14:paraId="1C6D2AE6" w14:textId="77777777" w:rsidR="003353D1" w:rsidRDefault="003353D1" w:rsidP="0091463D">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54" w:author="Anthony Ross Otto, Dr" w:date="2017-08-22T11:49:00Z" w:initials="aro">
    <w:p w14:paraId="23137BDE" w14:textId="77777777" w:rsidR="003353D1" w:rsidRDefault="003353D1" w:rsidP="0091463D">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55" w:author="Anthony Ross Otto, Dr" w:date="2017-09-14T11:25:00Z" w:initials="aro">
    <w:p w14:paraId="3D83C3F9" w14:textId="77777777" w:rsidR="003353D1" w:rsidRDefault="003353D1" w:rsidP="0091463D">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56" w:author="David St-Amand" w:date="2017-09-24T20:05:00Z" w:initials="DS">
    <w:p w14:paraId="0301F683" w14:textId="77777777" w:rsidR="003353D1" w:rsidRDefault="003353D1" w:rsidP="0091463D">
      <w:pPr>
        <w:pStyle w:val="CommentText"/>
      </w:pPr>
      <w:r>
        <w:rPr>
          <w:rStyle w:val="CommentReference"/>
        </w:rPr>
        <w:annotationRef/>
      </w:r>
      <w:r>
        <w:t>They also excluded everything below trial 40</w:t>
      </w:r>
    </w:p>
  </w:comment>
  <w:comment w:id="77" w:author="Anthony Ross Otto, Dr" w:date="2017-08-22T11:45:00Z" w:initials="aro">
    <w:p w14:paraId="7D5AA4E7" w14:textId="77777777" w:rsidR="003353D1" w:rsidRDefault="003353D1" w:rsidP="0091463D">
      <w:pPr>
        <w:pStyle w:val="CommentText"/>
      </w:pPr>
      <w:r>
        <w:rPr>
          <w:rStyle w:val="CommentReference"/>
        </w:rPr>
        <w:annotationRef/>
      </w:r>
      <w:r>
        <w:t>How many subjects, etc. etc., same question as above</w:t>
      </w:r>
    </w:p>
  </w:comment>
  <w:comment w:id="84" w:author="Anthony Ross Otto, Dr" w:date="2017-10-03T10:19:00Z" w:initials="aro">
    <w:p w14:paraId="7B97127C" w14:textId="5C27EBDE" w:rsidR="003353D1" w:rsidRDefault="003353D1">
      <w:pPr>
        <w:pStyle w:val="CommentText"/>
      </w:pPr>
      <w:r>
        <w:rPr>
          <w:rStyle w:val="CommentReference"/>
        </w:rPr>
        <w:annotationRef/>
      </w:r>
      <w:r>
        <w:t>Thought it was last 30, per Madan et al. In any case we should cite whatever precedent we’re using so it doesn’t appear like we’re fishing.</w:t>
      </w:r>
    </w:p>
  </w:comment>
  <w:comment w:id="91" w:author="Anthony Ross Otto, Dr" w:date="2017-09-14T11:34:00Z" w:initials="aro">
    <w:p w14:paraId="19751D4C" w14:textId="77777777" w:rsidR="003353D1" w:rsidRDefault="003353D1" w:rsidP="0091463D">
      <w:pPr>
        <w:pStyle w:val="CommentText"/>
      </w:pPr>
      <w:r>
        <w:rPr>
          <w:rStyle w:val="CommentReference"/>
        </w:rPr>
        <w:annotationRef/>
      </w:r>
      <w:r>
        <w:t>These stats should follow APA presentation, like this</w:t>
      </w:r>
    </w:p>
  </w:comment>
  <w:comment w:id="159" w:author="Anthony Ross Otto, Dr" w:date="2017-09-14T12:24:00Z" w:initials="aro">
    <w:p w14:paraId="3CF19BE4" w14:textId="77777777" w:rsidR="003353D1" w:rsidRDefault="003353D1" w:rsidP="0091463D">
      <w:pPr>
        <w:pStyle w:val="CommentText"/>
      </w:pPr>
      <w:r>
        <w:rPr>
          <w:rStyle w:val="CommentReference"/>
        </w:rPr>
        <w:annotationRef/>
      </w:r>
      <w:r>
        <w:t>Again, weren’t we presenting the ‘baseline’ condition separately, after presenting Expt. 1?</w:t>
      </w:r>
    </w:p>
  </w:comment>
  <w:comment w:id="160" w:author="David St-Amand" w:date="2017-09-24T20:22:00Z" w:initials="DS">
    <w:p w14:paraId="1BF644E9" w14:textId="77777777" w:rsidR="003353D1" w:rsidRDefault="003353D1" w:rsidP="0091463D">
      <w:pPr>
        <w:pStyle w:val="CommentText"/>
      </w:pPr>
      <w:r>
        <w:rPr>
          <w:rStyle w:val="CommentReference"/>
        </w:rPr>
        <w:annotationRef/>
      </w:r>
    </w:p>
  </w:comment>
  <w:comment w:id="167" w:author="David St-Amand" w:date="2017-09-24T22:04:00Z" w:initials="DS">
    <w:p w14:paraId="51BE5245" w14:textId="77777777" w:rsidR="003353D1" w:rsidRDefault="003353D1" w:rsidP="0091463D">
      <w:pPr>
        <w:pStyle w:val="CommentText"/>
      </w:pPr>
      <w:r>
        <w:rPr>
          <w:rStyle w:val="CommentReference"/>
        </w:rPr>
        <w:annotationRef/>
      </w:r>
      <w:r>
        <w:t xml:space="preserve">This model did not converge, supposedly because condition by itself does not improve the model at all (even though the interaction does). </w:t>
      </w:r>
    </w:p>
  </w:comment>
  <w:comment w:id="168" w:author="David St-Amand" w:date="2017-10-02T00:58:00Z" w:initials="DS">
    <w:p w14:paraId="0D6700AE" w14:textId="77777777" w:rsidR="003353D1" w:rsidRDefault="003353D1" w:rsidP="0091463D">
      <w:pPr>
        <w:pStyle w:val="CommentText"/>
      </w:pPr>
      <w:r>
        <w:rPr>
          <w:rStyle w:val="CommentReference"/>
        </w:rPr>
        <w:annotationRef/>
      </w:r>
      <w:r>
        <w:t xml:space="preserve">I will have to think about where to put the </w:t>
      </w:r>
      <w:proofErr w:type="spellStart"/>
      <w:r>
        <w:t>first_win</w:t>
      </w:r>
      <w:proofErr w:type="spellEnd"/>
      <w:r>
        <w:t>/</w:t>
      </w:r>
      <w:proofErr w:type="spellStart"/>
      <w:r>
        <w:t>second_win</w:t>
      </w:r>
      <w:proofErr w:type="spellEnd"/>
      <w:r>
        <w:t xml:space="preserve"> results </w:t>
      </w:r>
    </w:p>
  </w:comment>
  <w:comment w:id="175" w:author="Anthony Ross Otto, Dr" w:date="2017-10-03T11:08:00Z" w:initials="aro">
    <w:p w14:paraId="7C6F89D6" w14:textId="41477A4C" w:rsidR="003353D1" w:rsidRDefault="003353D1">
      <w:pPr>
        <w:pStyle w:val="CommentText"/>
      </w:pPr>
      <w:r>
        <w:rPr>
          <w:rStyle w:val="CommentReference"/>
        </w:rPr>
        <w:annotationRef/>
      </w:r>
      <w:r>
        <w:t>We should get rid of the panel the titles and change the y-axis label in panel A to “proportion of participants reporting extreme positive outcome with risky action” and the x-axis to “condition”</w:t>
      </w:r>
    </w:p>
    <w:p w14:paraId="6E5AAD3F" w14:textId="77777777" w:rsidR="003353D1" w:rsidRDefault="003353D1">
      <w:pPr>
        <w:pStyle w:val="CommentText"/>
      </w:pPr>
    </w:p>
    <w:p w14:paraId="2F6C5A88" w14:textId="5E07DA9D" w:rsidR="003353D1" w:rsidRDefault="003353D1">
      <w:pPr>
        <w:pStyle w:val="CommentText"/>
      </w:pPr>
      <w:r>
        <w:t xml:space="preserve"> </w:t>
      </w:r>
    </w:p>
  </w:comment>
  <w:comment w:id="176" w:author="David St-Amand" w:date="2017-10-04T23:00:00Z" w:initials="DS">
    <w:p w14:paraId="123C7573" w14:textId="6A28FD24" w:rsidR="00575588" w:rsidRDefault="00575588">
      <w:pPr>
        <w:pStyle w:val="CommentText"/>
      </w:pPr>
      <w:r>
        <w:rPr>
          <w:rStyle w:val="CommentReference"/>
        </w:rPr>
        <w:annotationRef/>
      </w:r>
      <w:r w:rsidR="00BF392E">
        <w:t>Do you also want me to remove the titles from the other figures?</w:t>
      </w:r>
    </w:p>
  </w:comment>
  <w:comment w:id="363" w:author="David St-Amand" w:date="2017-10-04T14:47:00Z" w:initials="DS">
    <w:p w14:paraId="0F2862A3" w14:textId="5B09453E" w:rsidR="008C7FC2" w:rsidRDefault="008C7FC2">
      <w:pPr>
        <w:pStyle w:val="CommentText"/>
      </w:pPr>
      <w:r>
        <w:rPr>
          <w:rStyle w:val="CommentReference"/>
        </w:rPr>
        <w:annotationRef/>
      </w:r>
      <w:r>
        <w:t xml:space="preserve">Interpretation of null results is not recommended. </w:t>
      </w:r>
      <w:proofErr w:type="gramStart"/>
      <w:r>
        <w:t>It is clear that the</w:t>
      </w:r>
      <w:proofErr w:type="gramEnd"/>
      <w:r>
        <w:t xml:space="preserve"> baseline condition is more similar to the episodic condition than to the baseline. By including trials from 25 to 40, we </w:t>
      </w:r>
      <w:proofErr w:type="gramStart"/>
      <w:r>
        <w:t>loose</w:t>
      </w:r>
      <w:proofErr w:type="gramEnd"/>
      <w:r>
        <w:t xml:space="preserve"> the significant difference between the control and baseline groups. </w:t>
      </w:r>
    </w:p>
  </w:comment>
  <w:comment w:id="393" w:author="Anthony Ross Otto, Dr" w:date="2017-10-03T12:07:00Z" w:initials="aro">
    <w:p w14:paraId="4772A930" w14:textId="4B7B6B28" w:rsidR="003353D1" w:rsidRDefault="003353D1">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comment>
  <w:comment w:id="401" w:author="Anthony Ross Otto, Dr" w:date="2017-10-03T10:32:00Z" w:initials="aro">
    <w:p w14:paraId="36C7515A" w14:textId="175C6F7C" w:rsidR="003353D1" w:rsidRDefault="003353D1">
      <w:pPr>
        <w:pStyle w:val="CommentText"/>
      </w:pPr>
      <w:r>
        <w:rPr>
          <w:rStyle w:val="CommentReference"/>
        </w:rPr>
        <w:annotationRef/>
      </w:r>
      <w:r>
        <w:t>Would be a good time to add the references list here in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E15AB" w15:done="0"/>
  <w15:commentEx w15:paraId="7FC2D320" w15:done="0"/>
  <w15:commentEx w15:paraId="55B2E05E" w15:done="0"/>
  <w15:commentEx w15:paraId="702A7E10" w15:done="0"/>
  <w15:commentEx w15:paraId="29332D5E" w15:done="0"/>
  <w15:commentEx w15:paraId="2B6024E0" w15:done="0"/>
  <w15:commentEx w15:paraId="227361EB" w15:done="1"/>
  <w15:commentEx w15:paraId="22983065" w15:done="1"/>
  <w15:commentEx w15:paraId="5DA68B59" w15:done="0"/>
  <w15:commentEx w15:paraId="173A7923" w15:done="1"/>
  <w15:commentEx w15:paraId="20975C67" w15:done="0"/>
  <w15:commentEx w15:paraId="69C096FC" w15:paraIdParent="20975C67" w15:done="0"/>
  <w15:commentEx w15:paraId="1C6D2AE6" w15:done="1"/>
  <w15:commentEx w15:paraId="23137BDE" w15:done="1"/>
  <w15:commentEx w15:paraId="3D83C3F9" w15:done="0"/>
  <w15:commentEx w15:paraId="0301F683" w15:paraIdParent="3D83C3F9" w15:done="0"/>
  <w15:commentEx w15:paraId="7D5AA4E7" w15:done="1"/>
  <w15:commentEx w15:paraId="7B97127C" w15:done="0"/>
  <w15:commentEx w15:paraId="19751D4C" w15:done="1"/>
  <w15:commentEx w15:paraId="3CF19BE4" w15:done="1"/>
  <w15:commentEx w15:paraId="1BF644E9" w15:paraIdParent="3CF19BE4" w15:done="1"/>
  <w15:commentEx w15:paraId="51BE5245" w15:done="0"/>
  <w15:commentEx w15:paraId="0D6700AE" w15:done="0"/>
  <w15:commentEx w15:paraId="2F6C5A88" w15:done="0"/>
  <w15:commentEx w15:paraId="123C7573" w15:paraIdParent="2F6C5A88" w15:done="0"/>
  <w15:commentEx w15:paraId="0F2862A3" w15:done="0"/>
  <w15:commentEx w15:paraId="4772A930" w15:done="0"/>
  <w15:commentEx w15:paraId="36C7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E15AB" w16cid:durableId="1D7E9145"/>
  <w16cid:commentId w16cid:paraId="7FC2D320" w16cid:durableId="1D7B6FE4"/>
  <w16cid:commentId w16cid:paraId="55B2E05E" w16cid:durableId="1D7E9147"/>
  <w16cid:commentId w16cid:paraId="702A7E10" w16cid:durableId="1D7BCAB6"/>
  <w16cid:commentId w16cid:paraId="227361EB" w16cid:durableId="1D728064"/>
  <w16cid:commentId w16cid:paraId="22983065" w16cid:durableId="1D5ECCC1"/>
  <w16cid:commentId w16cid:paraId="5DA68B59" w16cid:durableId="1D7E914B"/>
  <w16cid:commentId w16cid:paraId="173A7923" w16cid:durableId="1D5ECCC2"/>
  <w16cid:commentId w16cid:paraId="20975C67" w16cid:durableId="1D728069"/>
  <w16cid:commentId w16cid:paraId="69C096FC" w16cid:durableId="1D728DAA"/>
  <w16cid:commentId w16cid:paraId="1C6D2AE6" w16cid:durableId="1D5ECCC5"/>
  <w16cid:commentId w16cid:paraId="23137BDE" w16cid:durableId="1D5ECCC6"/>
  <w16cid:commentId w16cid:paraId="3D83C3F9" w16cid:durableId="1D72806F"/>
  <w16cid:commentId w16cid:paraId="0301F683" w16cid:durableId="1D728EA4"/>
  <w16cid:commentId w16cid:paraId="7D5AA4E7" w16cid:durableId="1D7C144C"/>
  <w16cid:commentId w16cid:paraId="7B97127C" w16cid:durableId="1D7E9154"/>
  <w16cid:commentId w16cid:paraId="19751D4C" w16cid:durableId="1D728073"/>
  <w16cid:commentId w16cid:paraId="3CF19BE4" w16cid:durableId="1D728074"/>
  <w16cid:commentId w16cid:paraId="1BF644E9" w16cid:durableId="1D72927E"/>
  <w16cid:commentId w16cid:paraId="51BE5245" w16cid:durableId="1D72AA7E"/>
  <w16cid:commentId w16cid:paraId="0D6700AE" w16cid:durableId="1D7C0D9B"/>
  <w16cid:commentId w16cid:paraId="2F6C5A88" w16cid:durableId="1D7E915A"/>
  <w16cid:commentId w16cid:paraId="123C7573" w16cid:durableId="1D7FE67D"/>
  <w16cid:commentId w16cid:paraId="0F2862A3" w16cid:durableId="1D7F72ED"/>
  <w16cid:commentId w16cid:paraId="4772A930" w16cid:durableId="1D7E915B"/>
  <w16cid:commentId w16cid:paraId="36C7515A" w16cid:durableId="1D7E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63D"/>
    <w:rsid w:val="0000477A"/>
    <w:rsid w:val="000239E7"/>
    <w:rsid w:val="000326E4"/>
    <w:rsid w:val="00040243"/>
    <w:rsid w:val="000468B3"/>
    <w:rsid w:val="00047811"/>
    <w:rsid w:val="00156468"/>
    <w:rsid w:val="00186E67"/>
    <w:rsid w:val="001913E9"/>
    <w:rsid w:val="002056F4"/>
    <w:rsid w:val="002A3493"/>
    <w:rsid w:val="003120CE"/>
    <w:rsid w:val="003353D1"/>
    <w:rsid w:val="0035491A"/>
    <w:rsid w:val="003623CD"/>
    <w:rsid w:val="003C240C"/>
    <w:rsid w:val="003C5DF0"/>
    <w:rsid w:val="003E40A3"/>
    <w:rsid w:val="003F34BA"/>
    <w:rsid w:val="00420FF9"/>
    <w:rsid w:val="00443A53"/>
    <w:rsid w:val="00477F6B"/>
    <w:rsid w:val="004C2358"/>
    <w:rsid w:val="004D08E6"/>
    <w:rsid w:val="004F2480"/>
    <w:rsid w:val="005258A0"/>
    <w:rsid w:val="00527049"/>
    <w:rsid w:val="005640C2"/>
    <w:rsid w:val="00575588"/>
    <w:rsid w:val="005B2CE8"/>
    <w:rsid w:val="005C1DD2"/>
    <w:rsid w:val="005D2FFA"/>
    <w:rsid w:val="00626469"/>
    <w:rsid w:val="00651DF7"/>
    <w:rsid w:val="00662E46"/>
    <w:rsid w:val="00666879"/>
    <w:rsid w:val="00687289"/>
    <w:rsid w:val="006A4B3F"/>
    <w:rsid w:val="006B127D"/>
    <w:rsid w:val="006B4DF5"/>
    <w:rsid w:val="006D5520"/>
    <w:rsid w:val="0078000C"/>
    <w:rsid w:val="007A24CF"/>
    <w:rsid w:val="007A2D66"/>
    <w:rsid w:val="007C4233"/>
    <w:rsid w:val="00801DBC"/>
    <w:rsid w:val="008021F9"/>
    <w:rsid w:val="00803FD0"/>
    <w:rsid w:val="00806330"/>
    <w:rsid w:val="00835B79"/>
    <w:rsid w:val="00870BBA"/>
    <w:rsid w:val="00895B04"/>
    <w:rsid w:val="00897D16"/>
    <w:rsid w:val="008B1F4E"/>
    <w:rsid w:val="008C7FC2"/>
    <w:rsid w:val="008D3129"/>
    <w:rsid w:val="008F612B"/>
    <w:rsid w:val="009053ED"/>
    <w:rsid w:val="009059EC"/>
    <w:rsid w:val="00906F16"/>
    <w:rsid w:val="0091463D"/>
    <w:rsid w:val="00914B80"/>
    <w:rsid w:val="009269E2"/>
    <w:rsid w:val="00956B5E"/>
    <w:rsid w:val="00982C9A"/>
    <w:rsid w:val="009C2C04"/>
    <w:rsid w:val="009C3827"/>
    <w:rsid w:val="00A5141B"/>
    <w:rsid w:val="00A84269"/>
    <w:rsid w:val="00AA03D7"/>
    <w:rsid w:val="00AB7DD9"/>
    <w:rsid w:val="00B031B8"/>
    <w:rsid w:val="00B13356"/>
    <w:rsid w:val="00B144A5"/>
    <w:rsid w:val="00B36813"/>
    <w:rsid w:val="00B55ADB"/>
    <w:rsid w:val="00B92C5F"/>
    <w:rsid w:val="00B976E2"/>
    <w:rsid w:val="00BF392E"/>
    <w:rsid w:val="00BF3EA1"/>
    <w:rsid w:val="00C76453"/>
    <w:rsid w:val="00C82402"/>
    <w:rsid w:val="00CA38D1"/>
    <w:rsid w:val="00CB5313"/>
    <w:rsid w:val="00D11A41"/>
    <w:rsid w:val="00D3531A"/>
    <w:rsid w:val="00D8209B"/>
    <w:rsid w:val="00D8605A"/>
    <w:rsid w:val="00D86D62"/>
    <w:rsid w:val="00DB1EDD"/>
    <w:rsid w:val="00DF788B"/>
    <w:rsid w:val="00E433AE"/>
    <w:rsid w:val="00E54FB5"/>
    <w:rsid w:val="00F208F8"/>
    <w:rsid w:val="00F52FE8"/>
    <w:rsid w:val="00F540AD"/>
    <w:rsid w:val="00F5427E"/>
    <w:rsid w:val="00F80690"/>
    <w:rsid w:val="00F842F8"/>
    <w:rsid w:val="00FA2B6F"/>
    <w:rsid w:val="00FB16E6"/>
    <w:rsid w:val="00FB47FD"/>
    <w:rsid w:val="00FF4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BFAB"/>
  <w15:chartTrackingRefBased/>
  <w15:docId w15:val="{4A349EA0-4606-41F1-96FB-A6A789F4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24</Pages>
  <Words>13124</Words>
  <Characters>74807</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78</cp:revision>
  <dcterms:created xsi:type="dcterms:W3CDTF">2017-10-02T20:00:00Z</dcterms:created>
  <dcterms:modified xsi:type="dcterms:W3CDTF">2017-10-05T03:12:00Z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id="elUWgNwa"/&gt;&lt;style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